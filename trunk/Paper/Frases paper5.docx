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02" w:rsidRPr="00221EF4" w:rsidRDefault="0064018C" w:rsidP="00014101">
      <w:pPr>
        <w:pStyle w:val="Ttulo1"/>
        <w:spacing w:before="187" w:beforeAutospacing="0" w:after="0" w:afterAutospacing="0" w:line="288" w:lineRule="atLeast"/>
        <w:rPr>
          <w:lang w:val="en-US"/>
        </w:rPr>
      </w:pPr>
      <w:proofErr w:type="gramStart"/>
      <w:r>
        <w:rPr>
          <w:rFonts w:ascii="Arial" w:hAnsi="Arial" w:cs="Arial"/>
          <w:sz w:val="21"/>
          <w:szCs w:val="21"/>
          <w:shd w:val="clear" w:color="auto" w:fill="FFFFFF"/>
          <w:lang w:val="en-US"/>
        </w:rPr>
        <w:t xml:space="preserve">Modeling </w:t>
      </w:r>
      <w:r w:rsidR="00A44302" w:rsidRPr="0064018C">
        <w:rPr>
          <w:rFonts w:ascii="Arial" w:hAnsi="Arial" w:cs="Arial"/>
          <w:sz w:val="21"/>
          <w:szCs w:val="21"/>
          <w:shd w:val="clear" w:color="auto" w:fill="FFFFFF"/>
          <w:lang w:val="en-US"/>
        </w:rPr>
        <w:t xml:space="preserve">CD137 </w:t>
      </w:r>
      <w:r>
        <w:rPr>
          <w:rFonts w:ascii="Arial" w:hAnsi="Arial" w:cs="Arial"/>
          <w:sz w:val="21"/>
          <w:szCs w:val="21"/>
          <w:shd w:val="clear" w:color="auto" w:fill="FFFFFF"/>
          <w:lang w:val="en-US"/>
        </w:rPr>
        <w:t>signaling</w:t>
      </w:r>
      <w:r w:rsidR="00E90A8A" w:rsidRPr="0064018C">
        <w:rPr>
          <w:rFonts w:ascii="Arial" w:hAnsi="Arial" w:cs="Arial"/>
          <w:sz w:val="21"/>
          <w:szCs w:val="21"/>
          <w:shd w:val="clear" w:color="auto" w:fill="FFFFFF"/>
          <w:lang w:val="en-US"/>
        </w:rPr>
        <w:t xml:space="preserve"> in</w:t>
      </w:r>
      <w:r w:rsidR="00A44302" w:rsidRPr="0064018C">
        <w:rPr>
          <w:rFonts w:ascii="Arial" w:hAnsi="Arial" w:cs="Arial"/>
          <w:sz w:val="21"/>
          <w:szCs w:val="21"/>
          <w:shd w:val="clear" w:color="auto" w:fill="FFFFFF"/>
          <w:lang w:val="en-US"/>
        </w:rPr>
        <w:t xml:space="preserve"> human M. tuberculosis responses using</w:t>
      </w:r>
      <w:r w:rsidR="00A44302" w:rsidRPr="0064018C">
        <w:rPr>
          <w:rStyle w:val="apple-converted-space"/>
          <w:rFonts w:ascii="Arial" w:hAnsi="Arial" w:cs="Arial"/>
          <w:sz w:val="21"/>
          <w:szCs w:val="21"/>
          <w:shd w:val="clear" w:color="auto" w:fill="FFFFFF"/>
          <w:lang w:val="en-US"/>
        </w:rPr>
        <w:t> </w:t>
      </w:r>
      <w:proofErr w:type="spellStart"/>
      <w:r w:rsidR="00A44302" w:rsidRPr="0064018C">
        <w:rPr>
          <w:rStyle w:val="apple-converted-space"/>
          <w:rFonts w:ascii="Arial" w:hAnsi="Arial" w:cs="Arial"/>
          <w:sz w:val="21"/>
          <w:szCs w:val="21"/>
          <w:shd w:val="clear" w:color="auto" w:fill="FFFFFF"/>
          <w:lang w:val="en-US"/>
        </w:rPr>
        <w:t>bayesian</w:t>
      </w:r>
      <w:proofErr w:type="spellEnd"/>
      <w:r w:rsidR="00A44302" w:rsidRPr="0064018C">
        <w:rPr>
          <w:rFonts w:ascii="Arial" w:hAnsi="Arial" w:cs="Arial"/>
          <w:sz w:val="21"/>
          <w:szCs w:val="21"/>
          <w:shd w:val="clear" w:color="auto" w:fill="FFFFFF"/>
          <w:lang w:val="en-US"/>
        </w:rPr>
        <w:t xml:space="preserve"> analysis.</w:t>
      </w:r>
      <w:proofErr w:type="gramEnd"/>
    </w:p>
    <w:p w:rsidR="001D6D67" w:rsidRDefault="001D6D67" w:rsidP="00014101">
      <w:pPr>
        <w:pStyle w:val="Ttulo1"/>
        <w:spacing w:before="187" w:beforeAutospacing="0" w:after="0" w:afterAutospacing="0" w:line="288" w:lineRule="atLeast"/>
        <w:rPr>
          <w:sz w:val="24"/>
          <w:szCs w:val="24"/>
        </w:rPr>
      </w:pPr>
      <w:r>
        <w:rPr>
          <w:sz w:val="24"/>
          <w:szCs w:val="24"/>
        </w:rPr>
        <w:t xml:space="preserve">Darío Fernández Do Porto; </w:t>
      </w:r>
      <w:proofErr w:type="spellStart"/>
      <w:r>
        <w:rPr>
          <w:sz w:val="24"/>
          <w:szCs w:val="24"/>
        </w:rPr>
        <w:t>Auzmendi</w:t>
      </w:r>
      <w:proofErr w:type="spellEnd"/>
      <w:r>
        <w:rPr>
          <w:sz w:val="24"/>
          <w:szCs w:val="24"/>
        </w:rPr>
        <w:t>, Jerónimo; García, Verónica; Moffatt, Luciano.</w:t>
      </w:r>
    </w:p>
    <w:p w:rsidR="004F4F28" w:rsidRDefault="004F4F28" w:rsidP="00BB546D">
      <w:pPr>
        <w:autoSpaceDE w:val="0"/>
        <w:autoSpaceDN w:val="0"/>
        <w:adjustRightInd w:val="0"/>
        <w:spacing w:after="0" w:line="240" w:lineRule="auto"/>
        <w:rPr>
          <w:rFonts w:ascii="AdvMinionNormal_Rm" w:hAnsi="AdvMinionNormal_Rm" w:cs="AdvMinionNormal_Rm"/>
          <w:sz w:val="18"/>
          <w:szCs w:val="18"/>
        </w:rPr>
      </w:pPr>
    </w:p>
    <w:p w:rsidR="00C73336" w:rsidRPr="00AE71F6" w:rsidRDefault="00EE27D6" w:rsidP="0087663E">
      <w:pPr>
        <w:autoSpaceDE w:val="0"/>
        <w:autoSpaceDN w:val="0"/>
        <w:adjustRightInd w:val="0"/>
        <w:spacing w:after="0" w:line="480" w:lineRule="auto"/>
        <w:rPr>
          <w:rFonts w:ascii="Arial" w:hAnsi="Arial" w:cs="Arial"/>
          <w:b/>
          <w:rPrChange w:id="0" w:author="DarioFD" w:date="2012-03-07T09:18:00Z">
            <w:rPr>
              <w:rFonts w:ascii="Arial" w:hAnsi="Arial" w:cs="Arial"/>
              <w:b/>
              <w:lang w:val="en-US"/>
            </w:rPr>
          </w:rPrChange>
        </w:rPr>
      </w:pPr>
      <w:proofErr w:type="spellStart"/>
      <w:r w:rsidRPr="00AE71F6">
        <w:rPr>
          <w:rFonts w:ascii="Arial" w:hAnsi="Arial" w:cs="Arial"/>
          <w:b/>
          <w:rPrChange w:id="1" w:author="DarioFD" w:date="2012-03-07T09:18:00Z">
            <w:rPr>
              <w:rFonts w:ascii="Arial" w:hAnsi="Arial" w:cs="Arial"/>
              <w:b/>
              <w:lang w:val="en-US"/>
            </w:rPr>
          </w:rPrChange>
        </w:rPr>
        <w:t>Abstract</w:t>
      </w:r>
      <w:proofErr w:type="spellEnd"/>
    </w:p>
    <w:p w:rsidR="006476D5" w:rsidRPr="00AE71F6" w:rsidRDefault="006476D5">
      <w:pPr>
        <w:rPr>
          <w:rFonts w:ascii="Arial" w:hAnsi="Arial" w:cs="Arial"/>
          <w:b/>
          <w:rPrChange w:id="2" w:author="DarioFD" w:date="2012-03-07T09:18:00Z">
            <w:rPr>
              <w:rFonts w:ascii="Arial" w:hAnsi="Arial" w:cs="Arial"/>
              <w:b/>
              <w:lang w:val="en-US"/>
            </w:rPr>
          </w:rPrChange>
        </w:rPr>
      </w:pPr>
      <w:r w:rsidRPr="00AE71F6">
        <w:rPr>
          <w:rFonts w:ascii="Arial" w:hAnsi="Arial" w:cs="Arial"/>
          <w:b/>
          <w:rPrChange w:id="3" w:author="DarioFD" w:date="2012-03-07T09:18:00Z">
            <w:rPr>
              <w:rFonts w:ascii="Arial" w:hAnsi="Arial" w:cs="Arial"/>
              <w:b/>
              <w:lang w:val="en-US"/>
            </w:rPr>
          </w:rPrChange>
        </w:rPr>
        <w:br w:type="page"/>
      </w:r>
    </w:p>
    <w:p w:rsidR="00EE27D6" w:rsidRPr="00AE71F6" w:rsidRDefault="00EE27D6" w:rsidP="0087663E">
      <w:pPr>
        <w:autoSpaceDE w:val="0"/>
        <w:autoSpaceDN w:val="0"/>
        <w:adjustRightInd w:val="0"/>
        <w:spacing w:after="0" w:line="480" w:lineRule="auto"/>
        <w:rPr>
          <w:rFonts w:ascii="Arial" w:hAnsi="Arial" w:cs="Arial"/>
          <w:b/>
          <w:rPrChange w:id="4" w:author="DarioFD" w:date="2012-03-07T09:18:00Z">
            <w:rPr>
              <w:rFonts w:ascii="Arial" w:hAnsi="Arial" w:cs="Arial"/>
              <w:b/>
              <w:lang w:val="en-US"/>
            </w:rPr>
          </w:rPrChange>
        </w:rPr>
      </w:pPr>
    </w:p>
    <w:p w:rsidR="00BB546D" w:rsidRPr="00AE71F6" w:rsidRDefault="00A55C2C" w:rsidP="0087663E">
      <w:pPr>
        <w:autoSpaceDE w:val="0"/>
        <w:autoSpaceDN w:val="0"/>
        <w:adjustRightInd w:val="0"/>
        <w:spacing w:after="0" w:line="480" w:lineRule="auto"/>
        <w:rPr>
          <w:rFonts w:ascii="Arial" w:hAnsi="Arial" w:cs="Arial"/>
          <w:b/>
          <w:rPrChange w:id="5" w:author="DarioFD" w:date="2012-03-07T09:18:00Z">
            <w:rPr>
              <w:rFonts w:ascii="Arial" w:hAnsi="Arial" w:cs="Arial"/>
              <w:b/>
              <w:lang w:val="en-US"/>
            </w:rPr>
          </w:rPrChange>
        </w:rPr>
      </w:pPr>
      <w:r w:rsidRPr="00AE71F6">
        <w:rPr>
          <w:rFonts w:ascii="Arial" w:hAnsi="Arial" w:cs="Arial"/>
          <w:b/>
          <w:rPrChange w:id="6" w:author="DarioFD" w:date="2012-03-07T09:18:00Z">
            <w:rPr>
              <w:rFonts w:ascii="Arial" w:hAnsi="Arial" w:cs="Arial"/>
              <w:b/>
              <w:lang w:val="en-US"/>
            </w:rPr>
          </w:rPrChange>
        </w:rPr>
        <w:t xml:space="preserve">1. </w:t>
      </w:r>
      <w:proofErr w:type="spellStart"/>
      <w:r w:rsidR="004F4F28" w:rsidRPr="00AE71F6">
        <w:rPr>
          <w:rFonts w:ascii="Arial" w:hAnsi="Arial" w:cs="Arial"/>
          <w:b/>
          <w:rPrChange w:id="7" w:author="DarioFD" w:date="2012-03-07T09:18:00Z">
            <w:rPr>
              <w:rFonts w:ascii="Arial" w:hAnsi="Arial" w:cs="Arial"/>
              <w:b/>
              <w:lang w:val="en-US"/>
            </w:rPr>
          </w:rPrChange>
        </w:rPr>
        <w:t>Introduction</w:t>
      </w:r>
      <w:proofErr w:type="spellEnd"/>
    </w:p>
    <w:p w:rsidR="003E126E" w:rsidRPr="003E126E" w:rsidRDefault="004015A5" w:rsidP="003E126E">
      <w:pPr>
        <w:autoSpaceDE w:val="0"/>
        <w:autoSpaceDN w:val="0"/>
        <w:adjustRightInd w:val="0"/>
        <w:spacing w:after="0" w:line="480" w:lineRule="auto"/>
        <w:jc w:val="both"/>
        <w:rPr>
          <w:ins w:id="8" w:author="DarioFD" w:date="2012-03-06T14:28:00Z"/>
          <w:rFonts w:ascii="Arial" w:hAnsi="Arial" w:cs="Arial"/>
          <w:rPrChange w:id="9" w:author="DarioFD" w:date="2012-03-06T14:28:00Z">
            <w:rPr>
              <w:ins w:id="10" w:author="DarioFD" w:date="2012-03-06T14:28:00Z"/>
              <w:rFonts w:ascii="Arial" w:hAnsi="Arial" w:cs="Arial"/>
              <w:lang w:val="en-US"/>
            </w:rPr>
          </w:rPrChange>
        </w:rPr>
      </w:pPr>
      <w:ins w:id="11" w:author="DarioFD" w:date="2012-03-06T14:28:00Z">
        <w:r w:rsidRPr="004015A5">
          <w:rPr>
            <w:rFonts w:ascii="Arial" w:hAnsi="Arial" w:cs="Arial"/>
            <w:rPrChange w:id="12" w:author="DarioFD" w:date="2012-03-06T14:28:00Z">
              <w:rPr>
                <w:rFonts w:ascii="Arial" w:hAnsi="Arial" w:cs="Arial"/>
                <w:lang w:val="en-US"/>
              </w:rPr>
            </w:rPrChange>
          </w:rPr>
          <w:t xml:space="preserve">Comentario de la </w:t>
        </w:r>
        <w:proofErr w:type="spellStart"/>
        <w:r w:rsidRPr="004015A5">
          <w:rPr>
            <w:rFonts w:ascii="Arial" w:hAnsi="Arial" w:cs="Arial"/>
            <w:rPrChange w:id="13" w:author="DarioFD" w:date="2012-03-06T14:28:00Z">
              <w:rPr>
                <w:rFonts w:ascii="Arial" w:hAnsi="Arial" w:cs="Arial"/>
                <w:lang w:val="en-US"/>
              </w:rPr>
            </w:rPrChange>
          </w:rPr>
          <w:t>intrdoccion</w:t>
        </w:r>
        <w:proofErr w:type="spellEnd"/>
        <w:r w:rsidRPr="004015A5">
          <w:rPr>
            <w:rFonts w:ascii="Arial" w:hAnsi="Arial" w:cs="Arial"/>
            <w:rPrChange w:id="14" w:author="DarioFD" w:date="2012-03-06T14:28:00Z">
              <w:rPr>
                <w:rFonts w:ascii="Arial" w:hAnsi="Arial" w:cs="Arial"/>
                <w:lang w:val="en-US"/>
              </w:rPr>
            </w:rPrChange>
          </w:rPr>
          <w:t xml:space="preserve">: </w:t>
        </w:r>
      </w:ins>
    </w:p>
    <w:p w:rsidR="003E126E" w:rsidRPr="00AE71F6" w:rsidRDefault="003E126E" w:rsidP="003E126E">
      <w:pPr>
        <w:autoSpaceDE w:val="0"/>
        <w:autoSpaceDN w:val="0"/>
        <w:adjustRightInd w:val="0"/>
        <w:spacing w:after="0" w:line="480" w:lineRule="auto"/>
        <w:jc w:val="both"/>
        <w:rPr>
          <w:ins w:id="15" w:author="DarioFD" w:date="2012-03-06T14:28:00Z"/>
          <w:rFonts w:ascii="Arial" w:hAnsi="Arial" w:cs="Arial"/>
          <w:lang w:val="en-US"/>
          <w:rPrChange w:id="16" w:author="DarioFD" w:date="2012-03-07T09:18:00Z">
            <w:rPr>
              <w:ins w:id="17" w:author="DarioFD" w:date="2012-03-06T14:28:00Z"/>
              <w:rFonts w:ascii="Arial" w:hAnsi="Arial" w:cs="Arial"/>
            </w:rPr>
          </w:rPrChange>
        </w:rPr>
      </w:pPr>
      <w:ins w:id="18" w:author="DarioFD" w:date="2012-03-06T14:28:00Z">
        <w:r w:rsidRPr="00103181">
          <w:rPr>
            <w:rFonts w:ascii="Arial" w:hAnsi="Arial" w:cs="Arial"/>
          </w:rPr>
          <w:t xml:space="preserve">Esta bien el primer </w:t>
        </w:r>
        <w:proofErr w:type="spellStart"/>
        <w:r w:rsidRPr="00103181">
          <w:rPr>
            <w:rFonts w:ascii="Arial" w:hAnsi="Arial" w:cs="Arial"/>
          </w:rPr>
          <w:t>parrafo</w:t>
        </w:r>
        <w:proofErr w:type="spellEnd"/>
        <w:r w:rsidRPr="00103181">
          <w:rPr>
            <w:rFonts w:ascii="Arial" w:hAnsi="Arial" w:cs="Arial"/>
          </w:rPr>
          <w:t xml:space="preserve">, El Segundo </w:t>
        </w:r>
        <w:r>
          <w:rPr>
            <w:rFonts w:ascii="Arial" w:hAnsi="Arial" w:cs="Arial"/>
          </w:rPr>
          <w:t xml:space="preserve">se va muy de lleno a la </w:t>
        </w:r>
        <w:proofErr w:type="spellStart"/>
        <w:r>
          <w:rPr>
            <w:rFonts w:ascii="Arial" w:hAnsi="Arial" w:cs="Arial"/>
          </w:rPr>
          <w:t>senializacion</w:t>
        </w:r>
        <w:proofErr w:type="spellEnd"/>
        <w:r>
          <w:rPr>
            <w:rFonts w:ascii="Arial" w:hAnsi="Arial" w:cs="Arial"/>
          </w:rPr>
          <w:t xml:space="preserve"> </w:t>
        </w:r>
        <w:proofErr w:type="gramStart"/>
        <w:r>
          <w:rPr>
            <w:rFonts w:ascii="Arial" w:hAnsi="Arial" w:cs="Arial"/>
          </w:rPr>
          <w:t>especifica</w:t>
        </w:r>
        <w:proofErr w:type="gramEnd"/>
        <w:r>
          <w:rPr>
            <w:rFonts w:ascii="Arial" w:hAnsi="Arial" w:cs="Arial"/>
          </w:rPr>
          <w:t xml:space="preserve"> sin hacer mención a la ventaja de la modelización </w:t>
        </w:r>
        <w:proofErr w:type="spellStart"/>
        <w:r>
          <w:rPr>
            <w:rFonts w:ascii="Arial" w:hAnsi="Arial" w:cs="Arial"/>
          </w:rPr>
          <w:t>matematica</w:t>
        </w:r>
        <w:proofErr w:type="spellEnd"/>
        <w:r>
          <w:rPr>
            <w:rFonts w:ascii="Arial" w:hAnsi="Arial" w:cs="Arial"/>
          </w:rPr>
          <w:t xml:space="preserve">. Esta tiene que aparecer bien pronto no después de tantas líneas. </w:t>
        </w:r>
        <w:proofErr w:type="spellStart"/>
        <w:r w:rsidRPr="00AE71F6">
          <w:rPr>
            <w:rFonts w:ascii="Arial" w:hAnsi="Arial" w:cs="Arial"/>
            <w:lang w:val="en-US"/>
            <w:rPrChange w:id="19" w:author="DarioFD" w:date="2012-03-07T09:18:00Z">
              <w:rPr>
                <w:rFonts w:ascii="Arial" w:hAnsi="Arial" w:cs="Arial"/>
              </w:rPr>
            </w:rPrChange>
          </w:rPr>
          <w:t>Fijate</w:t>
        </w:r>
        <w:proofErr w:type="spellEnd"/>
        <w:r w:rsidRPr="00AE71F6">
          <w:rPr>
            <w:rFonts w:ascii="Arial" w:hAnsi="Arial" w:cs="Arial"/>
            <w:lang w:val="en-US"/>
            <w:rPrChange w:id="20" w:author="DarioFD" w:date="2012-03-07T09:18:00Z">
              <w:rPr>
                <w:rFonts w:ascii="Arial" w:hAnsi="Arial" w:cs="Arial"/>
              </w:rPr>
            </w:rPrChange>
          </w:rPr>
          <w:t xml:space="preserve"> de </w:t>
        </w:r>
        <w:proofErr w:type="spellStart"/>
        <w:r w:rsidRPr="00AE71F6">
          <w:rPr>
            <w:rFonts w:ascii="Arial" w:hAnsi="Arial" w:cs="Arial"/>
            <w:lang w:val="en-US"/>
            <w:rPrChange w:id="21" w:author="DarioFD" w:date="2012-03-07T09:18:00Z">
              <w:rPr>
                <w:rFonts w:ascii="Arial" w:hAnsi="Arial" w:cs="Arial"/>
              </w:rPr>
            </w:rPrChange>
          </w:rPr>
          <w:t>mechar</w:t>
        </w:r>
        <w:proofErr w:type="spellEnd"/>
        <w:r w:rsidRPr="00AE71F6">
          <w:rPr>
            <w:rFonts w:ascii="Arial" w:hAnsi="Arial" w:cs="Arial"/>
            <w:lang w:val="en-US"/>
            <w:rPrChange w:id="22" w:author="DarioFD" w:date="2012-03-07T09:18:00Z">
              <w:rPr>
                <w:rFonts w:ascii="Arial" w:hAnsi="Arial" w:cs="Arial"/>
              </w:rPr>
            </w:rPrChange>
          </w:rPr>
          <w:t xml:space="preserve"> la </w:t>
        </w:r>
        <w:proofErr w:type="spellStart"/>
        <w:r w:rsidRPr="00AE71F6">
          <w:rPr>
            <w:rFonts w:ascii="Arial" w:hAnsi="Arial" w:cs="Arial"/>
            <w:lang w:val="en-US"/>
            <w:rPrChange w:id="23" w:author="DarioFD" w:date="2012-03-07T09:18:00Z">
              <w:rPr>
                <w:rFonts w:ascii="Arial" w:hAnsi="Arial" w:cs="Arial"/>
              </w:rPr>
            </w:rPrChange>
          </w:rPr>
          <w:t>modelización</w:t>
        </w:r>
        <w:proofErr w:type="spellEnd"/>
        <w:r w:rsidRPr="00AE71F6">
          <w:rPr>
            <w:rFonts w:ascii="Arial" w:hAnsi="Arial" w:cs="Arial"/>
            <w:lang w:val="en-US"/>
            <w:rPrChange w:id="24" w:author="DarioFD" w:date="2012-03-07T09:18:00Z">
              <w:rPr>
                <w:rFonts w:ascii="Arial" w:hAnsi="Arial" w:cs="Arial"/>
              </w:rPr>
            </w:rPrChange>
          </w:rPr>
          <w:t xml:space="preserve"> antes.  </w:t>
        </w:r>
      </w:ins>
    </w:p>
    <w:p w:rsidR="003E126E" w:rsidRPr="00FA3256" w:rsidRDefault="003E126E" w:rsidP="0087663E">
      <w:pPr>
        <w:autoSpaceDE w:val="0"/>
        <w:autoSpaceDN w:val="0"/>
        <w:adjustRightInd w:val="0"/>
        <w:spacing w:after="0" w:line="480" w:lineRule="auto"/>
        <w:rPr>
          <w:rFonts w:ascii="Arial" w:hAnsi="Arial" w:cs="Arial"/>
          <w:b/>
          <w:lang w:val="en-US"/>
        </w:rPr>
      </w:pPr>
    </w:p>
    <w:p w:rsidR="008A370C" w:rsidRPr="0087663E" w:rsidRDefault="008A370C" w:rsidP="0087663E">
      <w:pPr>
        <w:autoSpaceDE w:val="0"/>
        <w:autoSpaceDN w:val="0"/>
        <w:adjustRightInd w:val="0"/>
        <w:spacing w:after="0" w:line="480" w:lineRule="auto"/>
        <w:jc w:val="both"/>
        <w:rPr>
          <w:rFonts w:ascii="Arial" w:eastAsia="AdvTimes" w:hAnsi="Arial" w:cs="Arial"/>
          <w:color w:val="000000"/>
          <w:lang w:val="en-US"/>
        </w:rPr>
      </w:pPr>
      <w:r w:rsidRPr="0087663E">
        <w:rPr>
          <w:rFonts w:ascii="Arial" w:hAnsi="Arial" w:cs="Arial"/>
          <w:lang w:val="en-US"/>
        </w:rPr>
        <w:t>Tuberculosis is one of the earliest recorded human diseases and is still a</w:t>
      </w:r>
      <w:r w:rsidR="00BA277F">
        <w:rPr>
          <w:rFonts w:ascii="Arial" w:hAnsi="Arial" w:cs="Arial"/>
          <w:lang w:val="en-US"/>
        </w:rPr>
        <w:t>n</w:t>
      </w:r>
      <w:r w:rsidRPr="0087663E">
        <w:rPr>
          <w:rFonts w:ascii="Arial" w:hAnsi="Arial" w:cs="Arial"/>
          <w:lang w:val="en-US"/>
        </w:rPr>
        <w:t xml:space="preserve"> </w:t>
      </w:r>
      <w:r w:rsidR="00BA277F" w:rsidRPr="00BA277F">
        <w:rPr>
          <w:rFonts w:ascii="Arial" w:hAnsi="Arial" w:cs="Arial"/>
          <w:lang w:val="en-US"/>
        </w:rPr>
        <w:t>unresolved</w:t>
      </w:r>
      <w:r w:rsidRPr="0087663E">
        <w:rPr>
          <w:rFonts w:ascii="Arial" w:hAnsi="Arial" w:cs="Arial"/>
          <w:lang w:val="en-US"/>
        </w:rPr>
        <w:t xml:space="preserve"> global health problem. </w:t>
      </w:r>
      <w:r w:rsidR="001E6052" w:rsidRPr="0087663E">
        <w:rPr>
          <w:rFonts w:ascii="Arial" w:hAnsi="Arial" w:cs="Arial"/>
          <w:lang w:val="en-US"/>
        </w:rPr>
        <w:t xml:space="preserve">Its causative agent, </w:t>
      </w:r>
      <w:r w:rsidR="001E6052" w:rsidRPr="0087663E">
        <w:rPr>
          <w:rFonts w:ascii="Arial" w:hAnsi="Arial" w:cs="Arial"/>
          <w:i/>
          <w:lang w:val="en-US"/>
        </w:rPr>
        <w:t xml:space="preserve">Mycobacterium tuberculosis </w:t>
      </w:r>
      <w:r w:rsidR="001E6052" w:rsidRPr="0087663E">
        <w:rPr>
          <w:rFonts w:ascii="Arial" w:hAnsi="Arial" w:cs="Arial"/>
          <w:lang w:val="en-US"/>
        </w:rPr>
        <w:t>(</w:t>
      </w:r>
      <w:proofErr w:type="spellStart"/>
      <w:r w:rsidR="001E6052" w:rsidRPr="0087663E">
        <w:rPr>
          <w:rFonts w:ascii="Arial" w:hAnsi="Arial" w:cs="Arial"/>
          <w:i/>
          <w:lang w:val="en-US"/>
        </w:rPr>
        <w:t>Mtb</w:t>
      </w:r>
      <w:proofErr w:type="spellEnd"/>
      <w:r w:rsidR="001E6052" w:rsidRPr="0087663E">
        <w:rPr>
          <w:rFonts w:ascii="Arial" w:hAnsi="Arial" w:cs="Arial"/>
          <w:lang w:val="en-US"/>
        </w:rPr>
        <w:t>), produces</w:t>
      </w:r>
      <w:r w:rsidRPr="0087663E">
        <w:rPr>
          <w:rFonts w:ascii="Arial" w:hAnsi="Arial" w:cs="Arial"/>
          <w:lang w:val="en-US"/>
        </w:rPr>
        <w:t xml:space="preserve"> 2 million deaths annually worldwide despite current drug treatment. </w:t>
      </w:r>
      <w:r w:rsidR="004F4F28" w:rsidRPr="0087663E">
        <w:rPr>
          <w:rFonts w:ascii="Arial" w:eastAsia="AdvTimes" w:hAnsi="Arial" w:cs="Arial"/>
          <w:color w:val="000000"/>
          <w:lang w:val="en-US"/>
        </w:rPr>
        <w:t>Even more, one-third of the world population is</w:t>
      </w:r>
      <w:r w:rsidR="004A7ED8" w:rsidRPr="0087663E">
        <w:rPr>
          <w:rFonts w:ascii="Arial" w:eastAsia="AdvTimes" w:hAnsi="Arial" w:cs="Arial"/>
          <w:color w:val="000000"/>
          <w:lang w:val="en-US"/>
        </w:rPr>
        <w:t xml:space="preserve"> </w:t>
      </w:r>
      <w:r w:rsidR="004F4F28" w:rsidRPr="0087663E">
        <w:rPr>
          <w:rFonts w:ascii="Arial" w:eastAsia="AdvTimes" w:hAnsi="Arial" w:cs="Arial"/>
          <w:color w:val="000000"/>
          <w:lang w:val="en-US"/>
        </w:rPr>
        <w:t>infected with Mycobacterium tuberculosis, the causative agent of the disease (</w:t>
      </w:r>
      <w:r w:rsidR="004F4F28" w:rsidRPr="0087663E">
        <w:rPr>
          <w:rFonts w:ascii="Arial" w:eastAsia="AdvTimes" w:hAnsi="Arial" w:cs="Arial"/>
          <w:lang w:val="en-US"/>
        </w:rPr>
        <w:t>W</w:t>
      </w:r>
      <w:r w:rsidR="004A7ED8" w:rsidRPr="0087663E">
        <w:rPr>
          <w:rFonts w:ascii="Arial" w:eastAsia="AdvTimes" w:hAnsi="Arial" w:cs="Arial"/>
          <w:lang w:val="en-US"/>
        </w:rPr>
        <w:t>HO, 201</w:t>
      </w:r>
      <w:r w:rsidR="004F6AAB" w:rsidRPr="0087663E">
        <w:rPr>
          <w:rFonts w:ascii="Arial" w:eastAsia="AdvTimes" w:hAnsi="Arial" w:cs="Arial"/>
          <w:lang w:val="en-US"/>
        </w:rPr>
        <w:t>0</w:t>
      </w:r>
      <w:r w:rsidR="004F4F28" w:rsidRPr="0087663E">
        <w:rPr>
          <w:rFonts w:ascii="Arial" w:eastAsia="AdvTimes" w:hAnsi="Arial" w:cs="Arial"/>
          <w:color w:val="000000"/>
          <w:lang w:val="en-US"/>
        </w:rPr>
        <w:t>).</w:t>
      </w:r>
    </w:p>
    <w:p w:rsidR="00B215FB" w:rsidRDefault="004F4F28" w:rsidP="0087663E">
      <w:pPr>
        <w:autoSpaceDE w:val="0"/>
        <w:autoSpaceDN w:val="0"/>
        <w:adjustRightInd w:val="0"/>
        <w:spacing w:after="0" w:line="480" w:lineRule="auto"/>
        <w:jc w:val="both"/>
        <w:rPr>
          <w:rFonts w:ascii="Arial" w:hAnsi="Arial" w:cs="Arial"/>
          <w:lang w:val="en-US"/>
        </w:rPr>
      </w:pPr>
      <w:r w:rsidRPr="0087663E">
        <w:rPr>
          <w:rFonts w:ascii="Arial" w:hAnsi="Arial" w:cs="Arial"/>
          <w:lang w:val="en-US"/>
        </w:rPr>
        <w:t xml:space="preserve">Although immunological mechanisms against </w:t>
      </w:r>
      <w:proofErr w:type="spellStart"/>
      <w:r w:rsidRPr="0087663E">
        <w:rPr>
          <w:rFonts w:ascii="Arial" w:hAnsi="Arial" w:cs="Arial"/>
          <w:i/>
          <w:lang w:val="en-US"/>
        </w:rPr>
        <w:t>Mtb</w:t>
      </w:r>
      <w:proofErr w:type="spellEnd"/>
      <w:r w:rsidRPr="0087663E">
        <w:rPr>
          <w:rFonts w:ascii="Arial" w:hAnsi="Arial" w:cs="Arial"/>
          <w:lang w:val="en-US"/>
        </w:rPr>
        <w:t xml:space="preserve"> are not fully understood, </w:t>
      </w:r>
      <w:r w:rsidR="002049B0" w:rsidRPr="0087663E">
        <w:rPr>
          <w:rFonts w:ascii="Arial" w:hAnsi="Arial" w:cs="Arial"/>
          <w:lang w:val="en-US"/>
        </w:rPr>
        <w:t>protective defense</w:t>
      </w:r>
      <w:r w:rsidRPr="0087663E">
        <w:rPr>
          <w:rFonts w:ascii="Arial" w:hAnsi="Arial" w:cs="Arial"/>
          <w:lang w:val="en-US"/>
        </w:rPr>
        <w:t xml:space="preserve"> to mycobacterial infections is primarily mediated by the interaction of antigen-specific T cells and macrophages.</w:t>
      </w:r>
      <w:r w:rsidR="00933CC9" w:rsidRPr="00933CC9">
        <w:rPr>
          <w:rFonts w:ascii="Arial" w:hAnsi="Arial" w:cs="Arial"/>
          <w:lang w:val="en-US"/>
        </w:rPr>
        <w:t xml:space="preserve"> </w:t>
      </w:r>
      <w:r w:rsidR="004015A5">
        <w:rPr>
          <w:rFonts w:ascii="Arial" w:hAnsi="Arial" w:cs="Arial"/>
        </w:rPr>
        <w:fldChar w:fldCharType="begin">
          <w:fldData xml:space="preserve">PEVuZE5vdGU+PENpdGU+PEF1dGhvcj5GbHlubjwvQXV0aG9yPjxZZWFyPjIwMDQ8L1llYXI+PFJl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</w:fldData>
        </w:fldChar>
      </w:r>
      <w:r w:rsidR="007F486A" w:rsidRPr="007F486A">
        <w:rPr>
          <w:rFonts w:ascii="Arial" w:hAnsi="Arial" w:cs="Arial"/>
          <w:lang w:val="en-US"/>
        </w:rPr>
        <w:instrText xml:space="preserve"> ADDIN EN.CITE </w:instrText>
      </w:r>
      <w:r w:rsidR="004015A5">
        <w:rPr>
          <w:rFonts w:ascii="Arial" w:hAnsi="Arial" w:cs="Arial"/>
        </w:rPr>
        <w:fldChar w:fldCharType="begin">
          <w:fldData xml:space="preserve">PEVuZE5vdGU+PENpdGU+PEF1dGhvcj5GbHlubjwvQXV0aG9yPjxZZWFyPjIwMDQ8L1llYXI+PFJl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</w:fldData>
        </w:fldChar>
      </w:r>
      <w:r w:rsidR="007F486A" w:rsidRPr="007F486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Pr>
          <w:rFonts w:ascii="Arial" w:hAnsi="Arial" w:cs="Arial"/>
        </w:rPr>
      </w:r>
      <w:r w:rsidR="004015A5">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25" w:author="DarioFD" w:date="2012-03-07T09:18:00Z">
            <w:rPr/>
          </w:rPrChange>
        </w:rPr>
        <w:instrText>HYPERLINK \l "_ENREF_1" \o "Flynn, 2004 #258"</w:instrText>
      </w:r>
      <w:r w:rsidR="004015A5">
        <w:fldChar w:fldCharType="separate"/>
      </w:r>
      <w:r w:rsidR="00754E3C" w:rsidRPr="00F9482A">
        <w:rPr>
          <w:rFonts w:ascii="Arial" w:hAnsi="Arial" w:cs="Arial"/>
          <w:noProof/>
          <w:lang w:val="en-US"/>
        </w:rPr>
        <w:t>1</w:t>
      </w:r>
      <w:r w:rsidR="004015A5">
        <w:fldChar w:fldCharType="end"/>
      </w:r>
      <w:r w:rsidR="00F9482A" w:rsidRPr="00F9482A">
        <w:rPr>
          <w:rFonts w:ascii="Arial" w:hAnsi="Arial" w:cs="Arial"/>
          <w:noProof/>
          <w:lang w:val="en-US"/>
        </w:rPr>
        <w:t xml:space="preserve">, </w:t>
      </w:r>
      <w:r w:rsidR="004015A5">
        <w:fldChar w:fldCharType="begin"/>
      </w:r>
      <w:r w:rsidR="004015A5" w:rsidRPr="00AE71F6">
        <w:rPr>
          <w:lang w:val="en-US"/>
          <w:rPrChange w:id="26" w:author="DarioFD" w:date="2012-03-07T09:18:00Z">
            <w:rPr/>
          </w:rPrChange>
        </w:rPr>
        <w:instrText>HYPERLINK \l "_ENREF_2" \o "Cooper, 1993 #740"</w:instrText>
      </w:r>
      <w:r w:rsidR="004015A5">
        <w:fldChar w:fldCharType="separate"/>
      </w:r>
      <w:r w:rsidR="00754E3C" w:rsidRPr="00F9482A">
        <w:rPr>
          <w:rFonts w:ascii="Arial" w:hAnsi="Arial" w:cs="Arial"/>
          <w:noProof/>
          <w:lang w:val="en-US"/>
        </w:rPr>
        <w:t>2</w:t>
      </w:r>
      <w:r w:rsidR="004015A5">
        <w:fldChar w:fldCharType="end"/>
      </w:r>
      <w:r w:rsidR="00F9482A" w:rsidRPr="00F9482A">
        <w:rPr>
          <w:rFonts w:ascii="Arial" w:hAnsi="Arial" w:cs="Arial"/>
          <w:noProof/>
          <w:lang w:val="en-US"/>
        </w:rPr>
        <w:t>]</w:t>
      </w:r>
      <w:r w:rsidR="004015A5">
        <w:rPr>
          <w:rFonts w:ascii="Arial" w:hAnsi="Arial" w:cs="Arial"/>
        </w:rPr>
        <w:fldChar w:fldCharType="end"/>
      </w:r>
      <w:r w:rsidR="00933CC9" w:rsidRPr="00933CC9">
        <w:rPr>
          <w:rFonts w:ascii="Arial" w:hAnsi="Arial" w:cs="Arial"/>
          <w:lang w:val="en-US"/>
        </w:rPr>
        <w:t xml:space="preserve">. </w:t>
      </w:r>
      <w:r w:rsidRPr="0087663E">
        <w:rPr>
          <w:rFonts w:ascii="Arial" w:hAnsi="Arial" w:cs="Arial"/>
          <w:lang w:val="en-US"/>
        </w:rPr>
        <w:t xml:space="preserve">This interaction often </w:t>
      </w:r>
      <w:r w:rsidRPr="001E6052">
        <w:rPr>
          <w:rFonts w:ascii="Arial" w:hAnsi="Arial" w:cs="Arial"/>
          <w:lang w:val="en-US"/>
        </w:rPr>
        <w:t>depend</w:t>
      </w:r>
      <w:r w:rsidR="002049B0" w:rsidRPr="001E6052">
        <w:rPr>
          <w:rFonts w:ascii="Arial" w:hAnsi="Arial" w:cs="Arial"/>
          <w:lang w:val="en-US"/>
        </w:rPr>
        <w:t>s</w:t>
      </w:r>
      <w:r w:rsidRPr="0087663E">
        <w:rPr>
          <w:rFonts w:ascii="Arial" w:hAnsi="Arial" w:cs="Arial"/>
          <w:lang w:val="en-US"/>
        </w:rPr>
        <w:t xml:space="preserve"> on the interplay of cytokines produced by these cells. Even though a </w:t>
      </w:r>
      <w:r w:rsidR="002049B0" w:rsidRPr="0087663E">
        <w:rPr>
          <w:rFonts w:ascii="Arial" w:hAnsi="Arial" w:cs="Arial"/>
          <w:lang w:val="en-US"/>
        </w:rPr>
        <w:t>wide</w:t>
      </w:r>
      <w:r w:rsidRPr="0087663E">
        <w:rPr>
          <w:rFonts w:ascii="Arial" w:hAnsi="Arial" w:cs="Arial"/>
          <w:lang w:val="en-US"/>
        </w:rPr>
        <w:t xml:space="preserve"> spectrum of cytokines may contribute to protection, a type 1 response,</w:t>
      </w:r>
      <w:r w:rsidR="002049B0" w:rsidRPr="0087663E">
        <w:rPr>
          <w:rFonts w:ascii="Arial" w:hAnsi="Arial" w:cs="Arial"/>
          <w:lang w:val="en-US"/>
        </w:rPr>
        <w:t xml:space="preserve"> </w:t>
      </w:r>
      <w:r w:rsidRPr="0087663E">
        <w:rPr>
          <w:rFonts w:ascii="Arial" w:hAnsi="Arial" w:cs="Arial"/>
          <w:lang w:val="en-US"/>
        </w:rPr>
        <w:t>dominated by interferon (IFN)-</w:t>
      </w:r>
      <w:r w:rsidRPr="00933CC9">
        <w:rPr>
          <w:rFonts w:ascii="Symbol" w:hAnsi="Symbol" w:cs="Arial"/>
          <w:lang w:val="en-US"/>
        </w:rPr>
        <w:t></w:t>
      </w:r>
      <w:r w:rsidRPr="0087663E">
        <w:rPr>
          <w:rFonts w:ascii="Arial" w:hAnsi="Arial" w:cs="Arial"/>
          <w:lang w:val="en-US"/>
        </w:rPr>
        <w:t xml:space="preserve"> secretion, is considered </w:t>
      </w:r>
      <w:r w:rsidR="007D02F1" w:rsidRPr="0087663E">
        <w:rPr>
          <w:rFonts w:ascii="Arial" w:hAnsi="Arial" w:cs="Arial"/>
          <w:lang w:val="en-US"/>
        </w:rPr>
        <w:t>the</w:t>
      </w:r>
      <w:r w:rsidRPr="0087663E">
        <w:rPr>
          <w:rFonts w:ascii="Arial" w:hAnsi="Arial" w:cs="Arial"/>
          <w:lang w:val="en-US"/>
        </w:rPr>
        <w:t xml:space="preserve"> </w:t>
      </w:r>
      <w:r w:rsidR="007D02F1" w:rsidRPr="0087663E">
        <w:rPr>
          <w:rFonts w:ascii="Arial" w:hAnsi="Arial" w:cs="Arial"/>
          <w:lang w:val="en-US"/>
        </w:rPr>
        <w:t>main</w:t>
      </w:r>
      <w:r w:rsidRPr="0087663E">
        <w:rPr>
          <w:rFonts w:ascii="Arial" w:hAnsi="Arial" w:cs="Arial"/>
          <w:lang w:val="en-US"/>
        </w:rPr>
        <w:t xml:space="preserve"> mediator of protective immunity against </w:t>
      </w:r>
      <w:proofErr w:type="spellStart"/>
      <w:r w:rsidRPr="0087663E">
        <w:rPr>
          <w:rFonts w:ascii="Arial" w:hAnsi="Arial" w:cs="Arial"/>
          <w:i/>
          <w:lang w:val="en-US"/>
        </w:rPr>
        <w:t>M.tb</w:t>
      </w:r>
      <w:proofErr w:type="spellEnd"/>
      <w:r w:rsidR="007D02F1" w:rsidRPr="0087663E">
        <w:rPr>
          <w:rFonts w:ascii="Arial" w:hAnsi="Arial" w:cs="Arial"/>
          <w:lang w:val="en-US"/>
        </w:rPr>
        <w:t xml:space="preserve"> </w:t>
      </w:r>
      <w:r w:rsidR="004015A5" w:rsidRPr="002C08F7">
        <w:rPr>
          <w:rFonts w:ascii="Arial" w:hAnsi="Arial" w:cs="Arial"/>
        </w:rPr>
        <w:fldChar w:fldCharType="begin">
          <w:fldData xml:space="preserve">PEVuZE5vdGU+PENpdGU+PEF1dGhvcj5Db29wZXI8L0F1dGhvcj48WWVhcj4xOTkzPC9ZZWFyPjxS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</w:fldData>
        </w:fldChar>
      </w:r>
      <w:r w:rsidR="007F486A" w:rsidRPr="007F486A">
        <w:rPr>
          <w:rFonts w:ascii="Arial" w:hAnsi="Arial" w:cs="Arial"/>
          <w:lang w:val="en-US"/>
        </w:rPr>
        <w:instrText xml:space="preserve"> ADDIN EN.CITE </w:instrText>
      </w:r>
      <w:r w:rsidR="004015A5">
        <w:rPr>
          <w:rFonts w:ascii="Arial" w:hAnsi="Arial" w:cs="Arial"/>
        </w:rPr>
        <w:fldChar w:fldCharType="begin">
          <w:fldData xml:space="preserve">PEVuZE5vdGU+PENpdGU+PEF1dGhvcj5Db29wZXI8L0F1dGhvcj48WWVhcj4xOTkzPC9ZZWFyPjxS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</w:fldData>
        </w:fldChar>
      </w:r>
      <w:r w:rsidR="007F486A" w:rsidRPr="007F486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2C08F7">
        <w:rPr>
          <w:rFonts w:ascii="Arial" w:hAnsi="Arial" w:cs="Arial"/>
        </w:rPr>
      </w:r>
      <w:r w:rsidR="004015A5" w:rsidRPr="002C08F7">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27" w:author="DarioFD" w:date="2012-03-07T09:18:00Z">
            <w:rPr/>
          </w:rPrChange>
        </w:rPr>
        <w:instrText>HYPERLINK \l "_ENREF_2" \o "Cooper, 1993 #740"</w:instrText>
      </w:r>
      <w:r w:rsidR="004015A5">
        <w:fldChar w:fldCharType="separate"/>
      </w:r>
      <w:r w:rsidR="00754E3C" w:rsidRPr="00F9482A">
        <w:rPr>
          <w:rFonts w:ascii="Arial" w:hAnsi="Arial" w:cs="Arial"/>
          <w:noProof/>
          <w:lang w:val="en-US"/>
        </w:rPr>
        <w:t>2</w:t>
      </w:r>
      <w:r w:rsidR="004015A5">
        <w:fldChar w:fldCharType="end"/>
      </w:r>
      <w:r w:rsidR="00F9482A" w:rsidRPr="00F9482A">
        <w:rPr>
          <w:rFonts w:ascii="Arial" w:hAnsi="Arial" w:cs="Arial"/>
          <w:noProof/>
          <w:lang w:val="en-US"/>
        </w:rPr>
        <w:t xml:space="preserve">, </w:t>
      </w:r>
      <w:r w:rsidR="004015A5">
        <w:fldChar w:fldCharType="begin"/>
      </w:r>
      <w:r w:rsidR="004015A5" w:rsidRPr="00AE71F6">
        <w:rPr>
          <w:lang w:val="en-US"/>
          <w:rPrChange w:id="28" w:author="DarioFD" w:date="2012-03-07T09:18:00Z">
            <w:rPr/>
          </w:rPrChange>
        </w:rPr>
        <w:instrText>HYPERLINK \l "_ENREF_3" \o "Spellberg, 2001 #741"</w:instrText>
      </w:r>
      <w:r w:rsidR="004015A5">
        <w:fldChar w:fldCharType="separate"/>
      </w:r>
      <w:r w:rsidR="00754E3C" w:rsidRPr="00F9482A">
        <w:rPr>
          <w:rFonts w:ascii="Arial" w:hAnsi="Arial" w:cs="Arial"/>
          <w:noProof/>
          <w:lang w:val="en-US"/>
        </w:rPr>
        <w:t>3</w:t>
      </w:r>
      <w:r w:rsidR="004015A5">
        <w:fldChar w:fldCharType="end"/>
      </w:r>
      <w:r w:rsidR="00F9482A" w:rsidRPr="00F9482A">
        <w:rPr>
          <w:rFonts w:ascii="Arial" w:hAnsi="Arial" w:cs="Arial"/>
          <w:noProof/>
          <w:lang w:val="en-US"/>
        </w:rPr>
        <w:t>]</w:t>
      </w:r>
      <w:r w:rsidR="004015A5" w:rsidRPr="002C08F7">
        <w:rPr>
          <w:rFonts w:ascii="Arial" w:hAnsi="Arial" w:cs="Arial"/>
        </w:rPr>
        <w:fldChar w:fldCharType="end"/>
      </w:r>
      <w:r w:rsidR="00933CC9" w:rsidRPr="00933CC9">
        <w:rPr>
          <w:rFonts w:ascii="Arial" w:hAnsi="Arial"/>
          <w:lang w:val="en-US"/>
        </w:rPr>
        <w:t>.</w:t>
      </w:r>
      <w:r w:rsidR="004F6AAB" w:rsidRPr="0087663E">
        <w:rPr>
          <w:rFonts w:ascii="Arial" w:hAnsi="Arial" w:cs="Arial"/>
          <w:lang w:val="en-US"/>
        </w:rPr>
        <w:t xml:space="preserve"> </w:t>
      </w:r>
      <w:r w:rsidR="00E62C32" w:rsidRPr="00E62C32">
        <w:rPr>
          <w:rFonts w:ascii="Arial" w:hAnsi="Arial" w:cs="Arial" w:hint="eastAsia"/>
          <w:lang w:val="en-US"/>
        </w:rPr>
        <w:t>IFN-</w:t>
      </w:r>
      <w:r w:rsidR="00E62C32" w:rsidRPr="00E62C32">
        <w:rPr>
          <w:rFonts w:ascii="Symbol" w:hAnsi="Symbol" w:cs="Arial"/>
          <w:lang w:val="en-US"/>
        </w:rPr>
        <w:t></w:t>
      </w:r>
      <w:r w:rsidR="00E62C32" w:rsidRPr="00E62C32">
        <w:rPr>
          <w:rFonts w:ascii="Arial" w:hAnsi="Arial" w:cs="Arial" w:hint="eastAsia"/>
          <w:lang w:val="en-US"/>
        </w:rPr>
        <w:t xml:space="preserve"> activates M</w:t>
      </w:r>
      <w:r w:rsidR="00E62C32">
        <w:rPr>
          <w:rFonts w:ascii="Arial" w:hAnsi="Arial" w:cs="Arial"/>
          <w:lang w:val="en-US"/>
        </w:rPr>
        <w:t xml:space="preserve">acrophages </w:t>
      </w:r>
      <w:r w:rsidR="00E62C32" w:rsidRPr="00E62C32">
        <w:rPr>
          <w:rFonts w:ascii="Arial" w:hAnsi="Arial" w:cs="Arial" w:hint="eastAsia"/>
          <w:lang w:val="en-US"/>
        </w:rPr>
        <w:t xml:space="preserve">to become efficient effector cells that express </w:t>
      </w:r>
      <w:proofErr w:type="spellStart"/>
      <w:r w:rsidR="00E62C32" w:rsidRPr="00E62C32">
        <w:rPr>
          <w:rFonts w:ascii="Arial" w:hAnsi="Arial" w:cs="Arial" w:hint="eastAsia"/>
          <w:lang w:val="en-US"/>
        </w:rPr>
        <w:t>microbicidal</w:t>
      </w:r>
      <w:proofErr w:type="spellEnd"/>
      <w:r w:rsidR="00E62C32" w:rsidRPr="00E62C32">
        <w:rPr>
          <w:rFonts w:ascii="Arial" w:hAnsi="Arial" w:cs="Arial" w:hint="eastAsia"/>
          <w:lang w:val="en-US"/>
        </w:rPr>
        <w:t xml:space="preserve"> substances and cytokines, of which </w:t>
      </w:r>
      <w:proofErr w:type="spellStart"/>
      <w:r w:rsidR="00E62C32" w:rsidRPr="00E62C32">
        <w:rPr>
          <w:rFonts w:ascii="Arial" w:hAnsi="Arial" w:cs="Arial" w:hint="eastAsia"/>
          <w:lang w:val="en-US"/>
        </w:rPr>
        <w:t>tumour</w:t>
      </w:r>
      <w:proofErr w:type="spellEnd"/>
      <w:r w:rsidR="00E62C32" w:rsidRPr="00E62C32">
        <w:rPr>
          <w:rFonts w:ascii="Arial" w:hAnsi="Arial" w:cs="Arial" w:hint="eastAsia"/>
          <w:lang w:val="en-US"/>
        </w:rPr>
        <w:t xml:space="preserve"> necrosis factor </w:t>
      </w:r>
      <w:r w:rsidR="00E62C32" w:rsidRPr="00E62C32">
        <w:rPr>
          <w:rFonts w:ascii="Arial" w:hAnsi="Arial" w:cs="Arial" w:hint="eastAsia"/>
        </w:rPr>
        <w:t>α</w:t>
      </w:r>
      <w:r w:rsidR="00E62C32" w:rsidRPr="00E62C32">
        <w:rPr>
          <w:rFonts w:ascii="Arial" w:hAnsi="Arial" w:cs="Arial" w:hint="eastAsia"/>
          <w:lang w:val="en-US"/>
        </w:rPr>
        <w:t xml:space="preserve"> (TNF-</w:t>
      </w:r>
      <w:r w:rsidR="00E62C32" w:rsidRPr="00E62C32">
        <w:rPr>
          <w:rFonts w:ascii="Arial" w:hAnsi="Arial" w:cs="Arial" w:hint="eastAsia"/>
        </w:rPr>
        <w:t>α</w:t>
      </w:r>
      <w:r w:rsidR="00E62C32" w:rsidRPr="00E62C32">
        <w:rPr>
          <w:rFonts w:ascii="Arial" w:hAnsi="Arial" w:cs="Arial" w:hint="eastAsia"/>
          <w:lang w:val="en-US"/>
        </w:rPr>
        <w:t>)</w:t>
      </w:r>
      <w:r w:rsidR="00BB20BE">
        <w:rPr>
          <w:rFonts w:ascii="Arial" w:hAnsi="Arial" w:cs="Arial"/>
          <w:lang w:val="en-US"/>
        </w:rPr>
        <w:t xml:space="preserve"> play a fundamental role in </w:t>
      </w:r>
      <w:r w:rsidR="00E62C32" w:rsidRPr="00E62C32">
        <w:rPr>
          <w:rFonts w:ascii="Arial" w:hAnsi="Arial" w:cs="Arial" w:hint="eastAsia"/>
          <w:lang w:val="en-US"/>
        </w:rPr>
        <w:t>control</w:t>
      </w:r>
      <w:r w:rsidR="00BB20BE">
        <w:rPr>
          <w:rFonts w:ascii="Arial" w:hAnsi="Arial" w:cs="Arial"/>
          <w:lang w:val="en-US"/>
        </w:rPr>
        <w:t>ling</w:t>
      </w:r>
      <w:r w:rsidR="00E62C32" w:rsidRPr="00E62C32">
        <w:rPr>
          <w:rFonts w:ascii="Arial" w:hAnsi="Arial" w:cs="Arial" w:hint="eastAsia"/>
          <w:lang w:val="en-US"/>
        </w:rPr>
        <w:t xml:space="preserve"> mycobacterial </w:t>
      </w:r>
      <w:r w:rsidR="00E62C32" w:rsidRPr="00BB20BE">
        <w:rPr>
          <w:rFonts w:ascii="Arial" w:hAnsi="Arial" w:cs="Arial" w:hint="eastAsia"/>
          <w:lang w:val="en-US"/>
        </w:rPr>
        <w:t>infection</w:t>
      </w:r>
      <w:r w:rsidR="00BB20BE" w:rsidRPr="00BB20BE">
        <w:rPr>
          <w:lang w:val="en-US"/>
        </w:rPr>
        <w:t xml:space="preserve"> </w:t>
      </w:r>
      <w:r w:rsidR="004015A5">
        <w:rPr>
          <w:rFonts w:ascii="Arial" w:hAnsi="Arial" w:cs="Arial"/>
          <w:lang w:val="en-US"/>
        </w:rPr>
        <w:fldChar w:fldCharType="begin"/>
      </w:r>
      <w:r w:rsidR="00F9482A">
        <w:rPr>
          <w:rFonts w:ascii="Arial" w:hAnsi="Arial" w:cs="Arial"/>
          <w:lang w:val="en-US"/>
        </w:rPr>
        <w:instrText xml:space="preserve"> ADDIN EN.CITE &lt;EndNote&gt;&lt;Cite&gt;&lt;Author&gt;Korbel&lt;/Author&gt;&lt;Year&gt;2008&lt;/Year&gt;&lt;RecNum&gt;572&lt;/RecNum&gt;&lt;DisplayText&gt;[4]&lt;/DisplayText&gt;&lt;record&gt;&lt;rec-number&gt;572&lt;/rec-number&gt;&lt;foreign-keys&gt;&lt;key app="EN" db-id="rzwf00dpt2zpz6edw0avdp5ds5xw90e2x2r2"&gt;572&lt;/key&gt;&lt;/foreign-keys&gt;&lt;ref-type name="Journal Article"&gt;17&lt;/ref-type&gt;&lt;contributors&gt;&lt;authors&gt;&lt;author&gt;Korbel, D. S.&lt;/author&gt;&lt;author&gt;Schneider, B. E.&lt;/author&gt;&lt;author&gt;Schaible, U. E.&lt;/author&gt;&lt;/authors&gt;&lt;/contributors&gt;&lt;auth-address&gt;Department of Infectious and Tropical Diseases, London School of Hygiene and Tropical Medicine, London, UK.&lt;/auth-address&gt;&lt;titles&gt;&lt;title&gt;Innate immunity in tuberculosis: myths and truth&lt;/title&gt;&lt;secondary-title&gt;Microbes Infect&lt;/secondary-title&gt;&lt;alt-title&gt;Microbes and infection / Institut Pasteur&lt;/alt-title&gt;&lt;/titles&gt;&lt;periodical&gt;&lt;full-title&gt;Microbes Infect&lt;/full-title&gt;&lt;abbr-1&gt;Microbes and infection / Institut Pasteur&lt;/abbr-1&gt;&lt;/periodical&gt;&lt;alt-periodical&gt;&lt;full-title&gt;Microbes Infect&lt;/full-title&gt;&lt;abbr-1&gt;Microbes and infection / Institut Pasteur&lt;/abbr-1&gt;&lt;/alt-periodical&gt;&lt;pages&gt;995-1004&lt;/pages&gt;&lt;volume&gt;10&lt;/volume&gt;&lt;number&gt;9&lt;/number&gt;&lt;edition&gt;2008/09/03&lt;/edition&gt;&lt;keywords&gt;&lt;keyword&gt;Humans&lt;/keyword&gt;&lt;keyword&gt;*Immunity, Innate&lt;/keyword&gt;&lt;keyword&gt;Killer Cells, Natural/immunology&lt;/keyword&gt;&lt;keyword&gt;Mycobacterium tuberculosis/*immunology&lt;/keyword&gt;&lt;keyword&gt;Myeloid Differentiation Factor 88/genetics/physiology&lt;/keyword&gt;&lt;keyword&gt;Neutrophils/immunology&lt;/keyword&gt;&lt;keyword&gt;Toll-Like Receptors/immunology&lt;/keyword&gt;&lt;keyword&gt;Tuberculosis/*immunology/physiopathology&lt;/keyword&gt;&lt;/keywords&gt;&lt;dates&gt;&lt;year&gt;2008&lt;/year&gt;&lt;pub-dates&gt;&lt;date&gt;Jul&lt;/date&gt;&lt;/pub-dates&gt;&lt;/dates&gt;&lt;isbn&gt;1286-4579 (Print)&amp;#xD;1286-4579 (Linking)&lt;/isbn&gt;&lt;accession-num&gt;18762264&lt;/accession-num&gt;&lt;work-type&gt;Review&lt;/work-type&gt;&lt;urls&gt;&lt;related-urls&gt;&lt;url&gt;http://www.ncbi.nlm.nih.gov/pubmed/18762264&lt;/url&gt;&lt;/related-urls&gt;&lt;/urls&gt;&lt;electronic-resource-num&gt;10.1016/j.micinf.2008.07.039&lt;/electronic-resource-num&gt;&lt;language&gt;eng&lt;/language&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29" w:author="DarioFD" w:date="2012-03-07T09:18:00Z">
            <w:rPr/>
          </w:rPrChange>
        </w:rPr>
        <w:instrText>HYPERLINK \l "_ENREF_4" \o "Korbel, 2008 #572"</w:instrText>
      </w:r>
      <w:r w:rsidR="004015A5">
        <w:fldChar w:fldCharType="separate"/>
      </w:r>
      <w:r w:rsidR="00754E3C">
        <w:rPr>
          <w:rFonts w:ascii="Arial" w:hAnsi="Arial" w:cs="Arial"/>
          <w:noProof/>
          <w:lang w:val="en-US"/>
        </w:rPr>
        <w:t>4</w:t>
      </w:r>
      <w:r w:rsidR="004015A5">
        <w:fldChar w:fldCharType="end"/>
      </w:r>
      <w:r w:rsidR="00F9482A">
        <w:rPr>
          <w:rFonts w:ascii="Arial" w:hAnsi="Arial" w:cs="Arial"/>
          <w:noProof/>
          <w:lang w:val="en-US"/>
        </w:rPr>
        <w:t>]</w:t>
      </w:r>
      <w:r w:rsidR="004015A5">
        <w:rPr>
          <w:rFonts w:ascii="Arial" w:hAnsi="Arial" w:cs="Arial"/>
          <w:lang w:val="en-US"/>
        </w:rPr>
        <w:fldChar w:fldCharType="end"/>
      </w:r>
      <w:r w:rsidR="00BB20BE" w:rsidRPr="00BB20BE">
        <w:rPr>
          <w:lang w:val="en-US"/>
        </w:rPr>
        <w:t xml:space="preserve"> </w:t>
      </w:r>
      <w:r w:rsidR="004015A5">
        <w:rPr>
          <w:rFonts w:ascii="Arial" w:hAnsi="Arial" w:cs="Arial"/>
          <w:lang w:val="en-US"/>
        </w:rPr>
        <w:fldChar w:fldCharType="begin"/>
      </w:r>
      <w:r w:rsidR="00F9482A">
        <w:rPr>
          <w:rFonts w:ascii="Arial" w:hAnsi="Arial" w:cs="Arial"/>
          <w:lang w:val="en-US"/>
        </w:rPr>
        <w:instrText xml:space="preserve"> ADDIN EN.CITE &lt;EndNote&gt;&lt;Cite&gt;&lt;Author&gt;North&lt;/Author&gt;&lt;Year&gt;2004&lt;/Year&gt;&lt;RecNum&gt;567&lt;/RecNum&gt;&lt;DisplayText&gt;[5]&lt;/DisplayText&gt;&lt;record&gt;&lt;rec-number&gt;567&lt;/rec-number&gt;&lt;foreign-keys&gt;&lt;key app="EN" db-id="rzwf00dpt2zpz6edw0avdp5ds5xw90e2x2r2"&gt;567&lt;/key&gt;&lt;/foreign-keys&gt;&lt;ref-type name="Journal Article"&gt;17&lt;/ref-type&gt;&lt;contributors&gt;&lt;authors&gt;&lt;author&gt;North, R. J.&lt;/author&gt;&lt;author&gt;Jung, Y. J.&lt;/author&gt;&lt;/authors&gt;&lt;/contributors&gt;&lt;auth-address&gt;The Trudeau Institute, Saranac Lake, New York 12983, USA. rjnorth@northnet.org&lt;/auth-address&gt;&lt;titles&gt;&lt;title&gt;Immunity to tuberculosis&lt;/title&gt;&lt;secondary-title&gt;Annu Rev Immunol&lt;/secondary-title&gt;&lt;alt-title&gt;Annual review of immunology&lt;/alt-title&gt;&lt;/titles&gt;&lt;periodical&gt;&lt;full-title&gt;Annu Rev Immunol&lt;/full-title&gt;&lt;abbr-1&gt;Annual review of immunology&lt;/abbr-1&gt;&lt;/periodical&gt;&lt;alt-periodical&gt;&lt;full-title&gt;Annu Rev Immunol&lt;/full-title&gt;&lt;abbr-1&gt;Annual review of immunology&lt;/abbr-1&gt;&lt;/alt-periodical&gt;&lt;pages&gt;599-623&lt;/pages&gt;&lt;volume&gt;22&lt;/volume&gt;&lt;edition&gt;2004/03/23&lt;/edition&gt;&lt;keywords&gt;&lt;keyword&gt;Animals&lt;/keyword&gt;&lt;keyword&gt;Disease Models, Animal&lt;/keyword&gt;&lt;keyword&gt;Humans&lt;/keyword&gt;&lt;keyword&gt;Immunity, Innate/*immunology&lt;/keyword&gt;&lt;keyword&gt;Mycobacterium tuberculosis/*immunology&lt;/keyword&gt;&lt;keyword&gt;Th1 Cells/immunology&lt;/keyword&gt;&lt;keyword&gt;Tuberculosis/immunology&lt;/keyword&gt;&lt;keyword&gt;Tuberculosis, Pulmonary/*immunology/pathology&lt;/keyword&gt;&lt;/keywords&gt;&lt;dates&gt;&lt;year&gt;2004&lt;/year&gt;&lt;/dates&gt;&lt;isbn&gt;0732-0582 (Print)&amp;#xD;0732-0582 (Linking)&lt;/isbn&gt;&lt;accession-num&gt;15032590&lt;/accession-num&gt;&lt;work-type&gt;Comparative Study&amp;#xD;Research Support, U.S. Gov&amp;apos;t, P.H.S.&amp;#xD;Review&lt;/work-type&gt;&lt;urls&gt;&lt;related-urls&gt;&lt;url&gt;http://www.ncbi.nlm.nih.gov/pubmed/15032590&lt;/url&gt;&lt;/related-urls&gt;&lt;/urls&gt;&lt;electronic-resource-num&gt;10.1146/annurev.immunol.22.012703.104635&lt;/electronic-resource-num&gt;&lt;language&gt;eng&lt;/language&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30" w:author="DarioFD" w:date="2012-03-07T09:18:00Z">
            <w:rPr/>
          </w:rPrChange>
        </w:rPr>
        <w:instrText>HYPERLINK \l "_ENREF_5" \o "North, 2004 #567"</w:instrText>
      </w:r>
      <w:r w:rsidR="004015A5">
        <w:fldChar w:fldCharType="separate"/>
      </w:r>
      <w:r w:rsidR="00754E3C">
        <w:rPr>
          <w:rFonts w:ascii="Arial" w:hAnsi="Arial" w:cs="Arial"/>
          <w:noProof/>
          <w:lang w:val="en-US"/>
        </w:rPr>
        <w:t>5</w:t>
      </w:r>
      <w:r w:rsidR="004015A5">
        <w:fldChar w:fldCharType="end"/>
      </w:r>
      <w:r w:rsidR="00F9482A">
        <w:rPr>
          <w:rFonts w:ascii="Arial" w:hAnsi="Arial" w:cs="Arial"/>
          <w:noProof/>
          <w:lang w:val="en-US"/>
        </w:rPr>
        <w:t>]</w:t>
      </w:r>
      <w:r w:rsidR="004015A5">
        <w:rPr>
          <w:rFonts w:ascii="Arial" w:hAnsi="Arial" w:cs="Arial"/>
          <w:lang w:val="en-US"/>
        </w:rPr>
        <w:fldChar w:fldCharType="end"/>
      </w:r>
      <w:r w:rsidR="00BB20BE">
        <w:rPr>
          <w:rFonts w:ascii="Arial" w:hAnsi="Arial" w:cs="Arial"/>
          <w:lang w:val="en-US"/>
        </w:rPr>
        <w:t xml:space="preserve">. </w:t>
      </w:r>
      <w:r w:rsidR="00B215FB">
        <w:rPr>
          <w:rFonts w:ascii="Arial" w:hAnsi="Arial" w:cs="Arial"/>
          <w:lang w:val="en-US"/>
        </w:rPr>
        <w:t xml:space="preserve"> </w:t>
      </w:r>
      <w:r w:rsidR="00B215FB">
        <w:rPr>
          <w:rFonts w:ascii="Arial" w:hAnsi="Arial" w:cs="Arial"/>
          <w:lang w:val="en-GB"/>
        </w:rPr>
        <w:t>Whereas, t</w:t>
      </w:r>
      <w:r w:rsidR="00B215FB" w:rsidRPr="00B215FB">
        <w:rPr>
          <w:rFonts w:ascii="Arial" w:hAnsi="Arial" w:cs="Arial"/>
          <w:lang w:val="en-US"/>
        </w:rPr>
        <w:t>he protective role of IFN-</w:t>
      </w:r>
      <w:r w:rsidR="00B215FB" w:rsidRPr="00645921">
        <w:rPr>
          <w:rFonts w:ascii="Symbol" w:hAnsi="Symbol" w:cs="Arial"/>
        </w:rPr>
        <w:t></w:t>
      </w:r>
      <w:r w:rsidR="00B215FB" w:rsidRPr="00B215FB">
        <w:rPr>
          <w:rFonts w:ascii="Arial" w:hAnsi="Arial" w:cs="Arial"/>
          <w:lang w:val="en-US"/>
        </w:rPr>
        <w:t xml:space="preserve"> in tuberculosis is well established </w:t>
      </w:r>
      <w:r w:rsidR="004015A5" w:rsidRPr="00B215FB">
        <w:rPr>
          <w:rFonts w:ascii="Arial" w:hAnsi="Arial" w:cs="Arial"/>
        </w:rPr>
        <w:fldChar w:fldCharType="begin"/>
      </w:r>
      <w:r w:rsidR="007F486A" w:rsidRPr="007F486A">
        <w:rPr>
          <w:rFonts w:ascii="Arial" w:hAnsi="Arial" w:cs="Arial"/>
          <w:lang w:val="en-US"/>
        </w:rPr>
        <w:instrText xml:space="preserve"> ADDIN EN.CITE &lt;EndNote&gt;&lt;Cite&gt;&lt;Author&gt;Cooper&lt;/Author&gt;&lt;Year&gt;1993&lt;/Year&gt;&lt;RecNum&gt;740&lt;/RecNum&gt;&lt;DisplayText&gt;[2]&lt;/DisplayText&gt;&lt;record&gt;&lt;rec-number&gt;740&lt;/rec-number&gt;&lt;foreign-keys&gt;&lt;key app="EN" db-id="rzwf00dpt2zpz6edw0avdp5ds5xw90e2x2r2"&gt;740&lt;/key&gt;&lt;/foreign-keys&gt;&lt;ref-type name="Journal Article"&gt;17&lt;/ref-type&gt;&lt;contributors&gt;&lt;authors&gt;&lt;author&gt;Cooper, A. M.&lt;/author&gt;&lt;author&gt;Dalton, D. K.&lt;/author&gt;&lt;author&gt;Stewart, T. A.&lt;/author&gt;&lt;author&gt;Griffin, J. P.&lt;/author&gt;&lt;author&gt;Russell, D. G.&lt;/author&gt;&lt;author&gt;Orme, I. M.&lt;/author&gt;&lt;/authors&gt;&lt;/contributors&gt;&lt;auth-address&gt;Department of Microbiology, Colorado State University, Fort Collins 80523.&lt;/auth-address&gt;&lt;titles&gt;&lt;title&gt;Disseminated tuberculosis in interferon gamma gene-disrupted mice&lt;/title&gt;&lt;secondary-title&gt;J Exp Med&lt;/secondary-title&gt;&lt;alt-title&gt;The Journal of experimental medicine&lt;/alt-title&gt;&lt;/titles&gt;&lt;periodical&gt;&lt;full-title&gt;J Exp Med&lt;/full-title&gt;&lt;abbr-1&gt;The Journal of experimental medicine&lt;/abbr-1&gt;&lt;/periodical&gt;&lt;alt-periodical&gt;&lt;full-title&gt;J Exp Med&lt;/full-title&gt;&lt;abbr-1&gt;The Journal of experimental medicine&lt;/abbr-1&gt;&lt;/alt-periodical&gt;&lt;pages&gt;2243-7&lt;/pages&gt;&lt;volume&gt;178&lt;/volume&gt;&lt;number&gt;6&lt;/number&gt;&lt;edition&gt;1993/12/01&lt;/edition&gt;&lt;keywords&gt;&lt;keyword&gt;Animals&lt;/keyword&gt;&lt;keyword&gt;Immunologic Deficiency Syndromes/genetics&lt;/keyword&gt;&lt;keyword&gt;Interferon-gamma/*physiology&lt;/keyword&gt;&lt;keyword&gt;Mice&lt;/keyword&gt;&lt;keyword&gt;Mice, Knockout&lt;/keyword&gt;&lt;keyword&gt;Microscopy, Electron&lt;/keyword&gt;&lt;keyword&gt;Mycobacterium tuberculosis&lt;/keyword&gt;&lt;keyword&gt;Time Factors&lt;/keyword&gt;&lt;keyword&gt;Tuberculosis/*immunology/pathology&lt;/keyword&gt;&lt;/keywords&gt;&lt;dates&gt;&lt;year&gt;1993&lt;/year&gt;&lt;pub-dates&gt;&lt;date&gt;Dec 1&lt;/date&gt;&lt;/pub-dates&gt;&lt;/dates&gt;&lt;isbn&gt;0022-1007 (Print)&amp;#xD;0022-1007 (Linking)&lt;/isbn&gt;&lt;accession-num&gt;8245795&lt;/accession-num&gt;&lt;work-type&gt;Research Support, U.S. Gov&amp;apos;t, P.H.S.&lt;/work-type&gt;&lt;urls&gt;&lt;related-urls&gt;&lt;url&gt;http://www.ncbi.nlm.nih.gov/pubmed/8245795&lt;/url&gt;&lt;/related-urls&gt;&lt;/urls&gt;&lt;custom2&gt;2191280&lt;/custom2&gt;&lt;language&gt;eng&lt;/language&gt;&lt;/record&gt;&lt;/Cite&gt;&lt;/EndNote&gt;</w:instrText>
      </w:r>
      <w:r w:rsidR="004015A5" w:rsidRPr="00B215FB">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31" w:author="DarioFD" w:date="2012-03-07T09:18:00Z">
            <w:rPr/>
          </w:rPrChange>
        </w:rPr>
        <w:instrText>HYPERLINK \l "_ENREF_2" \o "Cooper, 1993 #740"</w:instrText>
      </w:r>
      <w:r w:rsidR="004015A5">
        <w:fldChar w:fldCharType="separate"/>
      </w:r>
      <w:r w:rsidR="00754E3C" w:rsidRPr="00F9482A">
        <w:rPr>
          <w:rFonts w:ascii="Arial" w:hAnsi="Arial" w:cs="Arial"/>
          <w:noProof/>
          <w:lang w:val="en-US"/>
        </w:rPr>
        <w:t>2</w:t>
      </w:r>
      <w:r w:rsidR="004015A5">
        <w:fldChar w:fldCharType="end"/>
      </w:r>
      <w:r w:rsidR="00F9482A" w:rsidRPr="00F9482A">
        <w:rPr>
          <w:rFonts w:ascii="Arial" w:hAnsi="Arial" w:cs="Arial"/>
          <w:noProof/>
          <w:lang w:val="en-US"/>
        </w:rPr>
        <w:t>]</w:t>
      </w:r>
      <w:r w:rsidR="004015A5" w:rsidRPr="00B215FB">
        <w:rPr>
          <w:rFonts w:ascii="Arial" w:hAnsi="Arial" w:cs="Arial"/>
        </w:rPr>
        <w:fldChar w:fldCharType="end"/>
      </w:r>
      <w:r w:rsidR="008F2656" w:rsidRPr="008F2656">
        <w:rPr>
          <w:lang w:val="en-US"/>
        </w:rPr>
        <w:t xml:space="preserve"> </w:t>
      </w:r>
      <w:r w:rsidR="004015A5">
        <w:rPr>
          <w:rFonts w:ascii="Arial" w:hAnsi="Arial" w:cs="Arial"/>
          <w:lang w:val="en-US"/>
        </w:rPr>
        <w:fldChar w:fldCharType="begin">
          <w:fldData xml:space="preserve">PEVuZE5vdGU+PENpdGU+PEF1dGhvcj5GbHlubjwvQXV0aG9yPjxZZWFyPjE5OTM8L1llYXI+PFJl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PEVuZE5vdGU+PENpdGU+PEF1dGhvcj5GbHlubjwvQXV0aG9yPjxZZWFyPjE5OTM8L1llYXI+PFJl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32" w:author="DarioFD" w:date="2012-03-07T09:18:00Z">
            <w:rPr/>
          </w:rPrChange>
        </w:rPr>
        <w:instrText>HYPERLINK \l "_ENREF_6" \o "Flynn, 1993 #340"</w:instrText>
      </w:r>
      <w:r w:rsidR="004015A5">
        <w:fldChar w:fldCharType="separate"/>
      </w:r>
      <w:r w:rsidR="00754E3C">
        <w:rPr>
          <w:rFonts w:ascii="Arial" w:hAnsi="Arial" w:cs="Arial"/>
          <w:noProof/>
          <w:lang w:val="en-US"/>
        </w:rPr>
        <w:t>6</w:t>
      </w:r>
      <w:r w:rsidR="004015A5">
        <w:fldChar w:fldCharType="end"/>
      </w:r>
      <w:r w:rsidR="00F9482A">
        <w:rPr>
          <w:rFonts w:ascii="Arial" w:hAnsi="Arial" w:cs="Arial"/>
          <w:noProof/>
          <w:lang w:val="en-US"/>
        </w:rPr>
        <w:t>]</w:t>
      </w:r>
      <w:r w:rsidR="004015A5">
        <w:rPr>
          <w:rFonts w:ascii="Arial" w:hAnsi="Arial" w:cs="Arial"/>
          <w:lang w:val="en-US"/>
        </w:rPr>
        <w:fldChar w:fldCharType="end"/>
      </w:r>
      <w:r w:rsidR="00B215FB" w:rsidRPr="00B215FB">
        <w:rPr>
          <w:rFonts w:ascii="Arial" w:hAnsi="Arial" w:cs="Arial"/>
          <w:lang w:val="en-US"/>
        </w:rPr>
        <w:t>, TNF-</w:t>
      </w:r>
      <w:r w:rsidR="00B215FB" w:rsidRPr="00645921">
        <w:rPr>
          <w:rFonts w:ascii="Symbol" w:hAnsi="Symbol" w:cs="Arial"/>
        </w:rPr>
        <w:t></w:t>
      </w:r>
      <w:r w:rsidR="00B215FB" w:rsidRPr="00B215FB">
        <w:rPr>
          <w:rFonts w:ascii="Arial" w:hAnsi="Arial" w:cs="Arial"/>
          <w:lang w:val="en-US"/>
        </w:rPr>
        <w:t xml:space="preserve"> exhibits a very complex network of interactions and many of its activities are still not fully understood </w:t>
      </w:r>
      <w:r w:rsidR="004015A5" w:rsidRPr="00B215FB">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 </w:instrText>
      </w:r>
      <w:r w:rsidR="004015A5">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B215FB">
        <w:rPr>
          <w:rFonts w:ascii="Arial" w:hAnsi="Arial" w:cs="Arial"/>
        </w:rPr>
      </w:r>
      <w:r w:rsidR="004015A5" w:rsidRPr="00B215FB">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33" w:author="DarioFD" w:date="2012-03-07T09:18:00Z">
            <w:rPr/>
          </w:rPrChange>
        </w:rPr>
        <w:instrText>HYPERLINK \l "_ENREF_7" \o "Mootoo, 2009 #3"</w:instrText>
      </w:r>
      <w:r w:rsidR="004015A5">
        <w:fldChar w:fldCharType="separate"/>
      </w:r>
      <w:r w:rsidR="00754E3C" w:rsidRPr="00F9482A">
        <w:rPr>
          <w:rFonts w:ascii="Arial" w:hAnsi="Arial" w:cs="Arial"/>
          <w:noProof/>
          <w:lang w:val="en-US"/>
        </w:rPr>
        <w:t>7</w:t>
      </w:r>
      <w:r w:rsidR="004015A5">
        <w:fldChar w:fldCharType="end"/>
      </w:r>
      <w:r w:rsidR="00F9482A" w:rsidRPr="00F9482A">
        <w:rPr>
          <w:rFonts w:ascii="Arial" w:hAnsi="Arial" w:cs="Arial"/>
          <w:noProof/>
          <w:lang w:val="en-US"/>
        </w:rPr>
        <w:t>]</w:t>
      </w:r>
      <w:r w:rsidR="004015A5" w:rsidRPr="00B215FB">
        <w:rPr>
          <w:rFonts w:ascii="Arial" w:hAnsi="Arial" w:cs="Arial"/>
        </w:rPr>
        <w:fldChar w:fldCharType="end"/>
      </w:r>
      <w:r w:rsidR="00B215FB" w:rsidRPr="00B215FB">
        <w:rPr>
          <w:rFonts w:ascii="Arial" w:hAnsi="Arial" w:cs="Arial"/>
          <w:lang w:val="en-US"/>
        </w:rPr>
        <w:t>.  However it is known that TNF-</w:t>
      </w:r>
      <w:r w:rsidR="00B215FB" w:rsidRPr="00645921">
        <w:rPr>
          <w:rFonts w:ascii="Symbol" w:hAnsi="Symbol" w:cs="Arial"/>
        </w:rPr>
        <w:t></w:t>
      </w:r>
      <w:r w:rsidR="00B215FB" w:rsidRPr="00B215FB">
        <w:rPr>
          <w:rFonts w:ascii="Arial" w:hAnsi="Arial" w:cs="Arial"/>
          <w:lang w:val="en-US"/>
        </w:rPr>
        <w:t xml:space="preserve"> displays a main function in controlling </w:t>
      </w:r>
      <w:r w:rsidR="00B215FB" w:rsidRPr="00B215FB">
        <w:rPr>
          <w:rFonts w:ascii="Arial" w:hAnsi="Arial" w:cs="Arial"/>
          <w:i/>
          <w:lang w:val="en-US"/>
        </w:rPr>
        <w:t>M. tuberculosis</w:t>
      </w:r>
      <w:r w:rsidR="00B215FB" w:rsidRPr="00B215FB">
        <w:rPr>
          <w:rFonts w:ascii="Arial" w:hAnsi="Arial" w:cs="Arial"/>
          <w:lang w:val="en-US"/>
        </w:rPr>
        <w:t xml:space="preserve"> infection, </w:t>
      </w:r>
      <w:r w:rsidR="00B215FB" w:rsidRPr="00551F61">
        <w:rPr>
          <w:rFonts w:ascii="Arial" w:hAnsi="Arial" w:cs="Arial"/>
          <w:lang w:val="en-GB"/>
        </w:rPr>
        <w:t xml:space="preserve">activating macrophages </w:t>
      </w:r>
      <w:r w:rsidR="00B215FB" w:rsidRPr="00B215FB">
        <w:rPr>
          <w:rFonts w:ascii="Arial" w:hAnsi="Arial" w:cs="Arial"/>
          <w:lang w:val="en-US"/>
        </w:rPr>
        <w:t>early during the immune response</w:t>
      </w:r>
      <w:r w:rsidR="00B215FB" w:rsidRPr="00551F61">
        <w:rPr>
          <w:rFonts w:ascii="Arial" w:hAnsi="Arial" w:cs="Arial"/>
          <w:lang w:val="en-GB"/>
        </w:rPr>
        <w:t xml:space="preserve"> and participating in granuloma formation</w:t>
      </w:r>
      <w:r w:rsidR="00B215FB">
        <w:rPr>
          <w:rFonts w:ascii="Arial" w:hAnsi="Arial" w:cs="Arial"/>
          <w:lang w:val="en-GB"/>
        </w:rPr>
        <w:t xml:space="preserve"> </w:t>
      </w:r>
      <w:r w:rsidR="004015A5" w:rsidRPr="00B215FB">
        <w:rPr>
          <w:rFonts w:ascii="Arial" w:hAnsi="Arial" w:cs="Arial"/>
        </w:rPr>
        <w:fldChar w:fldCharType="begin">
          <w:fldData xml:space="preserve">PEVuZE5vdGU+PENpdGUgRXhjbHVkZVllYXI9IjEiPjxBdXRob3I+cmVmPC9BdXRob3I+PFJlY051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</w:fldData>
        </w:fldChar>
      </w:r>
      <w:r w:rsidR="00F9482A" w:rsidRPr="00F9482A">
        <w:rPr>
          <w:rFonts w:ascii="Arial" w:hAnsi="Arial" w:cs="Arial"/>
          <w:lang w:val="en-US"/>
        </w:rPr>
        <w:instrText xml:space="preserve"> ADDIN EN.CITE </w:instrText>
      </w:r>
      <w:r w:rsidR="004015A5">
        <w:rPr>
          <w:rFonts w:ascii="Arial" w:hAnsi="Arial" w:cs="Arial"/>
        </w:rPr>
        <w:fldChar w:fldCharType="begin">
          <w:fldData xml:space="preserve">PEVuZE5vdGU+PENpdGUgRXhjbHVkZVllYXI9IjEiPjxBdXRob3I+cmVmPC9BdXRob3I+PFJlY051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</w:fldData>
        </w:fldChar>
      </w:r>
      <w:r w:rsidR="00F9482A"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B215FB">
        <w:rPr>
          <w:rFonts w:ascii="Arial" w:hAnsi="Arial" w:cs="Arial"/>
        </w:rPr>
      </w:r>
      <w:r w:rsidR="004015A5" w:rsidRPr="00B215FB">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34" w:author="DarioFD" w:date="2012-03-07T09:18:00Z">
            <w:rPr/>
          </w:rPrChange>
        </w:rPr>
        <w:instrText>HYPERLINK \l "_ENREF_8" \o "Giacomini, 2001 #230"</w:instrText>
      </w:r>
      <w:r w:rsidR="004015A5">
        <w:fldChar w:fldCharType="separate"/>
      </w:r>
      <w:r w:rsidR="00754E3C" w:rsidRPr="00F9482A">
        <w:rPr>
          <w:rFonts w:ascii="Arial" w:hAnsi="Arial" w:cs="Arial"/>
          <w:noProof/>
          <w:lang w:val="en-US"/>
        </w:rPr>
        <w:t>8</w:t>
      </w:r>
      <w:r w:rsidR="004015A5">
        <w:fldChar w:fldCharType="end"/>
      </w:r>
      <w:r w:rsidR="00F9482A" w:rsidRPr="00F9482A">
        <w:rPr>
          <w:rFonts w:ascii="Arial" w:hAnsi="Arial" w:cs="Arial"/>
          <w:noProof/>
          <w:lang w:val="en-US"/>
        </w:rPr>
        <w:t xml:space="preserve">, </w:t>
      </w:r>
      <w:r w:rsidR="004015A5">
        <w:fldChar w:fldCharType="begin"/>
      </w:r>
      <w:r w:rsidR="004015A5" w:rsidRPr="00AE71F6">
        <w:rPr>
          <w:lang w:val="en-US"/>
          <w:rPrChange w:id="35" w:author="DarioFD" w:date="2012-03-07T09:18:00Z">
            <w:rPr/>
          </w:rPrChange>
        </w:rPr>
        <w:instrText>HYPERLINK \l "_ENREF_9" \o "Zganiacz, 2004 #674"</w:instrText>
      </w:r>
      <w:r w:rsidR="004015A5">
        <w:fldChar w:fldCharType="separate"/>
      </w:r>
      <w:r w:rsidR="00754E3C" w:rsidRPr="00F9482A">
        <w:rPr>
          <w:rFonts w:ascii="Arial" w:hAnsi="Arial" w:cs="Arial"/>
          <w:noProof/>
          <w:lang w:val="en-US"/>
        </w:rPr>
        <w:t>9</w:t>
      </w:r>
      <w:r w:rsidR="004015A5">
        <w:fldChar w:fldCharType="end"/>
      </w:r>
      <w:r w:rsidR="00F9482A" w:rsidRPr="00F9482A">
        <w:rPr>
          <w:rFonts w:ascii="Arial" w:hAnsi="Arial" w:cs="Arial"/>
          <w:noProof/>
          <w:lang w:val="en-US"/>
        </w:rPr>
        <w:t>]</w:t>
      </w:r>
      <w:r w:rsidR="004015A5" w:rsidRPr="00B215FB">
        <w:rPr>
          <w:rFonts w:ascii="Arial" w:hAnsi="Arial" w:cs="Arial"/>
        </w:rPr>
        <w:fldChar w:fldCharType="end"/>
      </w:r>
      <w:r w:rsidR="00B215FB" w:rsidRPr="00B215FB">
        <w:rPr>
          <w:rFonts w:ascii="Arial" w:hAnsi="Arial" w:cs="Arial"/>
          <w:lang w:val="en-US"/>
        </w:rPr>
        <w:t>, excessive levels of TNF-</w:t>
      </w:r>
      <w:r w:rsidR="00B215FB" w:rsidRPr="00187417">
        <w:rPr>
          <w:rFonts w:ascii="Symbol" w:hAnsi="Symbol" w:cs="Arial"/>
        </w:rPr>
        <w:t></w:t>
      </w:r>
      <w:r w:rsidR="00B215FB" w:rsidRPr="00B215FB">
        <w:rPr>
          <w:rFonts w:ascii="Arial" w:hAnsi="Arial" w:cs="Arial"/>
          <w:lang w:val="en-US"/>
        </w:rPr>
        <w:t xml:space="preserve"> may cause tissue damage </w:t>
      </w:r>
      <w:r w:rsidR="00B215FB" w:rsidRPr="00B215FB">
        <w:rPr>
          <w:rFonts w:ascii="Arial" w:hAnsi="Arial" w:cs="Arial"/>
          <w:i/>
          <w:lang w:val="en-US"/>
        </w:rPr>
        <w:t xml:space="preserve">in vivo </w:t>
      </w:r>
      <w:r w:rsidR="004015A5" w:rsidRPr="00B215FB">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 </w:instrText>
      </w:r>
      <w:r w:rsidR="004015A5">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B215FB">
        <w:rPr>
          <w:rFonts w:ascii="Arial" w:hAnsi="Arial" w:cs="Arial"/>
        </w:rPr>
      </w:r>
      <w:r w:rsidR="004015A5" w:rsidRPr="00B215FB">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36" w:author="DarioFD" w:date="2012-03-07T09:18:00Z">
            <w:rPr/>
          </w:rPrChange>
        </w:rPr>
        <w:instrText>HYPERLINK \l "_ENREF_7" \o "Mootoo, 2009 #3"</w:instrText>
      </w:r>
      <w:r w:rsidR="004015A5">
        <w:fldChar w:fldCharType="separate"/>
      </w:r>
      <w:r w:rsidR="00754E3C" w:rsidRPr="00F9482A">
        <w:rPr>
          <w:rFonts w:ascii="Arial" w:hAnsi="Arial" w:cs="Arial"/>
          <w:noProof/>
          <w:lang w:val="en-US"/>
        </w:rPr>
        <w:t>7</w:t>
      </w:r>
      <w:r w:rsidR="004015A5">
        <w:fldChar w:fldCharType="end"/>
      </w:r>
      <w:r w:rsidR="00F9482A" w:rsidRPr="00F9482A">
        <w:rPr>
          <w:rFonts w:ascii="Arial" w:hAnsi="Arial" w:cs="Arial"/>
          <w:noProof/>
          <w:lang w:val="en-US"/>
        </w:rPr>
        <w:t>]</w:t>
      </w:r>
      <w:r w:rsidR="004015A5" w:rsidRPr="00B215FB">
        <w:rPr>
          <w:rFonts w:ascii="Arial" w:hAnsi="Arial" w:cs="Arial"/>
        </w:rPr>
        <w:fldChar w:fldCharType="end"/>
      </w:r>
      <w:r w:rsidR="00B215FB" w:rsidRPr="00B215FB">
        <w:rPr>
          <w:rFonts w:ascii="Arial" w:hAnsi="Arial" w:cs="Arial"/>
          <w:lang w:val="en-US"/>
        </w:rPr>
        <w:t xml:space="preserve"> including </w:t>
      </w:r>
      <w:proofErr w:type="spellStart"/>
      <w:r w:rsidR="00B215FB" w:rsidRPr="00B215FB">
        <w:rPr>
          <w:rFonts w:ascii="Arial" w:hAnsi="Arial" w:cs="Arial"/>
          <w:lang w:val="en-US"/>
        </w:rPr>
        <w:t>hyperinflammation</w:t>
      </w:r>
      <w:proofErr w:type="spellEnd"/>
      <w:r w:rsidR="00B215FB">
        <w:rPr>
          <w:rFonts w:ascii="Arial" w:hAnsi="Arial" w:cs="Arial"/>
          <w:lang w:val="en-US"/>
        </w:rPr>
        <w:t xml:space="preserve"> and</w:t>
      </w:r>
      <w:r w:rsidR="00B215FB" w:rsidRPr="00B215FB">
        <w:rPr>
          <w:rFonts w:ascii="Arial" w:hAnsi="Arial" w:cs="Arial"/>
          <w:lang w:val="en-US"/>
        </w:rPr>
        <w:t xml:space="preserve"> </w:t>
      </w:r>
      <w:proofErr w:type="spellStart"/>
      <w:r w:rsidR="00B215FB" w:rsidRPr="00B215FB">
        <w:rPr>
          <w:rFonts w:ascii="Arial" w:hAnsi="Arial" w:cs="Arial"/>
          <w:lang w:val="en-US"/>
        </w:rPr>
        <w:t>caseous</w:t>
      </w:r>
      <w:proofErr w:type="spellEnd"/>
      <w:r w:rsidR="00B215FB" w:rsidRPr="00B215FB">
        <w:rPr>
          <w:rFonts w:ascii="Arial" w:hAnsi="Arial" w:cs="Arial"/>
          <w:lang w:val="en-US"/>
        </w:rPr>
        <w:t xml:space="preserve"> necrosis</w:t>
      </w:r>
      <w:r w:rsidR="00B215FB">
        <w:rPr>
          <w:rFonts w:ascii="Arial" w:hAnsi="Arial" w:cs="Arial"/>
          <w:lang w:val="en-US"/>
        </w:rPr>
        <w:t>.</w:t>
      </w:r>
    </w:p>
    <w:p w:rsidR="0088495E" w:rsidRDefault="007D02F1" w:rsidP="0088495E">
      <w:pPr>
        <w:autoSpaceDE w:val="0"/>
        <w:autoSpaceDN w:val="0"/>
        <w:adjustRightInd w:val="0"/>
        <w:spacing w:after="0" w:line="480" w:lineRule="auto"/>
        <w:jc w:val="both"/>
        <w:rPr>
          <w:rFonts w:ascii="Arial" w:hAnsi="Arial" w:cs="Arial"/>
          <w:lang w:val="en-US"/>
        </w:rPr>
      </w:pPr>
      <w:r w:rsidRPr="0087663E">
        <w:rPr>
          <w:rFonts w:ascii="Arial" w:hAnsi="Arial" w:cs="Arial"/>
          <w:lang w:val="en-US"/>
        </w:rPr>
        <w:t xml:space="preserve">Several signaling </w:t>
      </w:r>
      <w:r w:rsidR="00076E26" w:rsidRPr="0087663E">
        <w:rPr>
          <w:rFonts w:ascii="Arial" w:hAnsi="Arial" w:cs="Arial"/>
          <w:lang w:val="en-US"/>
        </w:rPr>
        <w:t>proteins</w:t>
      </w:r>
      <w:r w:rsidRPr="0087663E">
        <w:rPr>
          <w:rFonts w:ascii="Arial" w:hAnsi="Arial" w:cs="Arial"/>
          <w:lang w:val="en-US"/>
        </w:rPr>
        <w:t xml:space="preserve"> </w:t>
      </w:r>
      <w:r w:rsidR="0064018C" w:rsidRPr="0087663E">
        <w:rPr>
          <w:rFonts w:ascii="Arial" w:hAnsi="Arial" w:cs="Arial"/>
          <w:lang w:val="en-US"/>
        </w:rPr>
        <w:t>modulate</w:t>
      </w:r>
      <w:r w:rsidRPr="0087663E">
        <w:rPr>
          <w:rFonts w:ascii="Arial" w:hAnsi="Arial" w:cs="Arial"/>
          <w:lang w:val="en-US"/>
        </w:rPr>
        <w:t xml:space="preserve"> the level and pattern of cytokines produced by </w:t>
      </w:r>
      <w:r w:rsidR="00076E26" w:rsidRPr="0087663E">
        <w:rPr>
          <w:rFonts w:ascii="Arial" w:hAnsi="Arial" w:cs="Arial"/>
          <w:lang w:val="en-US"/>
        </w:rPr>
        <w:t>immune</w:t>
      </w:r>
      <w:r w:rsidRPr="0087663E">
        <w:rPr>
          <w:rFonts w:ascii="Arial" w:hAnsi="Arial" w:cs="Arial"/>
          <w:lang w:val="en-US"/>
        </w:rPr>
        <w:t xml:space="preserve"> cells upon </w:t>
      </w:r>
      <w:proofErr w:type="spellStart"/>
      <w:r w:rsidR="006476D5" w:rsidRPr="00C03C6C">
        <w:rPr>
          <w:rFonts w:ascii="Arial" w:hAnsi="Arial" w:cs="Arial"/>
          <w:i/>
          <w:lang w:val="en-US"/>
        </w:rPr>
        <w:t>M.tb</w:t>
      </w:r>
      <w:proofErr w:type="spellEnd"/>
      <w:r w:rsidR="006476D5">
        <w:rPr>
          <w:rFonts w:ascii="Arial" w:hAnsi="Arial" w:cs="Arial"/>
          <w:lang w:val="en-US"/>
        </w:rPr>
        <w:t xml:space="preserve"> </w:t>
      </w:r>
      <w:r w:rsidRPr="0087663E">
        <w:rPr>
          <w:rFonts w:ascii="Arial" w:hAnsi="Arial" w:cs="Arial"/>
          <w:lang w:val="en-US"/>
        </w:rPr>
        <w:t xml:space="preserve">antigen </w:t>
      </w:r>
      <w:r w:rsidRPr="00B215FB">
        <w:rPr>
          <w:rFonts w:ascii="Arial" w:hAnsi="Arial" w:cs="Arial"/>
          <w:lang w:val="en-US"/>
        </w:rPr>
        <w:t>stimulation</w:t>
      </w:r>
      <w:r w:rsidR="006476D5" w:rsidRPr="00B215FB">
        <w:rPr>
          <w:rFonts w:ascii="Arial" w:hAnsi="Arial" w:cs="Arial"/>
          <w:lang w:val="en-US"/>
        </w:rPr>
        <w:t xml:space="preserve"> </w:t>
      </w:r>
      <w:r w:rsidR="004015A5" w:rsidRPr="00B215FB">
        <w:rPr>
          <w:rFonts w:ascii="Arial" w:hAnsi="Arial" w:cs="Arial"/>
        </w:rPr>
        <w:fldChar w:fldCharType="begin">
          <w:fldData xml:space="preserve">PEVuZE5vdGU+PENpdGU+PEF1dGhvcj5QYXNxdWluZWxsaTwvQXV0aG9yPjxZZWFyPjIwMDQ8L1ll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</w:fldData>
        </w:fldChar>
      </w:r>
      <w:r w:rsidR="00F9482A" w:rsidRPr="00F9482A">
        <w:rPr>
          <w:rFonts w:ascii="Arial" w:hAnsi="Arial" w:cs="Arial"/>
          <w:lang w:val="en-US"/>
        </w:rPr>
        <w:instrText xml:space="preserve"> ADDIN EN.CITE </w:instrText>
      </w:r>
      <w:r w:rsidR="004015A5">
        <w:rPr>
          <w:rFonts w:ascii="Arial" w:hAnsi="Arial" w:cs="Arial"/>
        </w:rPr>
        <w:fldChar w:fldCharType="begin">
          <w:fldData xml:space="preserve">PEVuZE5vdGU+PENpdGU+PEF1dGhvcj5QYXNxdWluZWxsaTwvQXV0aG9yPjxZZWFyPjIwMDQ8L1ll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</w:fldData>
        </w:fldChar>
      </w:r>
      <w:r w:rsidR="00F9482A"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B215FB">
        <w:rPr>
          <w:rFonts w:ascii="Arial" w:hAnsi="Arial" w:cs="Arial"/>
        </w:rPr>
      </w:r>
      <w:r w:rsidR="004015A5" w:rsidRPr="00B215FB">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37" w:author="DarioFD" w:date="2012-03-07T09:18:00Z">
            <w:rPr/>
          </w:rPrChange>
        </w:rPr>
        <w:instrText>HYPERLINK \l "_ENREF_10" \o "Pasquinelli, 2004 #0"</w:instrText>
      </w:r>
      <w:r w:rsidR="004015A5">
        <w:fldChar w:fldCharType="separate"/>
      </w:r>
      <w:r w:rsidR="00754E3C" w:rsidRPr="00F9482A">
        <w:rPr>
          <w:rFonts w:ascii="Arial" w:hAnsi="Arial" w:cs="Arial"/>
          <w:noProof/>
          <w:lang w:val="en-US"/>
        </w:rPr>
        <w:t>10-12</w:t>
      </w:r>
      <w:r w:rsidR="004015A5">
        <w:fldChar w:fldCharType="end"/>
      </w:r>
      <w:r w:rsidR="00F9482A" w:rsidRPr="00F9482A">
        <w:rPr>
          <w:rFonts w:ascii="Arial" w:hAnsi="Arial" w:cs="Arial"/>
          <w:noProof/>
          <w:lang w:val="en-US"/>
        </w:rPr>
        <w:t>]</w:t>
      </w:r>
      <w:r w:rsidR="004015A5" w:rsidRPr="00B215FB">
        <w:rPr>
          <w:rFonts w:ascii="Arial" w:hAnsi="Arial" w:cs="Arial"/>
        </w:rPr>
        <w:fldChar w:fldCharType="end"/>
      </w:r>
      <w:r w:rsidRPr="0087663E">
        <w:rPr>
          <w:rFonts w:ascii="Arial" w:hAnsi="Arial" w:cs="Arial"/>
          <w:lang w:val="en-US"/>
        </w:rPr>
        <w:t xml:space="preserve">. </w:t>
      </w:r>
      <w:r w:rsidR="00940821" w:rsidRPr="0087663E">
        <w:rPr>
          <w:rFonts w:ascii="Arial" w:hAnsi="Arial" w:cs="Arial"/>
          <w:lang w:val="en-US"/>
        </w:rPr>
        <w:t>In particular</w:t>
      </w:r>
      <w:r w:rsidRPr="0087663E">
        <w:rPr>
          <w:rFonts w:ascii="Arial" w:hAnsi="Arial" w:cs="Arial"/>
          <w:lang w:val="en-US"/>
        </w:rPr>
        <w:t xml:space="preserve">, </w:t>
      </w:r>
      <w:r w:rsidR="0088495E">
        <w:rPr>
          <w:rFonts w:ascii="Arial" w:hAnsi="Arial" w:cs="Arial"/>
          <w:lang w:val="en-US"/>
        </w:rPr>
        <w:t xml:space="preserve">we have </w:t>
      </w:r>
      <w:r w:rsidR="0088495E" w:rsidRPr="0087663E">
        <w:rPr>
          <w:rFonts w:ascii="Arial" w:hAnsi="Arial" w:cs="Arial"/>
          <w:lang w:val="en-US"/>
        </w:rPr>
        <w:t xml:space="preserve">demonstrated a key role of CD137 </w:t>
      </w:r>
      <w:r w:rsidR="0088495E">
        <w:rPr>
          <w:rFonts w:ascii="Arial" w:hAnsi="Arial" w:cs="Arial"/>
          <w:lang w:val="en-US"/>
        </w:rPr>
        <w:t xml:space="preserve">in modulate cytokine human responses against </w:t>
      </w:r>
      <w:r w:rsidR="0088495E" w:rsidRPr="0091653F">
        <w:rPr>
          <w:rFonts w:ascii="Arial" w:hAnsi="Arial" w:cs="Arial"/>
          <w:i/>
          <w:lang w:val="en-US"/>
        </w:rPr>
        <w:t>M. tuberculosis</w:t>
      </w:r>
      <w:r w:rsidR="0088495E" w:rsidRPr="0087663E">
        <w:rPr>
          <w:rFonts w:ascii="Arial" w:hAnsi="Arial" w:cs="Arial"/>
          <w:lang w:val="en-US"/>
        </w:rPr>
        <w:t>. Signaling</w:t>
      </w:r>
      <w:r w:rsidR="0088495E">
        <w:rPr>
          <w:rFonts w:ascii="Arial" w:hAnsi="Arial" w:cs="Arial"/>
          <w:lang w:val="en-US"/>
        </w:rPr>
        <w:t xml:space="preserve"> </w:t>
      </w:r>
      <w:r w:rsidR="0088495E" w:rsidRPr="0087663E">
        <w:rPr>
          <w:rFonts w:ascii="Arial" w:hAnsi="Arial" w:cs="Arial"/>
          <w:lang w:val="en-US"/>
        </w:rPr>
        <w:t>through CD137:CD137L</w:t>
      </w:r>
      <w:r w:rsidR="0088495E">
        <w:rPr>
          <w:rFonts w:ascii="Arial" w:hAnsi="Arial" w:cs="Arial"/>
          <w:lang w:val="en-US"/>
        </w:rPr>
        <w:t xml:space="preserve"> p</w:t>
      </w:r>
      <w:r w:rsidR="0088495E" w:rsidRPr="0087663E">
        <w:rPr>
          <w:rFonts w:ascii="Arial" w:hAnsi="Arial" w:cs="Arial"/>
          <w:lang w:val="en-US"/>
        </w:rPr>
        <w:t xml:space="preserve">athway </w:t>
      </w:r>
      <w:r w:rsidR="0088495E" w:rsidRPr="0088495E">
        <w:rPr>
          <w:rFonts w:ascii="Arial" w:hAnsi="Arial" w:cs="Arial"/>
          <w:lang w:val="en-US"/>
        </w:rPr>
        <w:t>interfered with</w:t>
      </w:r>
      <w:r w:rsidR="0088495E" w:rsidRPr="0087663E">
        <w:rPr>
          <w:rFonts w:ascii="Arial" w:hAnsi="Arial" w:cs="Arial"/>
          <w:lang w:val="en-US"/>
        </w:rPr>
        <w:t xml:space="preserve"> IFN-</w:t>
      </w:r>
      <w:r w:rsidR="0088495E" w:rsidRPr="0092226E">
        <w:rPr>
          <w:rFonts w:ascii="Symbol" w:hAnsi="Symbol" w:cs="Arial"/>
          <w:lang w:val="en-US"/>
        </w:rPr>
        <w:t></w:t>
      </w:r>
      <w:r w:rsidR="0088495E" w:rsidRPr="0087663E">
        <w:rPr>
          <w:rFonts w:ascii="Arial" w:hAnsi="Arial" w:cs="Arial"/>
          <w:lang w:val="en-US"/>
        </w:rPr>
        <w:t xml:space="preserve"> and</w:t>
      </w:r>
      <w:r w:rsidR="0088495E">
        <w:rPr>
          <w:rFonts w:ascii="Arial" w:hAnsi="Arial" w:cs="Arial"/>
          <w:lang w:val="en-US"/>
        </w:rPr>
        <w:t xml:space="preserve"> </w:t>
      </w:r>
      <w:r w:rsidR="0088495E" w:rsidRPr="0087663E">
        <w:rPr>
          <w:rFonts w:ascii="Arial" w:hAnsi="Arial" w:cs="Arial"/>
          <w:lang w:val="en-US"/>
        </w:rPr>
        <w:t>TNF-</w:t>
      </w:r>
      <w:r w:rsidR="0088495E" w:rsidRPr="0092226E">
        <w:rPr>
          <w:rFonts w:ascii="Symbol" w:hAnsi="Symbol" w:cs="Arial"/>
          <w:lang w:val="en-US"/>
        </w:rPr>
        <w:t></w:t>
      </w:r>
      <w:r w:rsidR="0088495E" w:rsidRPr="0087663E">
        <w:rPr>
          <w:rFonts w:ascii="Arial" w:hAnsi="Arial" w:cs="Arial"/>
          <w:lang w:val="en-US"/>
        </w:rPr>
        <w:t xml:space="preserve"> secretion </w:t>
      </w:r>
      <w:r w:rsidR="0088495E">
        <w:rPr>
          <w:rFonts w:ascii="Arial" w:hAnsi="Arial" w:cs="Arial"/>
          <w:lang w:val="en-US"/>
        </w:rPr>
        <w:t>by</w:t>
      </w:r>
      <w:r w:rsidR="0088495E" w:rsidRPr="0087663E">
        <w:rPr>
          <w:rFonts w:ascii="Arial" w:hAnsi="Arial" w:cs="Arial"/>
          <w:lang w:val="en-US"/>
        </w:rPr>
        <w:t xml:space="preserve"> innate immune cells, but boost T cell ef</w:t>
      </w:r>
      <w:r w:rsidR="0088495E">
        <w:rPr>
          <w:rFonts w:ascii="Arial" w:hAnsi="Arial" w:cs="Arial"/>
          <w:lang w:val="en-US"/>
        </w:rPr>
        <w:t>f</w:t>
      </w:r>
      <w:r w:rsidR="0088495E" w:rsidRPr="0087663E">
        <w:rPr>
          <w:rFonts w:ascii="Arial" w:hAnsi="Arial" w:cs="Arial"/>
          <w:lang w:val="en-US"/>
        </w:rPr>
        <w:t>ector functions</w:t>
      </w:r>
      <w:r w:rsidR="0088495E" w:rsidRPr="006476D5">
        <w:rPr>
          <w:lang w:val="en-US"/>
        </w:rPr>
        <w:t xml:space="preserve"> </w:t>
      </w:r>
      <w:r w:rsidR="004015A5">
        <w:rPr>
          <w:rFonts w:ascii="Arial" w:hAnsi="Arial" w:cs="Arial"/>
          <w:lang w:val="en-US"/>
        </w:rPr>
        <w:fldChar w:fldCharType="begin"/>
      </w:r>
      <w:r w:rsidR="00F9482A">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38" w:author="DarioFD" w:date="2012-03-07T09:18:00Z">
            <w:rPr/>
          </w:rPrChange>
        </w:rPr>
        <w:instrText>HYPERLINK \l "_ENREF_13" \o "Fernandez Do Porto, 2011 #7"</w:instrText>
      </w:r>
      <w:r w:rsidR="004015A5">
        <w:fldChar w:fldCharType="separate"/>
      </w:r>
      <w:r w:rsidR="00754E3C">
        <w:rPr>
          <w:rFonts w:ascii="Arial" w:hAnsi="Arial" w:cs="Arial"/>
          <w:noProof/>
          <w:lang w:val="en-US"/>
        </w:rPr>
        <w:t>13</w:t>
      </w:r>
      <w:r w:rsidR="004015A5">
        <w:fldChar w:fldCharType="end"/>
      </w:r>
      <w:r w:rsidR="00F9482A">
        <w:rPr>
          <w:rFonts w:ascii="Arial" w:hAnsi="Arial" w:cs="Arial"/>
          <w:noProof/>
          <w:lang w:val="en-US"/>
        </w:rPr>
        <w:t>]</w:t>
      </w:r>
      <w:r w:rsidR="004015A5">
        <w:rPr>
          <w:rFonts w:ascii="Arial" w:hAnsi="Arial" w:cs="Arial"/>
          <w:lang w:val="en-US"/>
        </w:rPr>
        <w:fldChar w:fldCharType="end"/>
      </w:r>
      <w:r w:rsidR="0088495E">
        <w:rPr>
          <w:rFonts w:ascii="Arial" w:hAnsi="Arial" w:cs="Arial"/>
          <w:lang w:val="en-US"/>
        </w:rPr>
        <w:t>.</w:t>
      </w:r>
    </w:p>
    <w:p w:rsidR="00A7114E" w:rsidRPr="0093183B" w:rsidRDefault="00076E26" w:rsidP="00A7114E">
      <w:pPr>
        <w:autoSpaceDE w:val="0"/>
        <w:autoSpaceDN w:val="0"/>
        <w:adjustRightInd w:val="0"/>
        <w:spacing w:after="0" w:line="480" w:lineRule="auto"/>
        <w:jc w:val="both"/>
        <w:rPr>
          <w:rFonts w:ascii="Arial" w:hAnsi="Arial" w:cs="Arial"/>
          <w:lang w:val="en-US"/>
        </w:rPr>
      </w:pPr>
      <w:r w:rsidRPr="0087663E">
        <w:rPr>
          <w:rFonts w:ascii="Arial" w:hAnsi="Arial" w:cs="Arial"/>
          <w:lang w:val="en-US"/>
        </w:rPr>
        <w:lastRenderedPageBreak/>
        <w:t xml:space="preserve">CD137 (4-1BB), </w:t>
      </w:r>
      <w:r w:rsidR="0088495E">
        <w:rPr>
          <w:rFonts w:ascii="Arial" w:hAnsi="Arial" w:cs="Arial"/>
          <w:lang w:val="en-US"/>
        </w:rPr>
        <w:t xml:space="preserve">is </w:t>
      </w:r>
      <w:r w:rsidRPr="0087663E">
        <w:rPr>
          <w:rFonts w:ascii="Arial" w:hAnsi="Arial" w:cs="Arial"/>
          <w:lang w:val="en-US"/>
        </w:rPr>
        <w:t xml:space="preserve">a TNFR related superfamily </w:t>
      </w:r>
      <w:r w:rsidR="007D02F1" w:rsidRPr="0087663E">
        <w:rPr>
          <w:rFonts w:ascii="Arial" w:hAnsi="Arial" w:cs="Arial"/>
          <w:lang w:val="en-US"/>
        </w:rPr>
        <w:t xml:space="preserve">signaling molecule that </w:t>
      </w:r>
      <w:r w:rsidR="00940821" w:rsidRPr="0087663E">
        <w:rPr>
          <w:rFonts w:ascii="Arial" w:hAnsi="Arial" w:cs="Arial"/>
          <w:lang w:val="en-US"/>
        </w:rPr>
        <w:t xml:space="preserve">regulate effector </w:t>
      </w:r>
      <w:r w:rsidR="0064018C" w:rsidRPr="0087663E">
        <w:rPr>
          <w:rFonts w:ascii="Arial" w:hAnsi="Arial" w:cs="Arial"/>
          <w:lang w:val="en-US"/>
        </w:rPr>
        <w:t>functions</w:t>
      </w:r>
      <w:r w:rsidR="009A732A" w:rsidRPr="0087663E">
        <w:rPr>
          <w:rFonts w:ascii="Arial" w:hAnsi="Arial" w:cs="Arial"/>
          <w:lang w:val="en-US"/>
        </w:rPr>
        <w:t xml:space="preserve"> of most types of</w:t>
      </w:r>
      <w:r w:rsidR="00940821" w:rsidRPr="0087663E">
        <w:rPr>
          <w:rFonts w:ascii="Arial" w:hAnsi="Arial" w:cs="Arial"/>
          <w:lang w:val="en-US"/>
        </w:rPr>
        <w:t xml:space="preserve"> immune cells</w:t>
      </w:r>
      <w:r w:rsidR="006476D5">
        <w:rPr>
          <w:rFonts w:ascii="Arial" w:hAnsi="Arial" w:cs="Arial"/>
          <w:lang w:val="en-US"/>
        </w:rPr>
        <w:t xml:space="preserve"> </w:t>
      </w:r>
      <w:r w:rsidR="004015A5" w:rsidRPr="00B215FB">
        <w:rPr>
          <w:rFonts w:ascii="Arial" w:hAnsi="Arial"/>
        </w:rPr>
        <w:fldChar w:fldCharType="begin">
          <w:fldData xml:space="preserve">PEVuZE5vdGU+PENpdGU+PEF1dGhvcj5MZWU8L0F1dGhvcj48WWVhcj4yMDA5PC9ZZWFyPjxSZWNO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</w:fldData>
        </w:fldChar>
      </w:r>
      <w:r w:rsidR="002A0852" w:rsidRPr="002A0852">
        <w:rPr>
          <w:rFonts w:ascii="Arial" w:hAnsi="Arial"/>
          <w:lang w:val="en-US"/>
        </w:rPr>
        <w:instrText xml:space="preserve"> ADDIN EN.CITE </w:instrText>
      </w:r>
      <w:r w:rsidR="004015A5">
        <w:rPr>
          <w:rFonts w:ascii="Arial" w:hAnsi="Arial"/>
        </w:rPr>
        <w:fldChar w:fldCharType="begin">
          <w:fldData xml:space="preserve">PEVuZE5vdGU+PENpdGU+PEF1dGhvcj5MZWU8L0F1dGhvcj48WWVhcj4yMDA5PC9ZZWFyPjxSZWNO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</w:fldData>
        </w:fldChar>
      </w:r>
      <w:r w:rsidR="002A0852" w:rsidRPr="002A0852">
        <w:rPr>
          <w:rFonts w:ascii="Arial" w:hAnsi="Arial"/>
          <w:lang w:val="en-US"/>
        </w:rPr>
        <w:instrText xml:space="preserve"> ADDIN EN.CITE.DATA </w:instrText>
      </w:r>
      <w:r w:rsidR="004015A5">
        <w:rPr>
          <w:rFonts w:ascii="Arial" w:hAnsi="Arial"/>
        </w:rPr>
      </w:r>
      <w:r w:rsidR="004015A5">
        <w:rPr>
          <w:rFonts w:ascii="Arial" w:hAnsi="Arial"/>
        </w:rPr>
        <w:fldChar w:fldCharType="end"/>
      </w:r>
      <w:r w:rsidR="004015A5" w:rsidRPr="00B215FB">
        <w:rPr>
          <w:rFonts w:ascii="Arial" w:hAnsi="Arial"/>
        </w:rPr>
      </w:r>
      <w:r w:rsidR="004015A5" w:rsidRPr="00B215FB">
        <w:rPr>
          <w:rFonts w:ascii="Arial" w:hAnsi="Arial"/>
        </w:rPr>
        <w:fldChar w:fldCharType="separate"/>
      </w:r>
      <w:r w:rsidR="00F9482A" w:rsidRPr="00F9482A">
        <w:rPr>
          <w:rFonts w:ascii="Arial" w:hAnsi="Arial"/>
          <w:noProof/>
          <w:lang w:val="en-US"/>
        </w:rPr>
        <w:t>[</w:t>
      </w:r>
      <w:r w:rsidR="004015A5">
        <w:fldChar w:fldCharType="begin"/>
      </w:r>
      <w:r w:rsidR="004015A5" w:rsidRPr="00AE71F6">
        <w:rPr>
          <w:lang w:val="en-US"/>
          <w:rPrChange w:id="39" w:author="DarioFD" w:date="2012-03-07T09:18:00Z">
            <w:rPr/>
          </w:rPrChange>
        </w:rPr>
        <w:instrText>HYPERLINK \l "_ENREF_14" \o "Lee, 2009 #675"</w:instrText>
      </w:r>
      <w:r w:rsidR="004015A5">
        <w:fldChar w:fldCharType="separate"/>
      </w:r>
      <w:r w:rsidR="00754E3C" w:rsidRPr="00F9482A">
        <w:rPr>
          <w:rFonts w:ascii="Arial" w:hAnsi="Arial"/>
          <w:noProof/>
          <w:lang w:val="en-US"/>
        </w:rPr>
        <w:t>14</w:t>
      </w:r>
      <w:r w:rsidR="004015A5">
        <w:fldChar w:fldCharType="end"/>
      </w:r>
      <w:r w:rsidR="00F9482A" w:rsidRPr="00F9482A">
        <w:rPr>
          <w:rFonts w:ascii="Arial" w:hAnsi="Arial"/>
          <w:noProof/>
          <w:lang w:val="en-US"/>
        </w:rPr>
        <w:t xml:space="preserve">, </w:t>
      </w:r>
      <w:r w:rsidR="004015A5">
        <w:fldChar w:fldCharType="begin"/>
      </w:r>
      <w:r w:rsidR="004015A5" w:rsidRPr="00AE71F6">
        <w:rPr>
          <w:lang w:val="en-US"/>
          <w:rPrChange w:id="40" w:author="DarioFD" w:date="2012-03-07T09:18:00Z">
            <w:rPr/>
          </w:rPrChange>
        </w:rPr>
        <w:instrText>HYPERLINK \l "_ENREF_15" \o "Wang, 2009 #86"</w:instrText>
      </w:r>
      <w:r w:rsidR="004015A5">
        <w:fldChar w:fldCharType="separate"/>
      </w:r>
      <w:r w:rsidR="00754E3C" w:rsidRPr="00F9482A">
        <w:rPr>
          <w:rFonts w:ascii="Arial" w:hAnsi="Arial"/>
          <w:noProof/>
          <w:lang w:val="en-US"/>
        </w:rPr>
        <w:t>15</w:t>
      </w:r>
      <w:r w:rsidR="004015A5">
        <w:fldChar w:fldCharType="end"/>
      </w:r>
      <w:r w:rsidR="00F9482A" w:rsidRPr="00F9482A">
        <w:rPr>
          <w:rFonts w:ascii="Arial" w:hAnsi="Arial"/>
          <w:noProof/>
          <w:lang w:val="en-US"/>
        </w:rPr>
        <w:t>]</w:t>
      </w:r>
      <w:r w:rsidR="004015A5" w:rsidRPr="00B215FB">
        <w:rPr>
          <w:rFonts w:ascii="Arial" w:hAnsi="Arial"/>
        </w:rPr>
        <w:fldChar w:fldCharType="end"/>
      </w:r>
      <w:r w:rsidR="00940821" w:rsidRPr="0087663E">
        <w:rPr>
          <w:rFonts w:ascii="Arial" w:hAnsi="Arial" w:cs="Arial"/>
          <w:lang w:val="en-US"/>
        </w:rPr>
        <w:t>.</w:t>
      </w:r>
      <w:r w:rsidR="009A732A" w:rsidRPr="0087663E">
        <w:rPr>
          <w:rFonts w:ascii="Arial" w:hAnsi="Arial" w:cs="Arial"/>
          <w:lang w:val="en-US"/>
        </w:rPr>
        <w:t xml:space="preserve"> </w:t>
      </w:r>
      <w:r w:rsidR="00A7114E" w:rsidRPr="0093183B">
        <w:rPr>
          <w:rFonts w:ascii="Arial" w:hAnsi="Arial" w:cs="Arial"/>
          <w:lang w:val="en-US"/>
        </w:rPr>
        <w:t xml:space="preserve">It has been traditionally attributed to CD137 a </w:t>
      </w:r>
      <w:proofErr w:type="spellStart"/>
      <w:r w:rsidR="00A7114E" w:rsidRPr="0093183B">
        <w:rPr>
          <w:rFonts w:ascii="Arial" w:hAnsi="Arial" w:cs="Arial"/>
          <w:lang w:val="en-US"/>
        </w:rPr>
        <w:t>costimulatory</w:t>
      </w:r>
      <w:proofErr w:type="spellEnd"/>
      <w:r w:rsidR="00A7114E" w:rsidRPr="0093183B">
        <w:rPr>
          <w:rFonts w:ascii="Arial" w:hAnsi="Arial" w:cs="Arial"/>
          <w:lang w:val="en-US"/>
        </w:rPr>
        <w:t xml:space="preserve"> role on T cells, responding to a ligand on activated antigen-presenting cells (APCs)</w:t>
      </w:r>
      <w:r w:rsidR="00A7114E" w:rsidRPr="0093183B">
        <w:rPr>
          <w:lang w:val="en-US"/>
        </w:rPr>
        <w:t xml:space="preserve"> </w:t>
      </w:r>
      <w:r w:rsidR="004015A5">
        <w:rPr>
          <w:rFonts w:ascii="Arial" w:hAnsi="Arial" w:cs="Arial"/>
          <w:lang w:val="en-US"/>
        </w:rPr>
        <w:fldChar w:fldCharType="begin">
          <w:fldData xml:space="preserve">PEVuZE5vdGU+PENpdGU+PEF1dGhvcj5Dcm9mdDwvQXV0aG9yPjxZZWFyPjIwMDM8L1llYXI+PFJl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PEVuZE5vdGU+PENpdGU+PEF1dGhvcj5Dcm9mdDwvQXV0aG9yPjxZZWFyPjIwMDM8L1llYXI+PFJl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41" w:author="DarioFD" w:date="2012-03-07T09:18:00Z">
            <w:rPr/>
          </w:rPrChange>
        </w:rPr>
        <w:instrText>HYPERLINK \l "_ENREF_16" \o "Croft, 2003 #417"</w:instrText>
      </w:r>
      <w:r w:rsidR="004015A5">
        <w:fldChar w:fldCharType="separate"/>
      </w:r>
      <w:r w:rsidR="00754E3C">
        <w:rPr>
          <w:rFonts w:ascii="Arial" w:hAnsi="Arial" w:cs="Arial"/>
          <w:noProof/>
          <w:lang w:val="en-US"/>
        </w:rPr>
        <w:t>16</w:t>
      </w:r>
      <w:r w:rsidR="004015A5">
        <w:fldChar w:fldCharType="end"/>
      </w:r>
      <w:r w:rsidR="00F9482A">
        <w:rPr>
          <w:rFonts w:ascii="Arial" w:hAnsi="Arial" w:cs="Arial"/>
          <w:noProof/>
          <w:lang w:val="en-US"/>
        </w:rPr>
        <w:t>]</w:t>
      </w:r>
      <w:r w:rsidR="004015A5">
        <w:rPr>
          <w:rFonts w:ascii="Arial" w:hAnsi="Arial" w:cs="Arial"/>
          <w:lang w:val="en-US"/>
        </w:rPr>
        <w:fldChar w:fldCharType="end"/>
      </w:r>
      <w:r w:rsidR="00A7114E" w:rsidRPr="0093183B">
        <w:rPr>
          <w:lang w:val="en-US"/>
        </w:rPr>
        <w:t xml:space="preserve"> </w:t>
      </w:r>
      <w:r w:rsidR="004015A5">
        <w:rPr>
          <w:rFonts w:ascii="Arial" w:hAnsi="Arial" w:cs="Arial"/>
          <w:lang w:val="en-US"/>
        </w:rPr>
        <w:fldChar w:fldCharType="begin">
          <w:fldData xml:space="preserve">PEVuZE5vdGU+PENpdGU+PEF1dGhvcj5WaW5heTwvQXV0aG9yPjxZZWFyPjE5OTg8L1llYXI+PFJl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PEVuZE5vdGU+PENpdGU+PEF1dGhvcj5WaW5heTwvQXV0aG9yPjxZZWFyPjE5OTg8L1llYXI+PFJl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42" w:author="DarioFD" w:date="2012-03-07T09:18:00Z">
            <w:rPr/>
          </w:rPrChange>
        </w:rPr>
        <w:instrText>HYPERLINK \l "_ENREF_17" \o "Vinay, 1998 #419"</w:instrText>
      </w:r>
      <w:r w:rsidR="004015A5">
        <w:fldChar w:fldCharType="separate"/>
      </w:r>
      <w:r w:rsidR="00754E3C">
        <w:rPr>
          <w:rFonts w:ascii="Arial" w:hAnsi="Arial" w:cs="Arial"/>
          <w:noProof/>
          <w:lang w:val="en-US"/>
        </w:rPr>
        <w:t>17</w:t>
      </w:r>
      <w:r w:rsidR="004015A5">
        <w:fldChar w:fldCharType="end"/>
      </w:r>
      <w:r w:rsidR="00F9482A">
        <w:rPr>
          <w:rFonts w:ascii="Arial" w:hAnsi="Arial" w:cs="Arial"/>
          <w:noProof/>
          <w:lang w:val="en-US"/>
        </w:rPr>
        <w:t>]</w:t>
      </w:r>
      <w:r w:rsidR="004015A5">
        <w:rPr>
          <w:rFonts w:ascii="Arial" w:hAnsi="Arial" w:cs="Arial"/>
          <w:lang w:val="en-US"/>
        </w:rPr>
        <w:fldChar w:fldCharType="end"/>
      </w:r>
      <w:r w:rsidR="00A7114E" w:rsidRPr="0093183B">
        <w:rPr>
          <w:rFonts w:ascii="Arial" w:hAnsi="Arial" w:cs="Arial"/>
          <w:lang w:val="en-US"/>
        </w:rPr>
        <w:t>. However, is now recognized that CD137 is expressed, being present or induced on various types of immune cells far more broadly than first recognized, including expression on DCs</w:t>
      </w:r>
      <w:r w:rsidR="00A7114E" w:rsidRPr="0093183B">
        <w:rPr>
          <w:lang w:val="en-US"/>
        </w:rPr>
        <w:t xml:space="preserve"> </w:t>
      </w:r>
      <w:r w:rsidR="004015A5">
        <w:rPr>
          <w:rFonts w:ascii="Arial" w:hAnsi="Arial" w:cs="Arial"/>
          <w:lang w:val="en-US"/>
        </w:rPr>
        <w:fldChar w:fldCharType="begin">
          <w:fldData xml:space="preserve">PEVuZE5vdGU+PENpdGU+PEF1dGhvcj5GdXRhZ2F3YTwvQXV0aG9yPjxZZWFyPjIwMDI8L1llYXI+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PEVuZE5vdGU+PENpdGU+PEF1dGhvcj5GdXRhZ2F3YTwvQXV0aG9yPjxZZWFyPjIwMDI8L1llYXI+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43" w:author="DarioFD" w:date="2012-03-07T09:18:00Z">
            <w:rPr/>
          </w:rPrChange>
        </w:rPr>
        <w:instrText>HYPERLINK \l "_ENREF_18" \o "Futagawa, 2002 #437"</w:instrText>
      </w:r>
      <w:r w:rsidR="004015A5">
        <w:fldChar w:fldCharType="separate"/>
      </w:r>
      <w:r w:rsidR="00754E3C">
        <w:rPr>
          <w:rFonts w:ascii="Arial" w:hAnsi="Arial" w:cs="Arial"/>
          <w:noProof/>
          <w:lang w:val="en-US"/>
        </w:rPr>
        <w:t>18</w:t>
      </w:r>
      <w:r w:rsidR="004015A5">
        <w:fldChar w:fldCharType="end"/>
      </w:r>
      <w:r w:rsidR="00F9482A">
        <w:rPr>
          <w:rFonts w:ascii="Arial" w:hAnsi="Arial" w:cs="Arial"/>
          <w:noProof/>
          <w:lang w:val="en-US"/>
        </w:rPr>
        <w:t>]</w:t>
      </w:r>
      <w:r w:rsidR="004015A5">
        <w:rPr>
          <w:rFonts w:ascii="Arial" w:hAnsi="Arial" w:cs="Arial"/>
          <w:lang w:val="en-US"/>
        </w:rPr>
        <w:fldChar w:fldCharType="end"/>
      </w:r>
      <w:r w:rsidR="00A7114E" w:rsidRPr="0093183B">
        <w:rPr>
          <w:rFonts w:ascii="Arial" w:hAnsi="Arial" w:cs="Arial"/>
          <w:lang w:val="en-US"/>
        </w:rPr>
        <w:t>, monocytes</w:t>
      </w:r>
      <w:r w:rsidR="00A7114E" w:rsidRPr="0093183B">
        <w:rPr>
          <w:lang w:val="en-US"/>
        </w:rPr>
        <w:t xml:space="preserve"> </w:t>
      </w:r>
      <w:r w:rsidR="004015A5">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44" w:author="DarioFD" w:date="2012-03-07T09:18:00Z">
            <w:rPr/>
          </w:rPrChange>
        </w:rPr>
        <w:instrText>HYPERLINK \l "_ENREF_19" \o "Langstein, 1998 #458"</w:instrText>
      </w:r>
      <w:r w:rsidR="004015A5">
        <w:fldChar w:fldCharType="separate"/>
      </w:r>
      <w:r w:rsidR="00754E3C">
        <w:rPr>
          <w:rFonts w:ascii="Arial" w:hAnsi="Arial" w:cs="Arial"/>
          <w:noProof/>
          <w:lang w:val="en-US"/>
        </w:rPr>
        <w:t>19</w:t>
      </w:r>
      <w:r w:rsidR="004015A5">
        <w:fldChar w:fldCharType="end"/>
      </w:r>
      <w:r w:rsidR="00F9482A">
        <w:rPr>
          <w:rFonts w:ascii="Arial" w:hAnsi="Arial" w:cs="Arial"/>
          <w:noProof/>
          <w:lang w:val="en-US"/>
        </w:rPr>
        <w:t>]</w:t>
      </w:r>
      <w:r w:rsidR="004015A5">
        <w:rPr>
          <w:rFonts w:ascii="Arial" w:hAnsi="Arial" w:cs="Arial"/>
          <w:lang w:val="en-US"/>
        </w:rPr>
        <w:fldChar w:fldCharType="end"/>
      </w:r>
      <w:r w:rsidR="00A7114E" w:rsidRPr="0093183B">
        <w:rPr>
          <w:rFonts w:ascii="Arial" w:hAnsi="Arial" w:cs="Arial"/>
          <w:lang w:val="en-US"/>
        </w:rPr>
        <w:t xml:space="preserve"> , and NK cells </w:t>
      </w:r>
      <w:r w:rsidR="004015A5">
        <w:rPr>
          <w:rFonts w:ascii="Arial" w:hAnsi="Arial" w:cs="Arial"/>
          <w:lang w:val="en-US"/>
        </w:rPr>
        <w:fldChar w:fldCharType="begin">
          <w:fldData xml:space="preserve">PEVuZE5vdGU+PENpdGU+PEF1dGhvcj5NZWxlcm88L0F1dGhvcj48WWVhcj4xOTk4PC9ZZWFyPjxS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PEVuZE5vdGU+PENpdGU+PEF1dGhvcj5NZWxlcm88L0F1dGhvcj48WWVhcj4xOTk4PC9ZZWFyPjxS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45" w:author="DarioFD" w:date="2012-03-07T09:18:00Z">
            <w:rPr/>
          </w:rPrChange>
        </w:rPr>
        <w:instrText>HYPERLINK \l "_ENREF_20" \o "Melero, 1998 #439"</w:instrText>
      </w:r>
      <w:r w:rsidR="004015A5">
        <w:fldChar w:fldCharType="separate"/>
      </w:r>
      <w:r w:rsidR="00754E3C">
        <w:rPr>
          <w:rFonts w:ascii="Arial" w:hAnsi="Arial" w:cs="Arial"/>
          <w:noProof/>
          <w:lang w:val="en-US"/>
        </w:rPr>
        <w:t>20</w:t>
      </w:r>
      <w:r w:rsidR="004015A5">
        <w:fldChar w:fldCharType="end"/>
      </w:r>
      <w:r w:rsidR="00F9482A">
        <w:rPr>
          <w:rFonts w:ascii="Arial" w:hAnsi="Arial" w:cs="Arial"/>
          <w:noProof/>
          <w:lang w:val="en-US"/>
        </w:rPr>
        <w:t>]</w:t>
      </w:r>
      <w:r w:rsidR="004015A5">
        <w:rPr>
          <w:rFonts w:ascii="Arial" w:hAnsi="Arial" w:cs="Arial"/>
          <w:lang w:val="en-US"/>
        </w:rPr>
        <w:fldChar w:fldCharType="end"/>
      </w:r>
      <w:r w:rsidR="0091653F">
        <w:rPr>
          <w:rFonts w:ascii="Arial" w:hAnsi="Arial" w:cs="Arial"/>
          <w:lang w:val="en-US"/>
        </w:rPr>
        <w:t>.</w:t>
      </w:r>
    </w:p>
    <w:p w:rsidR="003E126E" w:rsidRPr="0088495E" w:rsidRDefault="003E126E" w:rsidP="003E126E">
      <w:pPr>
        <w:autoSpaceDE w:val="0"/>
        <w:autoSpaceDN w:val="0"/>
        <w:adjustRightInd w:val="0"/>
        <w:spacing w:after="0" w:line="480" w:lineRule="auto"/>
        <w:jc w:val="both"/>
        <w:rPr>
          <w:ins w:id="46" w:author="DarioFD" w:date="2012-03-06T14:29:00Z"/>
          <w:rFonts w:ascii="Arial" w:hAnsi="Arial" w:cs="Arial"/>
          <w:lang w:val="en-US"/>
        </w:rPr>
      </w:pPr>
      <w:commentRangeStart w:id="47"/>
      <w:ins w:id="48" w:author="DarioFD" w:date="2012-03-06T14:29:00Z">
        <w:r w:rsidRPr="0088495E">
          <w:rPr>
            <w:rFonts w:ascii="Arial" w:hAnsi="Arial" w:cs="Arial"/>
            <w:lang w:val="en-US"/>
          </w:rPr>
          <w:t>The</w:t>
        </w:r>
        <w:commentRangeEnd w:id="47"/>
        <w:r>
          <w:rPr>
            <w:rStyle w:val="Refdecomentario"/>
          </w:rPr>
          <w:commentReference w:id="47"/>
        </w:r>
        <w:r w:rsidRPr="0088495E">
          <w:rPr>
            <w:rFonts w:ascii="Arial" w:hAnsi="Arial" w:cs="Arial"/>
            <w:lang w:val="en-US"/>
          </w:rPr>
          <w:t xml:space="preserve"> main objective of our work was to present a novel method to formalize in mathematical language our experimental data by finding </w:t>
        </w:r>
        <w:r>
          <w:rPr>
            <w:rFonts w:ascii="Arial" w:hAnsi="Arial" w:cs="Arial"/>
            <w:lang w:val="en-US"/>
          </w:rPr>
          <w:t xml:space="preserve">a simplified </w:t>
        </w:r>
        <w:r w:rsidRPr="0088495E">
          <w:rPr>
            <w:rFonts w:ascii="Arial" w:hAnsi="Arial" w:cs="Arial"/>
            <w:lang w:val="en-US"/>
          </w:rPr>
          <w:t>model that fit experimental with simulation data.</w:t>
        </w:r>
      </w:ins>
    </w:p>
    <w:p w:rsidR="0088495E" w:rsidRPr="0088495E" w:rsidDel="003E126E" w:rsidRDefault="0088495E" w:rsidP="0088495E">
      <w:pPr>
        <w:autoSpaceDE w:val="0"/>
        <w:autoSpaceDN w:val="0"/>
        <w:adjustRightInd w:val="0"/>
        <w:spacing w:after="0" w:line="480" w:lineRule="auto"/>
        <w:jc w:val="both"/>
        <w:rPr>
          <w:del w:id="49" w:author="DarioFD" w:date="2012-03-06T14:29:00Z"/>
          <w:rFonts w:ascii="Arial" w:hAnsi="Arial" w:cs="Arial"/>
          <w:lang w:val="en-US"/>
        </w:rPr>
      </w:pPr>
      <w:del w:id="50" w:author="DarioFD" w:date="2012-03-06T14:29:00Z">
        <w:r w:rsidRPr="0088495E" w:rsidDel="003E126E">
          <w:rPr>
            <w:rFonts w:ascii="Arial" w:hAnsi="Arial" w:cs="Arial"/>
            <w:lang w:val="en-US"/>
          </w:rPr>
          <w:delText xml:space="preserve">The main objective of our work was to present a novel method to formalize in mathematical language our experimental data by finding </w:delText>
        </w:r>
        <w:r w:rsidR="00BF0806" w:rsidDel="003E126E">
          <w:rPr>
            <w:rFonts w:ascii="Arial" w:hAnsi="Arial" w:cs="Arial"/>
            <w:lang w:val="en-US"/>
          </w:rPr>
          <w:delText xml:space="preserve">a simplified </w:delText>
        </w:r>
        <w:r w:rsidRPr="0088495E" w:rsidDel="003E126E">
          <w:rPr>
            <w:rFonts w:ascii="Arial" w:hAnsi="Arial" w:cs="Arial"/>
            <w:lang w:val="en-US"/>
          </w:rPr>
          <w:delText>model that fit experimental with simulation data.</w:delText>
        </w:r>
      </w:del>
    </w:p>
    <w:p w:rsidR="00AC0918" w:rsidRPr="00A47B8E" w:rsidRDefault="00584EB4" w:rsidP="006476D5">
      <w:pPr>
        <w:autoSpaceDE w:val="0"/>
        <w:autoSpaceDN w:val="0"/>
        <w:adjustRightInd w:val="0"/>
        <w:spacing w:after="0" w:line="480" w:lineRule="auto"/>
        <w:jc w:val="both"/>
        <w:rPr>
          <w:rFonts w:ascii="Arial" w:hAnsi="Arial" w:cs="Arial"/>
          <w:lang w:val="en-US"/>
        </w:rPr>
      </w:pPr>
      <w:r>
        <w:rPr>
          <w:rFonts w:ascii="Arial" w:hAnsi="Arial" w:cs="Arial"/>
          <w:lang w:val="en-US"/>
        </w:rPr>
        <w:t xml:space="preserve">A fundamental </w:t>
      </w:r>
      <w:r w:rsidR="004866F3" w:rsidRPr="0087663E">
        <w:rPr>
          <w:rFonts w:ascii="Arial" w:hAnsi="Arial" w:cs="Arial"/>
          <w:lang w:val="en-US"/>
        </w:rPr>
        <w:t xml:space="preserve">challenge </w:t>
      </w:r>
      <w:r>
        <w:rPr>
          <w:rFonts w:ascii="Arial" w:hAnsi="Arial" w:cs="Arial"/>
          <w:lang w:val="en-US"/>
        </w:rPr>
        <w:t>in</w:t>
      </w:r>
      <w:r w:rsidR="004866F3" w:rsidRPr="0087663E">
        <w:rPr>
          <w:rFonts w:ascii="Arial" w:hAnsi="Arial" w:cs="Arial"/>
          <w:lang w:val="en-US"/>
        </w:rPr>
        <w:t xml:space="preserve"> modern biology is the integration of diverse experimental data in</w:t>
      </w:r>
      <w:r w:rsidR="00AC0918" w:rsidRPr="0087663E">
        <w:rPr>
          <w:rFonts w:ascii="Arial" w:hAnsi="Arial" w:cs="Arial"/>
          <w:lang w:val="en-US"/>
        </w:rPr>
        <w:t>to a</w:t>
      </w:r>
      <w:r w:rsidR="004866F3" w:rsidRPr="0087663E">
        <w:rPr>
          <w:rFonts w:ascii="Arial" w:hAnsi="Arial" w:cs="Arial"/>
          <w:lang w:val="en-US"/>
        </w:rPr>
        <w:t xml:space="preserve"> cohesive image of </w:t>
      </w:r>
      <w:r>
        <w:rPr>
          <w:rFonts w:ascii="Arial" w:hAnsi="Arial" w:cs="Arial"/>
          <w:lang w:val="en-US"/>
        </w:rPr>
        <w:t xml:space="preserve">the evolution of </w:t>
      </w:r>
      <w:r w:rsidR="004866F3" w:rsidRPr="0087663E">
        <w:rPr>
          <w:rFonts w:ascii="Arial" w:hAnsi="Arial" w:cs="Arial"/>
          <w:lang w:val="en-US"/>
        </w:rPr>
        <w:t>a biological system</w:t>
      </w:r>
      <w:r w:rsidR="00AC0918" w:rsidRPr="0087663E">
        <w:rPr>
          <w:rFonts w:ascii="Arial" w:hAnsi="Arial" w:cs="Arial"/>
          <w:lang w:val="en-US"/>
        </w:rPr>
        <w:t xml:space="preserve"> through time</w:t>
      </w:r>
      <w:r w:rsidR="004866F3" w:rsidRPr="0087663E">
        <w:rPr>
          <w:rFonts w:ascii="Arial" w:hAnsi="Arial" w:cs="Arial"/>
          <w:lang w:val="en-US"/>
        </w:rPr>
        <w:t>. Computational modeling of cellular and molecular pathways plays a key role</w:t>
      </w:r>
      <w:r w:rsidR="00AC0918" w:rsidRPr="0087663E">
        <w:rPr>
          <w:rFonts w:ascii="Arial" w:hAnsi="Arial" w:cs="Arial"/>
          <w:lang w:val="en-US"/>
        </w:rPr>
        <w:t xml:space="preserve"> for this purpose, including the ability to test hypothesis, identify areas of missing knowledge and explore parameters of a particular system. In particul</w:t>
      </w:r>
      <w:r w:rsidR="008A370C" w:rsidRPr="0087663E">
        <w:rPr>
          <w:rFonts w:ascii="Arial" w:hAnsi="Arial" w:cs="Arial"/>
          <w:lang w:val="en-US"/>
        </w:rPr>
        <w:t>ar, during recent</w:t>
      </w:r>
      <w:r w:rsidR="004F4F28" w:rsidRPr="0087663E">
        <w:rPr>
          <w:rFonts w:ascii="Arial" w:hAnsi="Arial" w:cs="Arial"/>
          <w:lang w:val="en-US"/>
        </w:rPr>
        <w:t>ly</w:t>
      </w:r>
      <w:r w:rsidR="008A370C" w:rsidRPr="0087663E">
        <w:rPr>
          <w:rFonts w:ascii="Arial" w:hAnsi="Arial" w:cs="Arial"/>
          <w:lang w:val="en-US"/>
        </w:rPr>
        <w:t xml:space="preserve"> years, this tool was</w:t>
      </w:r>
      <w:r w:rsidR="00AC0918" w:rsidRPr="0087663E">
        <w:rPr>
          <w:rFonts w:ascii="Arial" w:hAnsi="Arial" w:cs="Arial"/>
          <w:lang w:val="en-US"/>
        </w:rPr>
        <w:t xml:space="preserve"> </w:t>
      </w:r>
      <w:r w:rsidR="008A370C" w:rsidRPr="0087663E">
        <w:rPr>
          <w:rFonts w:ascii="Arial" w:hAnsi="Arial" w:cs="Arial"/>
          <w:lang w:val="en-US"/>
        </w:rPr>
        <w:t xml:space="preserve">used to explore diverse aspects of the immunological responses against </w:t>
      </w:r>
      <w:proofErr w:type="spellStart"/>
      <w:r w:rsidR="008A370C" w:rsidRPr="00571FDC">
        <w:rPr>
          <w:rFonts w:ascii="Arial" w:hAnsi="Arial" w:cs="Arial"/>
          <w:i/>
          <w:lang w:val="en-US"/>
        </w:rPr>
        <w:t>M.tb</w:t>
      </w:r>
      <w:proofErr w:type="spellEnd"/>
      <w:r w:rsidR="00A47B8E">
        <w:rPr>
          <w:rFonts w:ascii="Arial" w:hAnsi="Arial" w:cs="Arial"/>
          <w:i/>
          <w:lang w:val="en-US"/>
        </w:rPr>
        <w:t xml:space="preserve">, </w:t>
      </w:r>
      <w:r w:rsidR="00A47B8E" w:rsidRPr="00A47B8E">
        <w:rPr>
          <w:rFonts w:ascii="Arial" w:hAnsi="Arial" w:cs="Arial"/>
          <w:lang w:val="en-US"/>
        </w:rPr>
        <w:t>review</w:t>
      </w:r>
      <w:r w:rsidR="00BF0806">
        <w:rPr>
          <w:rFonts w:ascii="Arial" w:hAnsi="Arial" w:cs="Arial"/>
          <w:lang w:val="en-US"/>
        </w:rPr>
        <w:t>ed</w:t>
      </w:r>
      <w:r w:rsidR="00A47B8E" w:rsidRPr="00A47B8E">
        <w:rPr>
          <w:rFonts w:ascii="Arial" w:hAnsi="Arial" w:cs="Arial"/>
          <w:lang w:val="en-US"/>
        </w:rPr>
        <w:t xml:space="preserve"> in</w:t>
      </w:r>
      <w:r w:rsidR="00571FDC" w:rsidRPr="00A47B8E">
        <w:rPr>
          <w:rFonts w:ascii="Arial" w:hAnsi="Arial" w:cs="Arial"/>
          <w:lang w:val="en-US"/>
        </w:rPr>
        <w:t xml:space="preserve"> </w:t>
      </w:r>
      <w:r w:rsidR="004015A5" w:rsidRPr="00A47B8E">
        <w:rPr>
          <w:rFonts w:ascii="Arial" w:hAnsi="Arial" w:cs="Arial"/>
          <w:lang w:val="en-US"/>
        </w:rPr>
        <w:fldChar w:fldCharType="begin"/>
      </w:r>
      <w:r w:rsidR="00F9482A">
        <w:rPr>
          <w:rFonts w:ascii="Arial" w:hAnsi="Arial" w:cs="Arial"/>
          <w:lang w:val="en-US"/>
        </w:rPr>
        <w:instrText xml:space="preserve"> ADDIN EN.CITE &lt;EndNote&gt;&lt;Cite&gt;&lt;Author&gt;Young&lt;/Author&gt;&lt;Year&gt;2008&lt;/Year&gt;&lt;RecNum&gt;371&lt;/RecNum&gt;&lt;DisplayText&gt;[21]&lt;/DisplayText&gt;&lt;record&gt;&lt;rec-number&gt;371&lt;/rec-number&gt;&lt;foreign-keys&gt;&lt;key app="EN" db-id="rzwf00dpt2zpz6edw0avdp5ds5xw90e2x2r2"&gt;371&lt;/key&gt;&lt;/foreign-keys&gt;&lt;ref-type name="Journal Article"&gt;17&lt;/ref-type&gt;&lt;contributors&gt;&lt;authors&gt;&lt;author&gt;Young, D.&lt;/author&gt;&lt;author&gt;Stark, J.&lt;/author&gt;&lt;author&gt;Kirschner, D.&lt;/author&gt;&lt;/authors&gt;&lt;/contributors&gt;&lt;auth-address&gt;Centre for Integrative Systems Biology at Imperial College, Imperial College London, London SW7 2AZ, UK. d.young@imperial.ac.uk&lt;/auth-address&gt;&lt;titles&gt;&lt;title&gt;Systems biology of persistent infection: tuberculosis as a case study&lt;/title&gt;&lt;secondary-title&gt;Nat Rev Microbiol&lt;/secondary-title&gt;&lt;alt-title&gt;Nature reviews. Microbiology&lt;/alt-title&gt;&lt;/titles&gt;&lt;periodical&gt;&lt;full-title&gt;Nat Rev Microbiol&lt;/full-title&gt;&lt;abbr-1&gt;Nature reviews. Microbiology&lt;/abbr-1&gt;&lt;/periodical&gt;&lt;alt-periodical&gt;&lt;full-title&gt;Nat Rev Microbiol&lt;/full-title&gt;&lt;abbr-1&gt;Nature reviews. Microbiology&lt;/abbr-1&gt;&lt;/alt-periodical&gt;&lt;pages&gt;520-8&lt;/pages&gt;&lt;volume&gt;6&lt;/volume&gt;&lt;number&gt;7&lt;/number&gt;&lt;edition&gt;2008/06/10&lt;/edition&gt;&lt;keywords&gt;&lt;keyword&gt;Bacteriology/*trends&lt;/keyword&gt;&lt;keyword&gt;Humans&lt;/keyword&gt;&lt;keyword&gt;Molecular Epidemiology&lt;/keyword&gt;&lt;keyword&gt;Mycobacterium tuberculosis/*genetics&lt;/keyword&gt;&lt;keyword&gt;Proteome/*physiology&lt;/keyword&gt;&lt;keyword&gt;*Systems Biology&lt;/keyword&gt;&lt;keyword&gt;Tuberculosis/immunology/*physiopathology/prevention &amp;amp; control/therapy&lt;/keyword&gt;&lt;/keywords&gt;&lt;dates&gt;&lt;year&gt;2008&lt;/year&gt;&lt;pub-dates&gt;&lt;date&gt;Jul&lt;/date&gt;&lt;/pub-dates&gt;&lt;/dates&gt;&lt;isbn&gt;1740-1534 (Electronic)&amp;#xD;1740-1526 (Linking)&lt;/isbn&gt;&lt;accession-num&gt;18536727&lt;/accession-num&gt;&lt;work-type&gt;Research Support, N.I.H., Extramural&amp;#xD;Research Support, Non-U.S. Gov&amp;apos;t&amp;#xD;Review&lt;/work-type&gt;&lt;urls&gt;&lt;related-urls&gt;&lt;url&gt;http://www.ncbi.nlm.nih.gov/pubmed/18536727&lt;/url&gt;&lt;/related-urls&gt;&lt;/urls&gt;&lt;electronic-resource-num&gt;10.1038/nrmicro1919&lt;/electronic-resource-num&gt;&lt;language&gt;eng&lt;/language&gt;&lt;/record&gt;&lt;/Cite&gt;&lt;/EndNote&gt;</w:instrText>
      </w:r>
      <w:r w:rsidR="004015A5" w:rsidRPr="00A47B8E">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51" w:author="DarioFD" w:date="2012-03-07T09:18:00Z">
            <w:rPr/>
          </w:rPrChange>
        </w:rPr>
        <w:instrText>HYPERLINK \l "_ENREF_21" \o "Young, 2008 #371"</w:instrText>
      </w:r>
      <w:r w:rsidR="004015A5">
        <w:fldChar w:fldCharType="separate"/>
      </w:r>
      <w:r w:rsidR="00754E3C">
        <w:rPr>
          <w:rFonts w:ascii="Arial" w:hAnsi="Arial" w:cs="Arial"/>
          <w:noProof/>
          <w:lang w:val="en-US"/>
        </w:rPr>
        <w:t>21</w:t>
      </w:r>
      <w:r w:rsidR="004015A5">
        <w:fldChar w:fldCharType="end"/>
      </w:r>
      <w:r w:rsidR="00F9482A">
        <w:rPr>
          <w:rFonts w:ascii="Arial" w:hAnsi="Arial" w:cs="Arial"/>
          <w:noProof/>
          <w:lang w:val="en-US"/>
        </w:rPr>
        <w:t>]</w:t>
      </w:r>
      <w:r w:rsidR="004015A5" w:rsidRPr="00A47B8E">
        <w:rPr>
          <w:rFonts w:ascii="Arial" w:hAnsi="Arial" w:cs="Arial"/>
          <w:lang w:val="en-US"/>
        </w:rPr>
        <w:fldChar w:fldCharType="end"/>
      </w:r>
      <w:r w:rsidR="00A47B8E">
        <w:rPr>
          <w:rFonts w:ascii="Arial" w:hAnsi="Arial" w:cs="Arial"/>
          <w:lang w:val="en-US"/>
        </w:rPr>
        <w:t xml:space="preserve"> and </w:t>
      </w:r>
      <w:r w:rsidR="004015A5">
        <w:rPr>
          <w:rFonts w:ascii="Arial" w:hAnsi="Arial" w:cs="Arial"/>
          <w:lang w:val="en-US"/>
        </w:rPr>
        <w:fldChar w:fldCharType="begin"/>
      </w:r>
      <w:r w:rsidR="00F9482A">
        <w:rPr>
          <w:rFonts w:ascii="Arial" w:hAnsi="Arial" w:cs="Arial"/>
          <w:lang w:val="en-US"/>
        </w:rPr>
        <w:instrText xml:space="preserve"> ADDIN EN.CITE &lt;EndNote&gt;&lt;Cite&gt;&lt;Author&gt;Kirschner&lt;/Author&gt;&lt;Year&gt;2005&lt;/Year&gt;&lt;RecNum&gt;413&lt;/RecNum&gt;&lt;DisplayText&gt;[22]&lt;/DisplayText&gt;&lt;record&gt;&lt;rec-number&gt;413&lt;/rec-number&gt;&lt;foreign-keys&gt;&lt;key app="EN" db-id="rzwf00dpt2zpz6edw0avdp5ds5xw90e2x2r2"&gt;413&lt;/key&gt;&lt;/foreign-keys&gt;&lt;ref-type name="Journal Article"&gt;17&lt;/ref-type&gt;&lt;contributors&gt;&lt;authors&gt;&lt;author&gt;Kirschner, D.&lt;/author&gt;&lt;author&gt;Marino, S.&lt;/author&gt;&lt;/authors&gt;&lt;/contributors&gt;&lt;auth-address&gt;Department of Microbiology and Immunology, University of Michigan Medical School, Ann Arbor, MI 48109-0260, USA. kirschne@umich.edu&lt;/auth-address&gt;&lt;titles&gt;&lt;title&gt;Mycobacterium tuberculosis as viewed through a computer&lt;/title&gt;&lt;secondary-title&gt;Trends Microbiol&lt;/secondary-title&gt;&lt;alt-title&gt;Trends in microbiology&lt;/alt-title&gt;&lt;/titles&gt;&lt;periodical&gt;&lt;full-title&gt;Trends Microbiol&lt;/full-title&gt;&lt;abbr-1&gt;Trends in microbiology&lt;/abbr-1&gt;&lt;/periodical&gt;&lt;alt-periodical&gt;&lt;full-title&gt;Trends Microbiol&lt;/full-title&gt;&lt;abbr-1&gt;Trends in microbiology&lt;/abbr-1&gt;&lt;/alt-periodical&gt;&lt;pages&gt;206-11&lt;/pages&gt;&lt;volume&gt;13&lt;/volume&gt;&lt;number&gt;5&lt;/number&gt;&lt;edition&gt;2005/05/04&lt;/edition&gt;&lt;keywords&gt;&lt;keyword&gt;Animals&lt;/keyword&gt;&lt;keyword&gt;Antigen Presentation/immunology&lt;/keyword&gt;&lt;keyword&gt;Computer Simulation&lt;/keyword&gt;&lt;keyword&gt;Dendritic Cells/immunology&lt;/keyword&gt;&lt;keyword&gt;Humans&lt;/keyword&gt;&lt;keyword&gt;Macrophages/immunology&lt;/keyword&gt;&lt;keyword&gt;*Models, Immunological&lt;/keyword&gt;&lt;keyword&gt;Mycobacterium tuberculosis/growth &amp;amp; development/*immunology&lt;/keyword&gt;&lt;keyword&gt;Th1 Cells/immunology&lt;/keyword&gt;&lt;keyword&gt;Th2 Cells/immunology&lt;/keyword&gt;&lt;keyword&gt;Tuberculosis/*immunology&lt;/keyword&gt;&lt;/keywords&gt;&lt;dates&gt;&lt;year&gt;2005&lt;/year&gt;&lt;pub-dates&gt;&lt;date&gt;May&lt;/date&gt;&lt;/pub-dates&gt;&lt;/dates&gt;&lt;isbn&gt;0966-842X (Print)&amp;#xD;0966-842X (Linking)&lt;/isbn&gt;&lt;accession-num&gt;15866037&lt;/accession-num&gt;&lt;work-type&gt;Review&lt;/work-type&gt;&lt;urls&gt;&lt;related-urls&gt;&lt;url&gt;http://www.ncbi.nlm.nih.gov/pubmed/15866037&lt;/url&gt;&lt;/related-urls&gt;&lt;/urls&gt;&lt;electronic-resource-num&gt;10.1016/j.tim.2005.03.005&lt;/electronic-resource-num&gt;&lt;language&gt;eng&lt;/language&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52" w:author="DarioFD" w:date="2012-03-07T09:18:00Z">
            <w:rPr/>
          </w:rPrChange>
        </w:rPr>
        <w:instrText>HYPERLINK \l "_ENREF_22" \o "Kirschner, 2005 #413"</w:instrText>
      </w:r>
      <w:r w:rsidR="004015A5">
        <w:fldChar w:fldCharType="separate"/>
      </w:r>
      <w:r w:rsidR="00754E3C">
        <w:rPr>
          <w:rFonts w:ascii="Arial" w:hAnsi="Arial" w:cs="Arial"/>
          <w:noProof/>
          <w:lang w:val="en-US"/>
        </w:rPr>
        <w:t>22</w:t>
      </w:r>
      <w:r w:rsidR="004015A5">
        <w:fldChar w:fldCharType="end"/>
      </w:r>
      <w:r w:rsidR="00F9482A">
        <w:rPr>
          <w:rFonts w:ascii="Arial" w:hAnsi="Arial" w:cs="Arial"/>
          <w:noProof/>
          <w:lang w:val="en-US"/>
        </w:rPr>
        <w:t>]</w:t>
      </w:r>
      <w:r w:rsidR="004015A5">
        <w:rPr>
          <w:rFonts w:ascii="Arial" w:hAnsi="Arial" w:cs="Arial"/>
          <w:lang w:val="en-US"/>
        </w:rPr>
        <w:fldChar w:fldCharType="end"/>
      </w:r>
      <w:r w:rsidR="00A47B8E">
        <w:rPr>
          <w:rFonts w:ascii="Arial" w:hAnsi="Arial" w:cs="Arial"/>
          <w:lang w:val="en-US"/>
        </w:rPr>
        <w:t xml:space="preserve">, but little was published focusing in </w:t>
      </w:r>
      <w:proofErr w:type="spellStart"/>
      <w:r w:rsidR="00A47B8E">
        <w:rPr>
          <w:rFonts w:ascii="Arial" w:hAnsi="Arial" w:cs="Arial"/>
          <w:lang w:val="en-US"/>
        </w:rPr>
        <w:t>costimulation</w:t>
      </w:r>
      <w:proofErr w:type="spellEnd"/>
      <w:r w:rsidR="00A47B8E">
        <w:rPr>
          <w:rFonts w:ascii="Arial" w:hAnsi="Arial" w:cs="Arial"/>
          <w:lang w:val="en-US"/>
        </w:rPr>
        <w:t>.</w:t>
      </w:r>
    </w:p>
    <w:p w:rsidR="003E126E" w:rsidRDefault="007F42B2" w:rsidP="003E126E">
      <w:pPr>
        <w:autoSpaceDE w:val="0"/>
        <w:autoSpaceDN w:val="0"/>
        <w:adjustRightInd w:val="0"/>
        <w:spacing w:after="0" w:line="480" w:lineRule="auto"/>
        <w:jc w:val="both"/>
        <w:rPr>
          <w:ins w:id="53" w:author="DarioFD" w:date="2012-03-06T14:30:00Z"/>
          <w:rFonts w:ascii="Arial" w:hAnsi="Arial" w:cs="Arial"/>
          <w:lang w:val="en-US"/>
        </w:rPr>
      </w:pPr>
      <w:r>
        <w:rPr>
          <w:rFonts w:ascii="Arial" w:hAnsi="Arial" w:cs="Arial"/>
          <w:lang w:val="en-US"/>
        </w:rPr>
        <w:t>The goal of this work was</w:t>
      </w:r>
      <w:r w:rsidR="00C61B82" w:rsidRPr="0087663E">
        <w:rPr>
          <w:rFonts w:ascii="Arial" w:hAnsi="Arial" w:cs="Arial"/>
          <w:lang w:val="en-US"/>
        </w:rPr>
        <w:t xml:space="preserve"> </w:t>
      </w:r>
      <w:r>
        <w:rPr>
          <w:rFonts w:ascii="Arial" w:hAnsi="Arial" w:cs="Arial"/>
          <w:lang w:val="en-US"/>
        </w:rPr>
        <w:t>to develop a</w:t>
      </w:r>
      <w:r w:rsidR="00C61B82" w:rsidRPr="0087663E">
        <w:rPr>
          <w:rFonts w:ascii="Arial" w:hAnsi="Arial" w:cs="Arial"/>
          <w:lang w:val="en-US"/>
        </w:rPr>
        <w:t xml:space="preserve"> simplif</w:t>
      </w:r>
      <w:r w:rsidR="00584EB4">
        <w:rPr>
          <w:rFonts w:ascii="Arial" w:hAnsi="Arial" w:cs="Arial"/>
          <w:lang w:val="en-US"/>
        </w:rPr>
        <w:t>ied</w:t>
      </w:r>
      <w:r w:rsidR="00C61B82" w:rsidRPr="0087663E">
        <w:rPr>
          <w:rFonts w:ascii="Arial" w:hAnsi="Arial" w:cs="Arial"/>
          <w:lang w:val="en-US"/>
        </w:rPr>
        <w:t xml:space="preserve"> </w:t>
      </w:r>
      <w:r w:rsidR="0067788A">
        <w:rPr>
          <w:rFonts w:ascii="Arial" w:hAnsi="Arial" w:cs="Arial"/>
          <w:lang w:val="en-US"/>
        </w:rPr>
        <w:t xml:space="preserve">but representative, </w:t>
      </w:r>
      <w:r>
        <w:rPr>
          <w:rFonts w:ascii="Arial" w:hAnsi="Arial" w:cs="Arial"/>
          <w:lang w:val="en-US"/>
        </w:rPr>
        <w:t xml:space="preserve">Bayesian </w:t>
      </w:r>
      <w:r w:rsidR="00C61B82" w:rsidRPr="0087663E">
        <w:rPr>
          <w:rFonts w:ascii="Arial" w:hAnsi="Arial" w:cs="Arial"/>
          <w:lang w:val="en-US"/>
        </w:rPr>
        <w:t xml:space="preserve">model of CD137 </w:t>
      </w:r>
      <w:r w:rsidR="00397AC8" w:rsidRPr="0087663E">
        <w:rPr>
          <w:rFonts w:ascii="Arial" w:hAnsi="Arial" w:cs="Arial"/>
          <w:lang w:val="en-US"/>
        </w:rPr>
        <w:t>signaling</w:t>
      </w:r>
      <w:r w:rsidR="00C61B82" w:rsidRPr="0087663E">
        <w:rPr>
          <w:rFonts w:ascii="Arial" w:hAnsi="Arial" w:cs="Arial"/>
          <w:lang w:val="en-US"/>
        </w:rPr>
        <w:t xml:space="preserve"> during human response against tuberculosis</w:t>
      </w:r>
      <w:r w:rsidR="0067788A">
        <w:rPr>
          <w:rFonts w:ascii="Arial" w:hAnsi="Arial" w:cs="Arial"/>
          <w:lang w:val="en-US"/>
        </w:rPr>
        <w:t xml:space="preserve"> and simulate its evolution through time to compare with experimental results. Therefore this computational model must be</w:t>
      </w:r>
      <w:r w:rsidR="00CE71C7">
        <w:rPr>
          <w:rFonts w:ascii="Arial" w:hAnsi="Arial" w:cs="Arial"/>
          <w:lang w:val="en-US"/>
        </w:rPr>
        <w:t xml:space="preserve"> enough complex (containing enough number of parameters) to fit experimental data. </w:t>
      </w:r>
    </w:p>
    <w:p w:rsidR="003E126E" w:rsidRDefault="003E126E" w:rsidP="003E126E">
      <w:pPr>
        <w:autoSpaceDE w:val="0"/>
        <w:autoSpaceDN w:val="0"/>
        <w:adjustRightInd w:val="0"/>
        <w:spacing w:after="0" w:line="480" w:lineRule="auto"/>
        <w:jc w:val="both"/>
        <w:rPr>
          <w:ins w:id="54" w:author="DarioFD" w:date="2012-03-06T14:30:00Z"/>
          <w:rFonts w:ascii="Arial" w:hAnsi="Arial" w:cs="Arial"/>
          <w:lang w:val="en-US"/>
        </w:rPr>
      </w:pPr>
      <w:commentRangeStart w:id="55"/>
      <w:ins w:id="56" w:author="DarioFD" w:date="2012-03-06T14:30:00Z">
        <w:r>
          <w:rPr>
            <w:rFonts w:ascii="Arial" w:hAnsi="Arial" w:cs="Arial"/>
            <w:lang w:val="en-US"/>
          </w:rPr>
          <w:t xml:space="preserve">This idea was previously apply by our group to determine the parameters that define the kinetic of </w:t>
        </w:r>
        <w:proofErr w:type="spellStart"/>
        <w:r>
          <w:rPr>
            <w:rFonts w:ascii="Arial" w:hAnsi="Arial" w:cs="Arial"/>
            <w:lang w:val="en-US"/>
          </w:rPr>
          <w:t>sinaptics</w:t>
        </w:r>
        <w:proofErr w:type="spellEnd"/>
        <w:r>
          <w:rPr>
            <w:rFonts w:ascii="Arial" w:hAnsi="Arial" w:cs="Arial"/>
            <w:lang w:val="en-US"/>
          </w:rPr>
          <w:t xml:space="preserve"> receptors </w:t>
        </w:r>
        <w:r w:rsidR="004015A5">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Pr="00F9482A">
          <w:rPr>
            <w:rFonts w:ascii="Arial" w:hAnsi="Arial" w:cs="Arial"/>
            <w:lang w:val="en-US"/>
          </w:rPr>
          <w:instrText xml:space="preserve"> ADDIN EN.CITE </w:instrText>
        </w:r>
        <w:r w:rsidR="004015A5">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Pr>
            <w:rFonts w:ascii="Arial" w:hAnsi="Arial" w:cs="Arial"/>
          </w:rPr>
        </w:r>
        <w:r w:rsidR="004015A5">
          <w:rPr>
            <w:rFonts w:ascii="Arial" w:hAnsi="Arial" w:cs="Arial"/>
          </w:rPr>
          <w:fldChar w:fldCharType="separate"/>
        </w:r>
        <w:r w:rsidRPr="00F9482A">
          <w:rPr>
            <w:rFonts w:ascii="Arial" w:hAnsi="Arial" w:cs="Arial"/>
            <w:noProof/>
            <w:lang w:val="en-US"/>
          </w:rPr>
          <w:t>[</w:t>
        </w:r>
        <w:r w:rsidR="004015A5">
          <w:fldChar w:fldCharType="begin"/>
        </w:r>
        <w:r w:rsidR="004015A5" w:rsidRPr="004015A5">
          <w:rPr>
            <w:lang w:val="en-US"/>
            <w:rPrChange w:id="57" w:author="DarioFD" w:date="2012-03-06T14:30:00Z">
              <w:rPr/>
            </w:rPrChange>
          </w:rPr>
          <w:instrText>HYPERLINK \l "_ENREF_23" \o "Moffatt, 2007 #97"</w:instrText>
        </w:r>
        <w:r w:rsidR="004015A5">
          <w:fldChar w:fldCharType="separate"/>
        </w:r>
        <w:r w:rsidRPr="00F9482A">
          <w:rPr>
            <w:rFonts w:ascii="Arial" w:hAnsi="Arial" w:cs="Arial"/>
            <w:noProof/>
            <w:lang w:val="en-US"/>
          </w:rPr>
          <w:t>23</w:t>
        </w:r>
        <w:r w:rsidR="004015A5">
          <w:fldChar w:fldCharType="end"/>
        </w:r>
        <w:r w:rsidRPr="00F9482A">
          <w:rPr>
            <w:rFonts w:ascii="Arial" w:hAnsi="Arial" w:cs="Arial"/>
            <w:noProof/>
            <w:lang w:val="en-US"/>
          </w:rPr>
          <w:t xml:space="preserve">, </w:t>
        </w:r>
        <w:r w:rsidR="004015A5">
          <w:fldChar w:fldCharType="begin"/>
        </w:r>
        <w:r w:rsidR="004015A5" w:rsidRPr="004015A5">
          <w:rPr>
            <w:lang w:val="en-US"/>
            <w:rPrChange w:id="58" w:author="DarioFD" w:date="2012-03-06T14:30:00Z">
              <w:rPr/>
            </w:rPrChange>
          </w:rPr>
          <w:instrText>HYPERLINK \l "_ENREF_24" \o "Moffatt, 2007 #62"</w:instrText>
        </w:r>
        <w:r w:rsidR="004015A5">
          <w:fldChar w:fldCharType="separate"/>
        </w:r>
        <w:r w:rsidRPr="00F9482A">
          <w:rPr>
            <w:rFonts w:ascii="Arial" w:hAnsi="Arial" w:cs="Arial"/>
            <w:noProof/>
            <w:lang w:val="en-US"/>
          </w:rPr>
          <w:t>24</w:t>
        </w:r>
        <w:r w:rsidR="004015A5">
          <w:fldChar w:fldCharType="end"/>
        </w:r>
        <w:r w:rsidRPr="00F9482A">
          <w:rPr>
            <w:rFonts w:ascii="Arial" w:hAnsi="Arial" w:cs="Arial"/>
            <w:noProof/>
            <w:lang w:val="en-US"/>
          </w:rPr>
          <w:t>]</w:t>
        </w:r>
        <w:r w:rsidR="004015A5">
          <w:rPr>
            <w:rFonts w:ascii="Arial" w:hAnsi="Arial" w:cs="Arial"/>
          </w:rPr>
          <w:fldChar w:fldCharType="end"/>
        </w:r>
        <w:commentRangeEnd w:id="55"/>
        <w:r>
          <w:rPr>
            <w:rStyle w:val="Refdecomentario"/>
          </w:rPr>
          <w:commentReference w:id="55"/>
        </w:r>
        <w:r w:rsidRPr="00CE71C7">
          <w:rPr>
            <w:rFonts w:ascii="Arial" w:hAnsi="Arial" w:cs="Arial"/>
            <w:lang w:val="en-US"/>
          </w:rPr>
          <w:t>.</w:t>
        </w:r>
      </w:ins>
    </w:p>
    <w:p w:rsidR="0067788A" w:rsidRDefault="00CE71C7" w:rsidP="00571FDC">
      <w:pPr>
        <w:autoSpaceDE w:val="0"/>
        <w:autoSpaceDN w:val="0"/>
        <w:adjustRightInd w:val="0"/>
        <w:spacing w:after="0" w:line="480" w:lineRule="auto"/>
        <w:jc w:val="both"/>
        <w:rPr>
          <w:rFonts w:ascii="Arial" w:hAnsi="Arial" w:cs="Arial"/>
          <w:lang w:val="en-US"/>
        </w:rPr>
      </w:pPr>
      <w:del w:id="59" w:author="DarioFD" w:date="2012-03-06T14:30:00Z">
        <w:r w:rsidDel="003E126E">
          <w:rPr>
            <w:rFonts w:ascii="Arial" w:hAnsi="Arial" w:cs="Arial"/>
            <w:lang w:val="en-US"/>
          </w:rPr>
          <w:delText xml:space="preserve">This idea was </w:delText>
        </w:r>
        <w:r w:rsidR="008771F0" w:rsidDel="003E126E">
          <w:rPr>
            <w:rFonts w:ascii="Arial" w:hAnsi="Arial" w:cs="Arial"/>
            <w:lang w:val="en-US"/>
          </w:rPr>
          <w:delText xml:space="preserve">previously </w:delText>
        </w:r>
        <w:r w:rsidDel="003E126E">
          <w:rPr>
            <w:rFonts w:ascii="Arial" w:hAnsi="Arial" w:cs="Arial"/>
            <w:lang w:val="en-US"/>
          </w:rPr>
          <w:delText xml:space="preserve">apply by our group to determine the parameters that define the </w:delText>
        </w:r>
        <w:r w:rsidR="008771F0" w:rsidDel="003E126E">
          <w:rPr>
            <w:rFonts w:ascii="Arial" w:hAnsi="Arial" w:cs="Arial"/>
            <w:lang w:val="en-US"/>
          </w:rPr>
          <w:delText>kinetic</w:delText>
        </w:r>
        <w:r w:rsidDel="003E126E">
          <w:rPr>
            <w:rFonts w:ascii="Arial" w:hAnsi="Arial" w:cs="Arial"/>
            <w:lang w:val="en-US"/>
          </w:rPr>
          <w:delText xml:space="preserve"> of sinaptics receptors </w:delText>
        </w:r>
        <w:r w:rsidR="004015A5" w:rsidDel="003E126E">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00F9482A" w:rsidRPr="00F9482A" w:rsidDel="003E126E">
          <w:rPr>
            <w:rFonts w:ascii="Arial" w:hAnsi="Arial" w:cs="Arial"/>
            <w:lang w:val="en-US"/>
          </w:rPr>
          <w:delInstrText xml:space="preserve"> ADDIN EN.CITE </w:delInstrText>
        </w:r>
        <w:r w:rsidR="004015A5" w:rsidDel="003E126E">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00F9482A" w:rsidRPr="00F9482A" w:rsidDel="003E126E">
          <w:rPr>
            <w:rFonts w:ascii="Arial" w:hAnsi="Arial" w:cs="Arial"/>
            <w:lang w:val="en-US"/>
          </w:rPr>
          <w:delInstrText xml:space="preserve"> ADDIN EN.CITE.DATA </w:delInstrText>
        </w:r>
        <w:r w:rsidR="004015A5" w:rsidDel="003E126E">
          <w:rPr>
            <w:rFonts w:ascii="Arial" w:hAnsi="Arial" w:cs="Arial"/>
          </w:rPr>
        </w:r>
        <w:r w:rsidR="004015A5" w:rsidDel="003E126E">
          <w:rPr>
            <w:rFonts w:ascii="Arial" w:hAnsi="Arial" w:cs="Arial"/>
          </w:rPr>
          <w:fldChar w:fldCharType="end"/>
        </w:r>
        <w:r w:rsidR="004015A5" w:rsidDel="003E126E">
          <w:rPr>
            <w:rFonts w:ascii="Arial" w:hAnsi="Arial" w:cs="Arial"/>
          </w:rPr>
        </w:r>
        <w:r w:rsidR="004015A5" w:rsidDel="003E126E">
          <w:rPr>
            <w:rFonts w:ascii="Arial" w:hAnsi="Arial" w:cs="Arial"/>
          </w:rPr>
          <w:fldChar w:fldCharType="separate"/>
        </w:r>
        <w:r w:rsidR="00F9482A" w:rsidRP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"_ENREF_23" \o "Moffatt, 2007 #97"</w:delInstrText>
        </w:r>
        <w:r w:rsidR="004015A5" w:rsidDel="003E126E">
          <w:fldChar w:fldCharType="separate"/>
        </w:r>
        <w:r w:rsidR="00754E3C" w:rsidRPr="00F9482A" w:rsidDel="003E126E">
          <w:rPr>
            <w:rFonts w:ascii="Arial" w:hAnsi="Arial" w:cs="Arial"/>
            <w:noProof/>
            <w:lang w:val="en-US"/>
          </w:rPr>
          <w:delText>23</w:delText>
        </w:r>
        <w:r w:rsidR="004015A5" w:rsidDel="003E126E">
          <w:fldChar w:fldCharType="end"/>
        </w:r>
        <w:r w:rsidR="00F9482A" w:rsidRPr="00F9482A" w:rsidDel="003E126E">
          <w:rPr>
            <w:rFonts w:ascii="Arial" w:hAnsi="Arial" w:cs="Arial"/>
            <w:noProof/>
            <w:lang w:val="en-US"/>
          </w:rPr>
          <w:delText xml:space="preserve">, </w:delText>
        </w:r>
        <w:r w:rsidR="004015A5" w:rsidDel="003E126E">
          <w:fldChar w:fldCharType="begin"/>
        </w:r>
        <w:r w:rsidR="005728D8" w:rsidRPr="003E126E" w:rsidDel="003E126E">
          <w:rPr>
            <w:lang w:val="en-US"/>
          </w:rPr>
          <w:delInstrText>HYPERLINK \l "_ENREF_24" \o "Moffatt, 2007 #62"</w:delInstrText>
        </w:r>
        <w:r w:rsidR="004015A5" w:rsidDel="003E126E">
          <w:fldChar w:fldCharType="separate"/>
        </w:r>
        <w:r w:rsidR="00754E3C" w:rsidRPr="00F9482A" w:rsidDel="003E126E">
          <w:rPr>
            <w:rFonts w:ascii="Arial" w:hAnsi="Arial" w:cs="Arial"/>
            <w:noProof/>
            <w:lang w:val="en-US"/>
          </w:rPr>
          <w:delText>24</w:delText>
        </w:r>
        <w:r w:rsidR="004015A5" w:rsidDel="003E126E">
          <w:fldChar w:fldCharType="end"/>
        </w:r>
        <w:r w:rsidR="00F9482A" w:rsidRPr="00F9482A" w:rsidDel="003E126E">
          <w:rPr>
            <w:rFonts w:ascii="Arial" w:hAnsi="Arial" w:cs="Arial"/>
            <w:noProof/>
            <w:lang w:val="en-US"/>
          </w:rPr>
          <w:delText>]</w:delText>
        </w:r>
        <w:r w:rsidR="004015A5" w:rsidDel="003E126E">
          <w:rPr>
            <w:rFonts w:ascii="Arial" w:hAnsi="Arial" w:cs="Arial"/>
          </w:rPr>
          <w:fldChar w:fldCharType="end"/>
        </w:r>
      </w:del>
      <w:r w:rsidRPr="00CE71C7">
        <w:rPr>
          <w:rFonts w:ascii="Arial" w:hAnsi="Arial" w:cs="Arial"/>
          <w:lang w:val="en-US"/>
        </w:rPr>
        <w:t>.</w:t>
      </w:r>
    </w:p>
    <w:p w:rsidR="00AF5338" w:rsidRPr="00AF5338" w:rsidRDefault="0092226E" w:rsidP="00BA277F">
      <w:pPr>
        <w:autoSpaceDE w:val="0"/>
        <w:autoSpaceDN w:val="0"/>
        <w:adjustRightInd w:val="0"/>
        <w:spacing w:after="0" w:line="480" w:lineRule="auto"/>
        <w:jc w:val="both"/>
        <w:rPr>
          <w:rFonts w:ascii="AdvP800D" w:hAnsi="AdvP800D" w:cs="AdvP800D"/>
          <w:lang w:val="en-US"/>
        </w:rPr>
      </w:pPr>
      <w:r w:rsidRPr="0087663E">
        <w:rPr>
          <w:rFonts w:ascii="Arial" w:hAnsi="Arial" w:cs="Arial"/>
          <w:lang w:val="en-US"/>
        </w:rPr>
        <w:t xml:space="preserve">The framework from this work is based on the </w:t>
      </w:r>
      <w:proofErr w:type="spellStart"/>
      <w:r w:rsidRPr="0087663E">
        <w:rPr>
          <w:rFonts w:ascii="Arial" w:hAnsi="Arial" w:cs="Arial"/>
          <w:lang w:val="en-US"/>
        </w:rPr>
        <w:t>bayesian</w:t>
      </w:r>
      <w:proofErr w:type="spellEnd"/>
      <w:r w:rsidRPr="0087663E">
        <w:rPr>
          <w:rFonts w:ascii="Arial" w:hAnsi="Arial" w:cs="Arial"/>
          <w:lang w:val="en-US"/>
        </w:rPr>
        <w:t xml:space="preserve"> iteration. </w:t>
      </w:r>
      <w:r w:rsidR="00AF5338" w:rsidRPr="00AF5338">
        <w:rPr>
          <w:rFonts w:ascii="AdvP800D" w:hAnsi="AdvP800D" w:cs="AdvP800D"/>
          <w:lang w:val="en-US"/>
        </w:rPr>
        <w:t>Provided that you can</w:t>
      </w:r>
      <w:r w:rsidR="00AF5338">
        <w:rPr>
          <w:rFonts w:ascii="AdvP800D" w:hAnsi="AdvP800D" w:cs="AdvP800D"/>
          <w:lang w:val="en-US"/>
        </w:rPr>
        <w:t xml:space="preserve"> </w:t>
      </w:r>
      <w:r w:rsidR="00AF5338" w:rsidRPr="00AF5338">
        <w:rPr>
          <w:rFonts w:ascii="AdvP800D" w:hAnsi="AdvP800D" w:cs="AdvP800D"/>
          <w:lang w:val="en-US"/>
        </w:rPr>
        <w:t>write down a statistical model relating the quantities</w:t>
      </w:r>
      <w:r w:rsidR="00AF5338">
        <w:rPr>
          <w:rFonts w:ascii="AdvP800D" w:hAnsi="AdvP800D" w:cs="AdvP800D"/>
          <w:lang w:val="en-US"/>
        </w:rPr>
        <w:t xml:space="preserve"> </w:t>
      </w:r>
      <w:r w:rsidR="00AF5338" w:rsidRPr="00AF5338">
        <w:rPr>
          <w:rFonts w:ascii="AdvP800D" w:hAnsi="AdvP800D" w:cs="AdvP800D"/>
          <w:lang w:val="en-US"/>
        </w:rPr>
        <w:t>you are interested in to the data you can observe</w:t>
      </w:r>
      <w:r w:rsidR="00AF5338">
        <w:rPr>
          <w:rFonts w:ascii="AdvP800D" w:hAnsi="AdvP800D" w:cs="AdvP800D"/>
          <w:lang w:val="en-US"/>
        </w:rPr>
        <w:t xml:space="preserve"> </w:t>
      </w:r>
      <w:r w:rsidR="00AF5338" w:rsidRPr="00AF5338">
        <w:rPr>
          <w:rFonts w:ascii="AdvP800D" w:hAnsi="AdvP800D" w:cs="AdvP800D"/>
          <w:lang w:val="en-US"/>
        </w:rPr>
        <w:t>(possibly via many unobserved intermediary</w:t>
      </w:r>
      <w:r w:rsidR="00AF5338">
        <w:rPr>
          <w:rFonts w:ascii="AdvP800D" w:hAnsi="AdvP800D" w:cs="AdvP800D"/>
          <w:lang w:val="en-US"/>
        </w:rPr>
        <w:t xml:space="preserve"> </w:t>
      </w:r>
      <w:r w:rsidR="00AF5338" w:rsidRPr="00AF5338">
        <w:rPr>
          <w:rFonts w:ascii="AdvP800D" w:hAnsi="AdvP800D" w:cs="AdvP800D"/>
          <w:lang w:val="en-US"/>
        </w:rPr>
        <w:t>variables), then you can (in principle) carry out</w:t>
      </w:r>
      <w:r w:rsidR="00AF5338">
        <w:rPr>
          <w:rFonts w:ascii="AdvP800D" w:hAnsi="AdvP800D" w:cs="AdvP800D"/>
          <w:lang w:val="en-US"/>
        </w:rPr>
        <w:t xml:space="preserve"> </w:t>
      </w:r>
      <w:r w:rsidR="00AF5338" w:rsidRPr="00AF5338">
        <w:rPr>
          <w:rFonts w:ascii="AdvP800D" w:hAnsi="AdvP800D" w:cs="AdvP800D"/>
          <w:lang w:val="en-US"/>
        </w:rPr>
        <w:t>Bayesian inference to extract the information in the</w:t>
      </w:r>
    </w:p>
    <w:p w:rsidR="0092226E" w:rsidRDefault="00AF5338" w:rsidP="00BA277F">
      <w:pPr>
        <w:autoSpaceDE w:val="0"/>
        <w:autoSpaceDN w:val="0"/>
        <w:adjustRightInd w:val="0"/>
        <w:spacing w:after="0" w:line="480" w:lineRule="auto"/>
        <w:jc w:val="both"/>
        <w:rPr>
          <w:rFonts w:ascii="AdvP800D" w:hAnsi="AdvP800D" w:cs="AdvP800D"/>
          <w:lang w:val="en-US"/>
        </w:rPr>
      </w:pPr>
      <w:proofErr w:type="gramStart"/>
      <w:r w:rsidRPr="00AF5338">
        <w:rPr>
          <w:rFonts w:ascii="AdvP800D" w:hAnsi="AdvP800D" w:cs="AdvP800D"/>
          <w:lang w:val="en-US"/>
        </w:rPr>
        <w:t>data</w:t>
      </w:r>
      <w:proofErr w:type="gramEnd"/>
      <w:r w:rsidRPr="00AF5338">
        <w:rPr>
          <w:rFonts w:ascii="AdvP800D" w:hAnsi="AdvP800D" w:cs="AdvP800D"/>
          <w:lang w:val="en-US"/>
        </w:rPr>
        <w:t xml:space="preserve"> to give fully probabilistic information on all</w:t>
      </w:r>
      <w:r>
        <w:rPr>
          <w:rFonts w:ascii="AdvP800D" w:hAnsi="AdvP800D" w:cs="AdvP800D"/>
          <w:lang w:val="en-US"/>
        </w:rPr>
        <w:t xml:space="preserve">  </w:t>
      </w:r>
      <w:r w:rsidRPr="00AF5338">
        <w:rPr>
          <w:rFonts w:ascii="AdvP800D" w:hAnsi="AdvP800D" w:cs="AdvP800D"/>
          <w:lang w:val="en-US"/>
        </w:rPr>
        <w:t>unobserved model variables.</w:t>
      </w:r>
    </w:p>
    <w:p w:rsidR="00AF5338" w:rsidRDefault="00AF5338" w:rsidP="00BA277F">
      <w:pPr>
        <w:autoSpaceDE w:val="0"/>
        <w:autoSpaceDN w:val="0"/>
        <w:adjustRightInd w:val="0"/>
        <w:spacing w:after="0" w:line="480" w:lineRule="auto"/>
        <w:jc w:val="both"/>
        <w:rPr>
          <w:rFonts w:ascii="AdvP800D" w:hAnsi="AdvP800D" w:cs="AdvP800D"/>
          <w:lang w:val="en-US"/>
        </w:rPr>
      </w:pPr>
      <w:r w:rsidRPr="00AF5338">
        <w:rPr>
          <w:rFonts w:ascii="AdvP800D" w:hAnsi="AdvP800D" w:cs="AdvP800D"/>
          <w:lang w:val="en-US"/>
        </w:rPr>
        <w:lastRenderedPageBreak/>
        <w:t>In the simplest (continuous) setting, we are</w:t>
      </w:r>
      <w:r>
        <w:rPr>
          <w:rFonts w:ascii="AdvP800D" w:hAnsi="AdvP800D" w:cs="AdvP800D"/>
          <w:lang w:val="en-US"/>
        </w:rPr>
        <w:t xml:space="preserve"> </w:t>
      </w:r>
      <w:r w:rsidRPr="00AF5338">
        <w:rPr>
          <w:rFonts w:ascii="AdvP800D" w:hAnsi="AdvP800D" w:cs="AdvP800D"/>
          <w:lang w:val="en-US"/>
        </w:rPr>
        <w:t>interested in making inferences about the parameter</w:t>
      </w:r>
      <w:r>
        <w:rPr>
          <w:rFonts w:ascii="AdvP800D" w:hAnsi="AdvP800D" w:cs="AdvP800D"/>
          <w:lang w:val="en-US"/>
        </w:rPr>
        <w:t xml:space="preserve"> </w:t>
      </w:r>
      <w:r w:rsidRPr="00AF5338">
        <w:rPr>
          <w:rFonts w:ascii="AdvP800D" w:hAnsi="AdvP800D" w:cs="AdvP800D"/>
          <w:lang w:val="en-US"/>
        </w:rPr>
        <w:t>vector</w:t>
      </w:r>
      <w:r w:rsidR="00BF0806">
        <w:rPr>
          <w:rFonts w:ascii="AdvP800D" w:hAnsi="AdvP800D" w:cs="AdvP800D"/>
          <w:lang w:val="en-US"/>
        </w:rPr>
        <w:t xml:space="preserve">. </w:t>
      </w:r>
      <w:r w:rsidR="00E112EA" w:rsidRPr="00AF5338">
        <w:rPr>
          <w:rFonts w:ascii="AdvP800D" w:hAnsi="AdvP800D" w:cs="AdvP800D"/>
          <w:lang w:val="en-US"/>
        </w:rPr>
        <w:t>In the simplest (continuous) setting, we are</w:t>
      </w:r>
      <w:r w:rsidR="00E112EA">
        <w:rPr>
          <w:rFonts w:ascii="AdvP800D" w:hAnsi="AdvP800D" w:cs="AdvP800D"/>
          <w:lang w:val="en-US"/>
        </w:rPr>
        <w:t xml:space="preserve"> </w:t>
      </w:r>
      <w:r w:rsidR="00E112EA" w:rsidRPr="00AF5338">
        <w:rPr>
          <w:rFonts w:ascii="AdvP800D" w:hAnsi="AdvP800D" w:cs="AdvP800D"/>
          <w:lang w:val="en-US"/>
        </w:rPr>
        <w:t>interested in making inferences about the parameter</w:t>
      </w:r>
      <w:r w:rsidR="00E112EA">
        <w:rPr>
          <w:rFonts w:ascii="AdvP800D" w:hAnsi="AdvP800D" w:cs="AdvP800D"/>
          <w:lang w:val="en-US"/>
        </w:rPr>
        <w:t xml:space="preserve"> </w:t>
      </w:r>
      <w:r w:rsidR="00E112EA" w:rsidRPr="00AF5338">
        <w:rPr>
          <w:rFonts w:ascii="AdvP800D" w:hAnsi="AdvP800D" w:cs="AdvP800D"/>
          <w:lang w:val="en-US"/>
        </w:rPr>
        <w:t>vector</w:t>
      </w:r>
      <w:r w:rsidR="00E112EA">
        <w:rPr>
          <w:rFonts w:ascii="AdvP800D" w:hAnsi="AdvP800D" w:cs="AdvP800D"/>
          <w:lang w:val="en-US"/>
        </w:rPr>
        <w:t xml:space="preserve"> </w:t>
      </w:r>
      <m:oMath>
        <m:r>
          <w:rPr>
            <w:rFonts w:ascii="Cambria Math" w:hAnsi="Cambria Math" w:cs="Cambria Math"/>
            <w:lang w:val="en-US"/>
          </w:rPr>
          <m:t>∅</m:t>
        </m:r>
      </m:oMath>
      <w:r w:rsidR="00E112EA" w:rsidRPr="00AF5338">
        <w:rPr>
          <w:rFonts w:ascii="AdvP800D" w:hAnsi="AdvP800D" w:cs="AdvP800D"/>
          <w:lang w:val="en-US"/>
        </w:rPr>
        <w:t xml:space="preserve"> </w:t>
      </w:r>
      <w:r w:rsidRPr="00AF5338">
        <w:rPr>
          <w:rFonts w:ascii="AdvP800D" w:hAnsi="AdvP800D" w:cs="AdvP800D"/>
          <w:lang w:val="en-US"/>
        </w:rPr>
        <w:t>of a</w:t>
      </w:r>
      <w:r w:rsidR="00BA277F">
        <w:rPr>
          <w:rFonts w:ascii="AdvP800D" w:hAnsi="AdvP800D" w:cs="AdvP800D"/>
          <w:lang w:val="en-US"/>
        </w:rPr>
        <w:t xml:space="preserve"> p</w:t>
      </w:r>
      <w:r w:rsidRPr="00AF5338">
        <w:rPr>
          <w:rFonts w:ascii="AdvP800D" w:hAnsi="AdvP800D" w:cs="AdvP800D"/>
          <w:lang w:val="en-US"/>
        </w:rPr>
        <w:t xml:space="preserve">robability (density) model </w:t>
      </w:r>
      <m:oMath>
        <m:r>
          <m:rPr>
            <m:sty m:val="p"/>
          </m:rPr>
          <w:rPr>
            <w:rFonts w:ascii="Cambria Math" w:hAnsi="Cambria Math" w:cs="AdvP800D"/>
            <w:lang w:val="en-US"/>
          </w:rPr>
          <m:t>p</m:t>
        </m:r>
        <m:d>
          <m:dPr>
            <m:ctrlPr>
              <w:rPr>
                <w:rFonts w:ascii="Cambria Math" w:hAnsi="Cambria Math" w:cs="AdvP800D"/>
                <w:lang w:val="en-US"/>
              </w:rPr>
            </m:ctrlPr>
          </m:dPr>
          <m:e>
            <m:r>
              <m:rPr>
                <m:sty m:val="p"/>
              </m:rPr>
              <w:rPr>
                <w:rFonts w:ascii="Cambria Math" w:hAnsi="Cambria Math" w:cs="AdvP800D"/>
                <w:lang w:val="en-US"/>
              </w:rPr>
              <m:t>γ</m:t>
            </m:r>
          </m:e>
          <m:e>
            <m:r>
              <m:rPr>
                <m:sty m:val="p"/>
              </m:rPr>
              <w:rPr>
                <w:rFonts w:ascii="Cambria Math" w:hAnsi="Cambria Math" w:cs="AdvP800D"/>
                <w:lang w:val="en-US"/>
              </w:rPr>
              <m:t>∅</m:t>
            </m:r>
          </m:e>
        </m:d>
      </m:oMath>
      <w:r>
        <w:rPr>
          <w:rFonts w:ascii="Arial" w:hAnsi="Arial" w:cs="Arial"/>
          <w:i/>
          <w:lang w:val="en-US"/>
        </w:rPr>
        <w:t xml:space="preserve"> </w:t>
      </w:r>
      <w:r w:rsidRPr="00AF5338">
        <w:rPr>
          <w:rFonts w:ascii="AdvP800D" w:hAnsi="AdvP800D" w:cs="AdvP800D"/>
          <w:lang w:val="en-US"/>
        </w:rPr>
        <w:t xml:space="preserve">giving rise to an observed data vector </w:t>
      </w:r>
      <w:r w:rsidRPr="00AF5338">
        <w:rPr>
          <w:rFonts w:ascii="AdvT208" w:hAnsi="AdvT208" w:cs="AdvT208"/>
          <w:lang w:val="en-US"/>
        </w:rPr>
        <w:t>y</w:t>
      </w:r>
      <w:r w:rsidRPr="00AF5338">
        <w:rPr>
          <w:rFonts w:ascii="AdvP800D" w:hAnsi="AdvP800D" w:cs="AdvP800D"/>
          <w:lang w:val="en-US"/>
        </w:rPr>
        <w:t>. If we treat</w:t>
      </w:r>
      <w:r>
        <w:rPr>
          <w:rFonts w:ascii="AdvP800D" w:hAnsi="AdvP800D" w:cs="AdvP800D"/>
          <w:lang w:val="en-US"/>
        </w:rPr>
        <w:t xml:space="preserve"> </w:t>
      </w:r>
      <w:r w:rsidRPr="00AF5338">
        <w:rPr>
          <w:rFonts w:ascii="AdvP800D" w:hAnsi="AdvP800D" w:cs="AdvP800D"/>
          <w:lang w:val="en-US"/>
        </w:rPr>
        <w:t>the parameters as uncertain, and allocate to them</w:t>
      </w:r>
      <w:r>
        <w:rPr>
          <w:rFonts w:ascii="AdvP800D" w:hAnsi="AdvP800D" w:cs="AdvP800D"/>
          <w:lang w:val="en-US"/>
        </w:rPr>
        <w:t xml:space="preserve"> </w:t>
      </w:r>
      <w:r w:rsidRPr="00AF5338">
        <w:rPr>
          <w:rFonts w:ascii="AdvP800D" w:hAnsi="AdvP800D" w:cs="AdvP800D"/>
          <w:lang w:val="en-US"/>
        </w:rPr>
        <w:t xml:space="preserve">a ‘prior’ probability </w:t>
      </w:r>
      <w:r w:rsidRPr="002B3ECA">
        <w:rPr>
          <w:rFonts w:ascii="AdvP800D" w:hAnsi="AdvP800D" w:cs="AdvP800D"/>
          <w:lang w:val="en-US"/>
        </w:rPr>
        <w:t>density</w:t>
      </w:r>
      <w:r>
        <w:rPr>
          <w:rFonts w:ascii="AdvP800D" w:hAnsi="AdvP800D" w:cs="AdvP800D"/>
          <w:i/>
          <w:lang w:val="en-US"/>
        </w:rPr>
        <w:t xml:space="preserve"> </w:t>
      </w:r>
      <m:oMath>
        <m:r>
          <w:rPr>
            <w:rFonts w:ascii="Cambria Math" w:hAnsi="Cambria Math" w:cs="Cambria Math"/>
            <w:lang w:val="en-US"/>
          </w:rPr>
          <m:t>π</m:t>
        </m:r>
      </m:oMath>
      <w:r w:rsidRPr="00AF5338">
        <w:rPr>
          <w:rFonts w:ascii="Arial" w:hAnsi="Arial" w:cs="Arial"/>
          <w:i/>
          <w:lang w:val="en-US"/>
        </w:rPr>
        <w:t>(</w:t>
      </w:r>
      <m:oMath>
        <m:r>
          <w:rPr>
            <w:rFonts w:ascii="Cambria Math" w:hAnsi="Cambria Math" w:cs="Cambria Math"/>
            <w:lang w:val="en-US"/>
          </w:rPr>
          <m:t>∅</m:t>
        </m:r>
      </m:oMath>
      <w:r w:rsidRPr="00AF5338">
        <w:rPr>
          <w:rFonts w:ascii="Arial" w:hAnsi="Arial" w:cs="Arial"/>
          <w:i/>
          <w:lang w:val="en-US"/>
        </w:rPr>
        <w:t>)</w:t>
      </w:r>
      <w:r w:rsidRPr="00AF5338">
        <w:rPr>
          <w:rFonts w:ascii="AdvP800D" w:hAnsi="AdvP800D" w:cs="AdvP800D"/>
          <w:i/>
          <w:lang w:val="en-US"/>
        </w:rPr>
        <w:t>,</w:t>
      </w:r>
      <w:r w:rsidRPr="00AF5338">
        <w:rPr>
          <w:rFonts w:ascii="AdvP800D" w:hAnsi="AdvP800D" w:cs="AdvP800D"/>
          <w:lang w:val="en-US"/>
        </w:rPr>
        <w:t xml:space="preserve"> then Bayes</w:t>
      </w:r>
      <w:r w:rsidR="00D67A34">
        <w:rPr>
          <w:rFonts w:ascii="AdvP800D" w:hAnsi="AdvP800D" w:cs="AdvP800D"/>
          <w:lang w:val="en-US"/>
        </w:rPr>
        <w:t xml:space="preserve"> </w:t>
      </w:r>
      <w:r w:rsidRPr="00AF5338">
        <w:rPr>
          <w:rFonts w:ascii="AdvP800D" w:hAnsi="AdvP800D" w:cs="AdvP800D"/>
          <w:lang w:val="en-US"/>
        </w:rPr>
        <w:t>theorem gives the ‘posterior’ density</w:t>
      </w:r>
    </w:p>
    <w:p w:rsidR="00D67A34" w:rsidRDefault="00D67A34" w:rsidP="00BA277F">
      <w:pPr>
        <w:autoSpaceDE w:val="0"/>
        <w:autoSpaceDN w:val="0"/>
        <w:adjustRightInd w:val="0"/>
        <w:spacing w:after="0" w:line="240" w:lineRule="auto"/>
        <w:jc w:val="both"/>
        <w:rPr>
          <w:rFonts w:ascii="AdvP800D" w:hAnsi="AdvP800D" w:cs="AdvP800D"/>
          <w:lang w:val="en-US"/>
        </w:rPr>
      </w:pPr>
    </w:p>
    <w:p w:rsidR="00AF5338" w:rsidRPr="00AF5338" w:rsidRDefault="00055951" w:rsidP="00055951">
      <w:pPr>
        <w:autoSpaceDE w:val="0"/>
        <w:autoSpaceDN w:val="0"/>
        <w:adjustRightInd w:val="0"/>
        <w:spacing w:after="0" w:line="240" w:lineRule="auto"/>
        <w:jc w:val="center"/>
        <w:rPr>
          <w:rFonts w:ascii="AdvMT_MI" w:hAnsi="AdvMT_MI" w:cs="AdvMT_MI"/>
          <w:sz w:val="20"/>
          <w:szCs w:val="20"/>
          <w:lang w:val="en-US"/>
        </w:rPr>
      </w:pPr>
      <w:r w:rsidRPr="00142369">
        <w:rPr>
          <w:rFonts w:ascii="AdvP800D" w:hAnsi="AdvP800D" w:cs="AdvP800D"/>
          <w:position w:val="-28"/>
          <w:lang w:val="en-US"/>
        </w:rPr>
        <w:object w:dxaOrig="27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35pt;height:35.4pt" o:ole="">
            <v:imagedata r:id="rId8" o:title=""/>
          </v:shape>
          <o:OLEObject Type="Embed" ProgID="Equation.DSMT4" ShapeID="_x0000_i1025" DrawAspect="Content" ObjectID="_1392804293" r:id="rId9"/>
        </w:object>
      </w:r>
    </w:p>
    <w:p w:rsidR="00AF5338" w:rsidRPr="00BA277F" w:rsidRDefault="00AF5338" w:rsidP="00BA277F">
      <w:pPr>
        <w:autoSpaceDE w:val="0"/>
        <w:autoSpaceDN w:val="0"/>
        <w:adjustRightInd w:val="0"/>
        <w:spacing w:after="0" w:line="480" w:lineRule="auto"/>
        <w:jc w:val="both"/>
        <w:rPr>
          <w:rFonts w:ascii="AdvP800D" w:hAnsi="AdvP800D" w:cs="AdvP800D"/>
          <w:lang w:val="en-US"/>
        </w:rPr>
      </w:pPr>
      <w:proofErr w:type="gramStart"/>
      <w:r w:rsidRPr="00BA277F">
        <w:rPr>
          <w:rFonts w:ascii="Arial" w:hAnsi="Arial" w:cs="Arial"/>
          <w:lang w:val="en-US"/>
        </w:rPr>
        <w:t>where</w:t>
      </w:r>
      <w:proofErr w:type="gramEnd"/>
      <w:r w:rsidRPr="00AF5338">
        <w:rPr>
          <w:rFonts w:ascii="AdvP800D" w:hAnsi="AdvP800D" w:cs="AdvP800D"/>
          <w:lang w:val="en-US"/>
        </w:rPr>
        <w:t xml:space="preserve"> </w:t>
      </w:r>
      <m:oMath>
        <m:r>
          <m:rPr>
            <m:sty m:val="p"/>
          </m:rPr>
          <w:rPr>
            <w:rFonts w:ascii="Cambria Math" w:hAnsi="Cambria Math" w:cs="Cambria Math"/>
            <w:lang w:val="en-US"/>
          </w:rPr>
          <m:t>p(γ)</m:t>
        </m:r>
      </m:oMath>
      <w:r w:rsidRPr="00AF5338">
        <w:rPr>
          <w:rFonts w:ascii="AdvP800D" w:hAnsi="AdvP800D" w:cs="AdvP800D"/>
          <w:lang w:val="en-US"/>
        </w:rPr>
        <w:t xml:space="preserve"> is the marginal density for </w:t>
      </w:r>
      <m:oMath>
        <m:r>
          <m:rPr>
            <m:sty m:val="p"/>
          </m:rPr>
          <w:rPr>
            <w:rFonts w:ascii="Cambria Math" w:hAnsi="Cambria Math" w:cs="Cambria Math"/>
            <w:lang w:val="en-US"/>
          </w:rPr>
          <m:t>γ</m:t>
        </m:r>
      </m:oMath>
      <w:r w:rsidR="00D67A34">
        <w:rPr>
          <w:rFonts w:ascii="Symbol" w:hAnsi="Symbol" w:cs="AdvT208"/>
          <w:lang w:val="en-US"/>
        </w:rPr>
        <w:t></w:t>
      </w:r>
      <w:r w:rsidRPr="00AF5338">
        <w:rPr>
          <w:rFonts w:ascii="AdvT208" w:hAnsi="AdvT208" w:cs="AdvT208"/>
          <w:lang w:val="en-US"/>
        </w:rPr>
        <w:t xml:space="preserve"> </w:t>
      </w:r>
      <w:r w:rsidRPr="00AF5338">
        <w:rPr>
          <w:rFonts w:ascii="AdvP800D" w:hAnsi="AdvP800D" w:cs="AdvP800D"/>
          <w:lang w:val="en-US"/>
        </w:rPr>
        <w:t>obtained b</w:t>
      </w:r>
      <w:r w:rsidR="00D67A34">
        <w:rPr>
          <w:rFonts w:ascii="AdvP800D" w:hAnsi="AdvP800D" w:cs="AdvP800D"/>
          <w:lang w:val="en-US"/>
        </w:rPr>
        <w:t xml:space="preserve">y </w:t>
      </w:r>
      <w:r w:rsidRPr="00AF5338">
        <w:rPr>
          <w:rFonts w:ascii="AdvP800D" w:hAnsi="AdvP800D" w:cs="AdvP800D"/>
          <w:lang w:val="en-US"/>
        </w:rPr>
        <w:t xml:space="preserve">integrating over the prior. Since </w:t>
      </w:r>
      <m:oMath>
        <m:r>
          <w:rPr>
            <w:rFonts w:ascii="Cambria Math" w:hAnsi="Cambria Math" w:cs="Cambria Math"/>
            <w:lang w:val="en-US"/>
          </w:rPr>
          <m:t xml:space="preserve">π </m:t>
        </m:r>
        <m:d>
          <m:dPr>
            <m:ctrlPr>
              <w:rPr>
                <w:rFonts w:ascii="Cambria Math" w:hAnsi="Cambria Math" w:cs="Cambria Math"/>
                <w:i/>
                <w:lang w:val="en-US"/>
              </w:rPr>
            </m:ctrlPr>
          </m:dPr>
          <m:e>
            <m:r>
              <w:rPr>
                <w:rFonts w:ascii="Cambria Math" w:hAnsi="Cambria Math" w:cs="Cambria Math"/>
                <w:lang w:val="en-US"/>
              </w:rPr>
              <m:t>∅</m:t>
            </m:r>
          </m:e>
          <m:e>
            <m:r>
              <w:rPr>
                <w:rFonts w:ascii="Cambria Math" w:hAnsi="Cambria Math" w:cs="Cambria Math"/>
                <w:lang w:val="en-US"/>
              </w:rPr>
              <m:t>γ</m:t>
            </m:r>
          </m:e>
        </m:d>
      </m:oMath>
      <w:r w:rsidRPr="00AF5338">
        <w:rPr>
          <w:rFonts w:ascii="AdvMT_SY" w:hAnsi="AdvMT_SY" w:cs="AdvMT_SY"/>
          <w:lang w:val="en-US"/>
        </w:rPr>
        <w:t xml:space="preserve"> </w:t>
      </w:r>
      <w:r w:rsidRPr="00AF5338">
        <w:rPr>
          <w:rFonts w:ascii="AdvP800D" w:hAnsi="AdvP800D" w:cs="AdvP800D"/>
          <w:lang w:val="en-US"/>
        </w:rPr>
        <w:t>is regarded</w:t>
      </w:r>
      <w:r w:rsidR="00BA277F">
        <w:rPr>
          <w:rFonts w:ascii="AdvP800D" w:hAnsi="AdvP800D" w:cs="AdvP800D"/>
          <w:lang w:val="en-US"/>
        </w:rPr>
        <w:t xml:space="preserve"> </w:t>
      </w:r>
      <w:r w:rsidRPr="00AF5338">
        <w:rPr>
          <w:rFonts w:ascii="AdvP800D" w:hAnsi="AdvP800D" w:cs="AdvP800D"/>
          <w:lang w:val="en-US"/>
        </w:rPr>
        <w:t xml:space="preserve">as a function of </w:t>
      </w:r>
      <m:oMath>
        <m:r>
          <w:rPr>
            <w:rFonts w:ascii="Cambria Math" w:hAnsi="Cambria Math" w:cs="Cambria Math"/>
            <w:lang w:val="en-US"/>
          </w:rPr>
          <m:t>∅</m:t>
        </m:r>
      </m:oMath>
      <w:r w:rsidRPr="00AF5338">
        <w:rPr>
          <w:rFonts w:ascii="AdvMT_MI" w:hAnsi="AdvMT_MI" w:cs="AdvMT_MI"/>
          <w:lang w:val="en-US"/>
        </w:rPr>
        <w:t xml:space="preserve"> </w:t>
      </w:r>
      <w:r w:rsidRPr="00AF5338">
        <w:rPr>
          <w:rFonts w:ascii="AdvP800D" w:hAnsi="AdvP800D" w:cs="AdvP800D"/>
          <w:lang w:val="en-US"/>
        </w:rPr>
        <w:t>for fixed (observed</w:t>
      </w:r>
      <w:proofErr w:type="gramStart"/>
      <w:r w:rsidRPr="00AF5338">
        <w:rPr>
          <w:rFonts w:ascii="AdvP800D" w:hAnsi="AdvP800D" w:cs="AdvP800D"/>
          <w:lang w:val="en-US"/>
        </w:rPr>
        <w:t>)</w:t>
      </w:r>
      <w:r w:rsidR="00BF0806">
        <w:rPr>
          <w:rFonts w:ascii="AdvP800D" w:hAnsi="AdvP800D" w:cs="AdvP800D"/>
          <w:lang w:val="en-US"/>
        </w:rPr>
        <w:t xml:space="preserve"> </w:t>
      </w:r>
      <w:proofErr w:type="gramEnd"/>
      <m:oMath>
        <m:r>
          <m:rPr>
            <m:sty m:val="p"/>
          </m:rPr>
          <w:rPr>
            <w:rFonts w:ascii="Cambria Math" w:hAnsi="Cambria Math" w:cs="Cambria Math"/>
            <w:lang w:val="en-US"/>
          </w:rPr>
          <m:t>γ</m:t>
        </m:r>
      </m:oMath>
      <w:r w:rsidRPr="00AF5338">
        <w:rPr>
          <w:rFonts w:ascii="AdvP800D" w:hAnsi="AdvP800D" w:cs="AdvP800D"/>
          <w:lang w:val="en-US"/>
        </w:rPr>
        <w:t>, we can</w:t>
      </w:r>
      <w:r w:rsidR="00D67A34">
        <w:rPr>
          <w:rFonts w:ascii="AdvP800D" w:hAnsi="AdvP800D" w:cs="AdvP800D"/>
          <w:lang w:val="en-US"/>
        </w:rPr>
        <w:t xml:space="preserve"> </w:t>
      </w:r>
      <w:r w:rsidRPr="00AF5338">
        <w:rPr>
          <w:rFonts w:ascii="AdvP800D" w:hAnsi="AdvP800D" w:cs="AdvP800D"/>
          <w:lang w:val="en-US"/>
        </w:rPr>
        <w:t>re-write this as</w:t>
      </w:r>
      <w:r w:rsidR="00D67A34">
        <w:rPr>
          <w:rFonts w:ascii="AdvP800D" w:hAnsi="AdvP800D" w:cs="AdvP800D"/>
          <w:lang w:val="en-US"/>
        </w:rPr>
        <w:t xml:space="preserve">  </w:t>
      </w:r>
      <m:oMath>
        <m:r>
          <w:rPr>
            <w:rFonts w:ascii="Cambria Math" w:hAnsi="Cambria Math" w:cs="Cambria Math"/>
            <w:lang w:val="en-US"/>
          </w:rPr>
          <m:t xml:space="preserve">π </m:t>
        </m:r>
        <m:d>
          <m:dPr>
            <m:ctrlPr>
              <w:rPr>
                <w:rFonts w:ascii="Cambria Math" w:hAnsi="Cambria Math" w:cs="Cambria Math"/>
                <w:i/>
                <w:lang w:val="en-US"/>
              </w:rPr>
            </m:ctrlPr>
          </m:dPr>
          <m:e>
            <m:r>
              <w:rPr>
                <w:rFonts w:ascii="Cambria Math" w:hAnsi="Cambria Math" w:cs="Cambria Math"/>
                <w:lang w:val="en-US"/>
              </w:rPr>
              <m:t>∅</m:t>
            </m:r>
          </m:e>
          <m:e>
            <m:r>
              <w:rPr>
                <w:rFonts w:ascii="Cambria Math" w:hAnsi="Cambria Math" w:cs="Cambria Math"/>
                <w:lang w:val="en-US"/>
              </w:rPr>
              <m:t>γ</m:t>
            </m:r>
          </m:e>
        </m:d>
        <m:r>
          <w:rPr>
            <w:rFonts w:ascii="Cambria Math" w:hAnsi="Cambria Math" w:cs="AdvP800D"/>
            <w:lang w:val="en-US"/>
          </w:rPr>
          <m:t>∝</m:t>
        </m:r>
      </m:oMath>
      <w:r w:rsidR="00D67A34">
        <w:rPr>
          <w:rFonts w:ascii="AdvP800D" w:eastAsiaTheme="minorEastAsia" w:hAnsi="AdvP800D" w:cs="AdvP800D"/>
          <w:lang w:val="en-US"/>
        </w:rPr>
        <w:t xml:space="preserve"> </w:t>
      </w:r>
      <m:oMath>
        <m:r>
          <m:rPr>
            <m:sty m:val="p"/>
          </m:rPr>
          <w:rPr>
            <w:rFonts w:ascii="Cambria Math" w:hAnsi="Cambria Math" w:cs="AdvP800D"/>
            <w:lang w:val="en-US"/>
          </w:rPr>
          <m:t>π</m:t>
        </m:r>
        <m:d>
          <m:dPr>
            <m:ctrlPr>
              <w:rPr>
                <w:rFonts w:ascii="Cambria Math" w:hAnsi="Cambria Math" w:cs="AdvP800D"/>
                <w:lang w:val="en-US"/>
              </w:rPr>
            </m:ctrlPr>
          </m:dPr>
          <m:e>
            <m:r>
              <m:rPr>
                <m:sty m:val="p"/>
              </m:rPr>
              <w:rPr>
                <w:rFonts w:ascii="Cambria Math" w:hAnsi="Cambria Math" w:cs="AdvP800D"/>
                <w:lang w:val="en-US"/>
              </w:rPr>
              <m:t>∅</m:t>
            </m:r>
          </m:e>
        </m:d>
        <m:r>
          <m:rPr>
            <m:sty m:val="p"/>
          </m:rPr>
          <w:rPr>
            <w:rFonts w:ascii="Cambria Math" w:hAnsi="Cambria Math" w:cs="AdvP800D"/>
            <w:lang w:val="en-US"/>
          </w:rPr>
          <m:t>p</m:t>
        </m:r>
        <m:d>
          <m:dPr>
            <m:ctrlPr>
              <w:rPr>
                <w:rFonts w:ascii="Cambria Math" w:hAnsi="Cambria Math" w:cs="AdvP800D"/>
                <w:lang w:val="en-US"/>
              </w:rPr>
            </m:ctrlPr>
          </m:dPr>
          <m:e>
            <m:r>
              <m:rPr>
                <m:sty m:val="p"/>
              </m:rPr>
              <w:rPr>
                <w:rFonts w:ascii="Cambria Math" w:hAnsi="Cambria Math" w:cs="AdvP800D"/>
                <w:lang w:val="en-US"/>
              </w:rPr>
              <m:t>γ</m:t>
            </m:r>
          </m:e>
          <m:e>
            <m:r>
              <m:rPr>
                <m:sty m:val="p"/>
              </m:rPr>
              <w:rPr>
                <w:rFonts w:ascii="Cambria Math" w:hAnsi="Cambria Math" w:cs="AdvP800D"/>
                <w:lang w:val="en-US"/>
              </w:rPr>
              <m:t>∅</m:t>
            </m:r>
          </m:e>
        </m:d>
        <m:r>
          <m:rPr>
            <m:sty m:val="p"/>
          </m:rPr>
          <w:rPr>
            <w:rFonts w:ascii="Cambria Math" w:hAnsi="Cambria Math" w:cs="AdvP800D"/>
            <w:lang w:val="en-US"/>
          </w:rPr>
          <m:t xml:space="preserve">, </m:t>
        </m:r>
      </m:oMath>
      <w:r w:rsidRPr="00AF5338">
        <w:rPr>
          <w:rFonts w:ascii="AdvP800D" w:hAnsi="AdvP800D" w:cs="AdvP800D"/>
          <w:lang w:val="en-US"/>
        </w:rPr>
        <w:t>so that the posterior is proportional to the prior times</w:t>
      </w:r>
      <w:r w:rsidR="00BA277F">
        <w:rPr>
          <w:rFonts w:ascii="AdvP800D" w:hAnsi="AdvP800D" w:cs="AdvP800D"/>
          <w:lang w:val="en-US"/>
        </w:rPr>
        <w:t xml:space="preserve"> </w:t>
      </w:r>
      <w:r w:rsidRPr="00BA277F">
        <w:rPr>
          <w:rFonts w:ascii="AdvP800D" w:hAnsi="AdvP800D" w:cs="AdvP800D"/>
          <w:lang w:val="en-US"/>
        </w:rPr>
        <w:t>the likelihood.</w:t>
      </w:r>
      <w:r w:rsidR="000D44FE" w:rsidRPr="000D44FE">
        <w:rPr>
          <w:lang w:val="en-US"/>
        </w:rPr>
        <w:t xml:space="preserve"> </w:t>
      </w:r>
      <w:r w:rsidR="004015A5">
        <w:rPr>
          <w:rFonts w:ascii="AdvP800D" w:hAnsi="AdvP800D" w:cs="AdvP800D"/>
          <w:lang w:val="en-US"/>
        </w:rPr>
        <w:fldChar w:fldCharType="begin"/>
      </w:r>
      <w:r w:rsidR="00F9482A">
        <w:rPr>
          <w:rFonts w:ascii="AdvP800D" w:hAnsi="AdvP800D" w:cs="AdvP800D"/>
          <w:lang w:val="en-US"/>
        </w:rPr>
        <w:instrText xml:space="preserve"> ADDIN EN.CITE &lt;EndNote&gt;&lt;Cite&gt;&lt;Author&gt;Wilkinson&lt;/Author&gt;&lt;Year&gt;2007&lt;/Year&gt;&lt;RecNum&gt;172&lt;/RecNum&gt;&lt;DisplayText&gt;[25]&lt;/DisplayText&gt;&lt;record&gt;&lt;rec-number&gt;172&lt;/rec-number&gt;&lt;foreign-keys&gt;&lt;key app="EN" db-id="rzwf00dpt2zpz6edw0avdp5ds5xw90e2x2r2"&gt;172&lt;/key&gt;&lt;/foreign-keys&gt;&lt;ref-type name="Journal Article"&gt;17&lt;/ref-type&gt;&lt;contributors&gt;&lt;authors&gt;&lt;author&gt;Wilkinson, D. J.&lt;/author&gt;&lt;/authors&gt;&lt;/contributors&gt;&lt;auth-address&gt;School of Mathematics and Statistics, Newcastle University, Newcastle upon Tyne, NE1 7RU, UK. d.j.wilkinson@ncl.ac.uk&lt;/auth-address&gt;&lt;titles&gt;&lt;title&gt;Bayesian methods in bioinformatics and computational systems biology&lt;/title&gt;&lt;secondary-title&gt;Brief Bioinform&lt;/secondary-title&gt;&lt;alt-title&gt;Briefings in bioinformatics&lt;/alt-title&gt;&lt;/titles&gt;&lt;periodical&gt;&lt;full-title&gt;Brief Bioinform&lt;/full-title&gt;&lt;abbr-1&gt;Briefings in bioinformatics&lt;/abbr-1&gt;&lt;/periodical&gt;&lt;alt-periodical&gt;&lt;full-title&gt;Brief Bioinform&lt;/full-title&gt;&lt;abbr-1&gt;Briefings in bioinformatics&lt;/abbr-1&gt;&lt;/alt-periodical&gt;&lt;pages&gt;109-16&lt;/pages&gt;&lt;volume&gt;8&lt;/volume&gt;&lt;number&gt;2&lt;/number&gt;&lt;edition&gt;2007/04/14&lt;/edition&gt;&lt;keywords&gt;&lt;keyword&gt;Artificial Intelligence&lt;/keyword&gt;&lt;keyword&gt;*Bayes Theorem&lt;/keyword&gt;&lt;keyword&gt;Computational Biology/*methods&lt;/keyword&gt;&lt;keyword&gt;Gene Expression Profiling/*methods&lt;/keyword&gt;&lt;keyword&gt;Oligonucleotide Array Sequence Analysis/*methods&lt;/keyword&gt;&lt;keyword&gt;Pattern Recognition, Automated/*methods&lt;/keyword&gt;&lt;keyword&gt;Proteome/metabolism&lt;/keyword&gt;&lt;keyword&gt;Sequence Analysis/*methods&lt;/keyword&gt;&lt;keyword&gt;Signal Transduction/*physiology&lt;/keyword&gt;&lt;keyword&gt;Systems Biology/methods&lt;/keyword&gt;&lt;/keywords&gt;&lt;dates&gt;&lt;year&gt;2007&lt;/year&gt;&lt;pub-dates&gt;&lt;date&gt;Mar&lt;/date&gt;&lt;/pub-dates&gt;&lt;/dates&gt;&lt;isbn&gt;1467-5463 (Print)&amp;#xD;1467-5463 (Linking)&lt;/isbn&gt;&lt;accession-num&gt;17430978&lt;/accession-num&gt;&lt;work-type&gt;Review&lt;/work-type&gt;&lt;urls&gt;&lt;related-urls&gt;&lt;url&gt;http://www.ncbi.nlm.nih.gov/pubmed/17430978&lt;/url&gt;&lt;/related-urls&gt;&lt;/urls&gt;&lt;electronic-resource-num&gt;10.1093/bib/bbm007&lt;/electronic-resource-num&gt;&lt;language&gt;eng&lt;/language&gt;&lt;/record&gt;&lt;/Cite&gt;&lt;/EndNote&gt;</w:instrText>
      </w:r>
      <w:r w:rsidR="004015A5">
        <w:rPr>
          <w:rFonts w:ascii="AdvP800D" w:hAnsi="AdvP800D" w:cs="AdvP800D"/>
          <w:lang w:val="en-US"/>
        </w:rPr>
        <w:fldChar w:fldCharType="separate"/>
      </w:r>
      <w:r w:rsidR="00F9482A">
        <w:rPr>
          <w:rFonts w:ascii="AdvP800D" w:hAnsi="AdvP800D" w:cs="AdvP800D"/>
          <w:noProof/>
          <w:lang w:val="en-US"/>
        </w:rPr>
        <w:t>[</w:t>
      </w:r>
      <w:r w:rsidR="004015A5">
        <w:fldChar w:fldCharType="begin"/>
      </w:r>
      <w:r w:rsidR="004015A5" w:rsidRPr="00AE71F6">
        <w:rPr>
          <w:lang w:val="en-US"/>
          <w:rPrChange w:id="60" w:author="DarioFD" w:date="2012-03-07T09:18:00Z">
            <w:rPr/>
          </w:rPrChange>
        </w:rPr>
        <w:instrText>HYPERLINK \l "_ENREF_25" \o "Wilkinson, 2007 #172"</w:instrText>
      </w:r>
      <w:r w:rsidR="004015A5">
        <w:fldChar w:fldCharType="separate"/>
      </w:r>
      <w:r w:rsidR="00754E3C">
        <w:rPr>
          <w:rFonts w:ascii="AdvP800D" w:hAnsi="AdvP800D" w:cs="AdvP800D"/>
          <w:noProof/>
          <w:lang w:val="en-US"/>
        </w:rPr>
        <w:t>25</w:t>
      </w:r>
      <w:r w:rsidR="004015A5">
        <w:fldChar w:fldCharType="end"/>
      </w:r>
      <w:r w:rsidR="00F9482A">
        <w:rPr>
          <w:rFonts w:ascii="AdvP800D" w:hAnsi="AdvP800D" w:cs="AdvP800D"/>
          <w:noProof/>
          <w:lang w:val="en-US"/>
        </w:rPr>
        <w:t>]</w:t>
      </w:r>
      <w:r w:rsidR="004015A5">
        <w:rPr>
          <w:rFonts w:ascii="AdvP800D" w:hAnsi="AdvP800D" w:cs="AdvP800D"/>
          <w:lang w:val="en-US"/>
        </w:rPr>
        <w:fldChar w:fldCharType="end"/>
      </w:r>
    </w:p>
    <w:p w:rsidR="00BA277F" w:rsidRDefault="00BA277F" w:rsidP="00BA277F">
      <w:pPr>
        <w:autoSpaceDE w:val="0"/>
        <w:autoSpaceDN w:val="0"/>
        <w:adjustRightInd w:val="0"/>
        <w:spacing w:after="0" w:line="480" w:lineRule="auto"/>
        <w:jc w:val="both"/>
        <w:rPr>
          <w:rFonts w:ascii="Arial" w:hAnsi="Arial" w:cs="Arial"/>
          <w:lang w:val="en-US"/>
        </w:rPr>
      </w:pPr>
      <w:r w:rsidRPr="00BA277F">
        <w:rPr>
          <w:rFonts w:ascii="AdvP800D" w:hAnsi="AdvP800D" w:cs="AdvP800D"/>
          <w:lang w:val="en-US"/>
        </w:rPr>
        <w:t>The main limiting</w:t>
      </w:r>
      <w:r>
        <w:rPr>
          <w:rFonts w:ascii="AdvP800D" w:hAnsi="AdvP800D" w:cs="AdvP800D"/>
          <w:lang w:val="en-US"/>
        </w:rPr>
        <w:t xml:space="preserve"> </w:t>
      </w:r>
      <w:r w:rsidRPr="00BA277F">
        <w:rPr>
          <w:rFonts w:ascii="AdvP800D" w:hAnsi="AdvP800D" w:cs="AdvP800D"/>
          <w:lang w:val="en-US"/>
        </w:rPr>
        <w:t>factor in applying Bayesian methods is computational.</w:t>
      </w:r>
      <w:r>
        <w:rPr>
          <w:rFonts w:ascii="AdvP800D" w:hAnsi="AdvP800D" w:cs="AdvP800D"/>
          <w:lang w:val="en-US"/>
        </w:rPr>
        <w:t xml:space="preserve"> </w:t>
      </w:r>
      <w:r w:rsidRPr="00BA277F">
        <w:rPr>
          <w:rFonts w:ascii="AdvP800D" w:hAnsi="AdvP800D" w:cs="AdvP800D"/>
          <w:lang w:val="en-US"/>
        </w:rPr>
        <w:t>For non-trivial problems, analytic approaches</w:t>
      </w:r>
      <w:r>
        <w:rPr>
          <w:rFonts w:ascii="AdvP800D" w:hAnsi="AdvP800D" w:cs="AdvP800D"/>
          <w:lang w:val="en-US"/>
        </w:rPr>
        <w:t xml:space="preserve"> </w:t>
      </w:r>
      <w:r w:rsidRPr="00BA277F">
        <w:rPr>
          <w:rFonts w:ascii="AdvP800D" w:hAnsi="AdvP800D" w:cs="AdvP800D"/>
          <w:lang w:val="en-US"/>
        </w:rPr>
        <w:t>to Bayesian inference are not possible, and their</w:t>
      </w:r>
      <w:r>
        <w:rPr>
          <w:rFonts w:ascii="AdvP800D" w:hAnsi="AdvP800D" w:cs="AdvP800D"/>
          <w:lang w:val="en-US"/>
        </w:rPr>
        <w:t xml:space="preserve"> </w:t>
      </w:r>
      <w:r w:rsidRPr="00BA277F">
        <w:rPr>
          <w:rFonts w:ascii="AdvP800D" w:hAnsi="AdvP800D" w:cs="AdvP800D"/>
          <w:lang w:val="en-US"/>
        </w:rPr>
        <w:t>numerical solution is often challenging due to the</w:t>
      </w:r>
      <w:r w:rsidR="000F1474">
        <w:rPr>
          <w:rFonts w:ascii="AdvP800D" w:hAnsi="AdvP800D" w:cs="AdvP800D"/>
          <w:lang w:val="en-US"/>
        </w:rPr>
        <w:t xml:space="preserve"> </w:t>
      </w:r>
      <w:r w:rsidRPr="00BA277F">
        <w:rPr>
          <w:rFonts w:ascii="AdvP800D" w:hAnsi="AdvP800D" w:cs="AdvP800D"/>
          <w:lang w:val="en-US"/>
        </w:rPr>
        <w:t>need to solve high-dimensional integration problems</w:t>
      </w:r>
      <w:r>
        <w:rPr>
          <w:rFonts w:ascii="AdvP800D" w:hAnsi="AdvP800D" w:cs="AdvP800D"/>
          <w:lang w:val="en-US"/>
        </w:rPr>
        <w:t xml:space="preserve"> </w:t>
      </w:r>
      <w:r w:rsidRPr="00BA277F">
        <w:rPr>
          <w:rFonts w:ascii="AdvP800D" w:hAnsi="AdvP800D" w:cs="AdvP800D"/>
          <w:lang w:val="en-US"/>
        </w:rPr>
        <w:t>(which in the discrete case translate to combinatorial</w:t>
      </w:r>
      <w:r>
        <w:rPr>
          <w:rFonts w:ascii="AdvP800D" w:hAnsi="AdvP800D" w:cs="AdvP800D"/>
          <w:lang w:val="en-US"/>
        </w:rPr>
        <w:t xml:space="preserve"> </w:t>
      </w:r>
      <w:r w:rsidRPr="00BA277F">
        <w:rPr>
          <w:rFonts w:ascii="AdvP800D" w:hAnsi="AdvP800D" w:cs="AdvP800D"/>
          <w:lang w:val="en-US"/>
        </w:rPr>
        <w:t xml:space="preserve">summation problems). </w:t>
      </w:r>
      <w:r>
        <w:rPr>
          <w:rFonts w:ascii="AdvP800D" w:hAnsi="AdvP800D" w:cs="AdvP800D"/>
          <w:lang w:val="en-US"/>
        </w:rPr>
        <w:t>To deal with this problem, w</w:t>
      </w:r>
      <w:r w:rsidRPr="007F42B2">
        <w:rPr>
          <w:rFonts w:ascii="Arial" w:hAnsi="Arial" w:cs="Arial"/>
          <w:lang w:val="en-US"/>
        </w:rPr>
        <w:t>e use</w:t>
      </w:r>
      <w:r>
        <w:rPr>
          <w:rFonts w:ascii="Arial" w:hAnsi="Arial" w:cs="Arial"/>
          <w:lang w:val="en-US"/>
        </w:rPr>
        <w:t xml:space="preserve"> </w:t>
      </w:r>
      <w:r w:rsidRPr="007F42B2">
        <w:rPr>
          <w:rFonts w:ascii="Arial" w:hAnsi="Arial" w:cs="Arial"/>
          <w:lang w:val="en-US"/>
        </w:rPr>
        <w:t>a</w:t>
      </w:r>
      <w:r>
        <w:rPr>
          <w:rFonts w:ascii="Arial" w:hAnsi="Arial" w:cs="Arial"/>
          <w:lang w:val="en-US"/>
        </w:rPr>
        <w:t xml:space="preserve"> </w:t>
      </w:r>
      <w:r w:rsidRPr="007F42B2">
        <w:rPr>
          <w:rFonts w:ascii="Arial" w:hAnsi="Arial" w:cs="Arial"/>
          <w:lang w:val="en-US"/>
        </w:rPr>
        <w:t>novel</w:t>
      </w:r>
      <w:r>
        <w:rPr>
          <w:rFonts w:ascii="Arial" w:hAnsi="Arial" w:cs="Arial"/>
          <w:lang w:val="en-US"/>
        </w:rPr>
        <w:t xml:space="preserve"> </w:t>
      </w:r>
      <w:r w:rsidRPr="007F42B2">
        <w:rPr>
          <w:rFonts w:ascii="Arial" w:hAnsi="Arial" w:cs="Arial"/>
          <w:lang w:val="en-US"/>
        </w:rPr>
        <w:t>fitting</w:t>
      </w:r>
      <w:r>
        <w:rPr>
          <w:rFonts w:ascii="Arial" w:hAnsi="Arial" w:cs="Arial"/>
          <w:lang w:val="en-US"/>
        </w:rPr>
        <w:t xml:space="preserve"> </w:t>
      </w:r>
      <w:r w:rsidR="00397AC8">
        <w:rPr>
          <w:rFonts w:ascii="Arial" w:hAnsi="Arial" w:cs="Arial"/>
          <w:lang w:val="en-US"/>
        </w:rPr>
        <w:t>scheme</w:t>
      </w:r>
      <w:r>
        <w:rPr>
          <w:rFonts w:ascii="Arial" w:hAnsi="Arial" w:cs="Arial"/>
          <w:lang w:val="en-US"/>
        </w:rPr>
        <w:t xml:space="preserve">, which combines simulated annealing and </w:t>
      </w:r>
      <w:proofErr w:type="spellStart"/>
      <w:r>
        <w:rPr>
          <w:rFonts w:ascii="Arial" w:hAnsi="Arial" w:cs="Arial"/>
          <w:lang w:val="en-US"/>
        </w:rPr>
        <w:t>Levenberg</w:t>
      </w:r>
      <w:proofErr w:type="spellEnd"/>
      <w:r>
        <w:rPr>
          <w:rFonts w:ascii="Arial" w:hAnsi="Arial" w:cs="Arial"/>
          <w:lang w:val="en-US"/>
        </w:rPr>
        <w:t xml:space="preserve"> Marquardt algorithm, </w:t>
      </w:r>
      <w:r w:rsidRPr="007F42B2">
        <w:rPr>
          <w:rFonts w:ascii="Arial" w:hAnsi="Arial" w:cs="Arial"/>
          <w:lang w:val="en-US"/>
        </w:rPr>
        <w:t>to</w:t>
      </w:r>
      <w:r>
        <w:rPr>
          <w:rFonts w:ascii="Arial" w:hAnsi="Arial" w:cs="Arial"/>
          <w:lang w:val="en-US"/>
        </w:rPr>
        <w:t xml:space="preserve"> adjust </w:t>
      </w:r>
      <w:r w:rsidRPr="007F42B2">
        <w:rPr>
          <w:rFonts w:ascii="Arial" w:hAnsi="Arial" w:cs="Arial"/>
          <w:lang w:val="en-US"/>
        </w:rPr>
        <w:t>our</w:t>
      </w:r>
      <w:r>
        <w:rPr>
          <w:rFonts w:ascii="Arial" w:hAnsi="Arial" w:cs="Arial"/>
          <w:lang w:val="en-US"/>
        </w:rPr>
        <w:t xml:space="preserve"> </w:t>
      </w:r>
      <w:r w:rsidRPr="007F42B2">
        <w:rPr>
          <w:rFonts w:ascii="Arial" w:hAnsi="Arial" w:cs="Arial"/>
          <w:lang w:val="en-US"/>
        </w:rPr>
        <w:t>model</w:t>
      </w:r>
      <w:r>
        <w:rPr>
          <w:rFonts w:ascii="Arial" w:hAnsi="Arial" w:cs="Arial"/>
          <w:lang w:val="en-US"/>
        </w:rPr>
        <w:t xml:space="preserve"> </w:t>
      </w:r>
      <w:r w:rsidRPr="007F42B2">
        <w:rPr>
          <w:rFonts w:ascii="Arial" w:hAnsi="Arial" w:cs="Arial"/>
          <w:lang w:val="en-US"/>
        </w:rPr>
        <w:t>to</w:t>
      </w:r>
      <w:r>
        <w:rPr>
          <w:rFonts w:ascii="Arial" w:hAnsi="Arial" w:cs="Arial"/>
          <w:lang w:val="en-US"/>
        </w:rPr>
        <w:t xml:space="preserve"> our</w:t>
      </w:r>
      <w:r w:rsidRPr="007F42B2">
        <w:rPr>
          <w:rFonts w:ascii="Arial" w:hAnsi="Arial" w:cs="Arial"/>
          <w:lang w:val="en-US"/>
        </w:rPr>
        <w:t xml:space="preserve"> experimental</w:t>
      </w:r>
      <w:r>
        <w:rPr>
          <w:rFonts w:ascii="Arial" w:hAnsi="Arial" w:cs="Arial"/>
          <w:lang w:val="en-US"/>
        </w:rPr>
        <w:t xml:space="preserve"> data obtained of in vitro cultures of human PBMCs.</w:t>
      </w:r>
    </w:p>
    <w:p w:rsidR="0092226E" w:rsidRDefault="00870E1F" w:rsidP="00BA277F">
      <w:pPr>
        <w:spacing w:after="0" w:line="480" w:lineRule="auto"/>
        <w:jc w:val="both"/>
        <w:rPr>
          <w:rFonts w:ascii="Arial" w:hAnsi="Arial" w:cs="Arial"/>
        </w:rPr>
      </w:pPr>
      <w:r w:rsidRPr="00870E1F">
        <w:rPr>
          <w:rFonts w:ascii="Arial" w:hAnsi="Arial" w:cs="Arial"/>
          <w:color w:val="C00000"/>
          <w:lang w:val="en-US"/>
        </w:rPr>
        <w:t>(</w:t>
      </w:r>
      <w:r w:rsidR="007320F4" w:rsidRPr="00870E1F">
        <w:rPr>
          <w:rFonts w:ascii="Arial" w:hAnsi="Arial" w:cs="Arial"/>
          <w:color w:val="C00000"/>
          <w:lang w:val="en-US"/>
        </w:rPr>
        <w:t>Our</w:t>
      </w:r>
      <w:r w:rsidR="0092226E" w:rsidRPr="00870E1F">
        <w:rPr>
          <w:rFonts w:ascii="Arial" w:hAnsi="Arial" w:cs="Arial"/>
          <w:color w:val="C00000"/>
          <w:lang w:val="en-US"/>
        </w:rPr>
        <w:t xml:space="preserve"> results </w:t>
      </w:r>
      <w:r w:rsidR="007320F4" w:rsidRPr="00870E1F">
        <w:rPr>
          <w:rFonts w:ascii="Arial" w:hAnsi="Arial" w:cs="Arial"/>
          <w:color w:val="C00000"/>
          <w:lang w:val="en-US"/>
        </w:rPr>
        <w:t xml:space="preserve">identified </w:t>
      </w:r>
      <w:r w:rsidR="0092226E" w:rsidRPr="00870E1F">
        <w:rPr>
          <w:rFonts w:ascii="Arial" w:hAnsi="Arial" w:cs="Arial"/>
          <w:color w:val="C00000"/>
          <w:lang w:val="en-US"/>
        </w:rPr>
        <w:t>key factors and parameters values of the system</w:t>
      </w:r>
      <w:r w:rsidR="007320F4" w:rsidRPr="00870E1F">
        <w:rPr>
          <w:rFonts w:ascii="Arial" w:hAnsi="Arial" w:cs="Arial"/>
          <w:color w:val="C00000"/>
          <w:lang w:val="en-US"/>
        </w:rPr>
        <w:t>.</w:t>
      </w:r>
      <w:r w:rsidR="0092226E" w:rsidRPr="00870E1F">
        <w:rPr>
          <w:rFonts w:ascii="Arial" w:hAnsi="Arial" w:cs="Arial"/>
          <w:color w:val="C00000"/>
          <w:lang w:val="en-US"/>
        </w:rPr>
        <w:t xml:space="preserve"> </w:t>
      </w:r>
      <w:r w:rsidR="00584EB4" w:rsidRPr="00870E1F">
        <w:rPr>
          <w:rFonts w:ascii="Arial" w:hAnsi="Arial" w:cs="Arial"/>
          <w:color w:val="C00000"/>
          <w:lang w:val="en-US"/>
        </w:rPr>
        <w:t xml:space="preserve">As we expected, </w:t>
      </w:r>
      <w:r w:rsidR="007320F4" w:rsidRPr="00870E1F">
        <w:rPr>
          <w:rFonts w:ascii="Arial" w:hAnsi="Arial" w:cs="Arial"/>
          <w:color w:val="C00000"/>
          <w:lang w:val="en-US"/>
        </w:rPr>
        <w:t>TNF</w:t>
      </w:r>
      <w:r w:rsidR="0092226E" w:rsidRPr="00870E1F">
        <w:rPr>
          <w:rFonts w:ascii="Arial" w:hAnsi="Arial" w:cs="Arial"/>
          <w:color w:val="C00000"/>
          <w:lang w:val="en-US"/>
        </w:rPr>
        <w:t xml:space="preserve"> </w:t>
      </w:r>
      <w:r w:rsidR="007320F4" w:rsidRPr="00870E1F">
        <w:rPr>
          <w:rFonts w:ascii="Arial" w:hAnsi="Arial" w:cs="Arial"/>
          <w:color w:val="C00000"/>
          <w:lang w:val="en-US"/>
        </w:rPr>
        <w:t>plays</w:t>
      </w:r>
      <w:r w:rsidR="007F42B2" w:rsidRPr="00870E1F">
        <w:rPr>
          <w:rFonts w:ascii="Arial" w:hAnsi="Arial" w:cs="Arial"/>
          <w:color w:val="C00000"/>
          <w:lang w:val="en-US"/>
        </w:rPr>
        <w:t xml:space="preserve"> </w:t>
      </w:r>
      <w:r w:rsidR="007320F4" w:rsidRPr="00870E1F">
        <w:rPr>
          <w:rFonts w:ascii="Arial" w:hAnsi="Arial" w:cs="Arial"/>
          <w:color w:val="C00000"/>
          <w:lang w:val="en-US"/>
        </w:rPr>
        <w:t>a</w:t>
      </w:r>
      <w:r w:rsidR="007F42B2" w:rsidRPr="00870E1F">
        <w:rPr>
          <w:rFonts w:ascii="Arial" w:hAnsi="Arial" w:cs="Arial"/>
          <w:color w:val="C00000"/>
          <w:lang w:val="en-US"/>
        </w:rPr>
        <w:t xml:space="preserve"> </w:t>
      </w:r>
      <w:r w:rsidR="007320F4" w:rsidRPr="00870E1F">
        <w:rPr>
          <w:rFonts w:ascii="Arial" w:hAnsi="Arial" w:cs="Arial"/>
          <w:color w:val="C00000"/>
          <w:lang w:val="en-US"/>
        </w:rPr>
        <w:t>more</w:t>
      </w:r>
      <w:r w:rsidR="0092226E" w:rsidRPr="00870E1F">
        <w:rPr>
          <w:rFonts w:ascii="Arial" w:hAnsi="Arial" w:cs="Arial"/>
          <w:color w:val="C00000"/>
          <w:lang w:val="en-US"/>
        </w:rPr>
        <w:t xml:space="preserve"> </w:t>
      </w:r>
      <w:r w:rsidR="007320F4" w:rsidRPr="00870E1F">
        <w:rPr>
          <w:rFonts w:ascii="Arial" w:hAnsi="Arial" w:cs="Arial"/>
          <w:color w:val="C00000"/>
          <w:lang w:val="en-US"/>
        </w:rPr>
        <w:t>important</w:t>
      </w:r>
      <w:r w:rsidR="0092226E" w:rsidRPr="00870E1F">
        <w:rPr>
          <w:rFonts w:ascii="Arial" w:hAnsi="Arial" w:cs="Arial"/>
          <w:color w:val="C00000"/>
          <w:lang w:val="en-US"/>
        </w:rPr>
        <w:t xml:space="preserve"> </w:t>
      </w:r>
      <w:r w:rsidR="007320F4" w:rsidRPr="00870E1F">
        <w:rPr>
          <w:rFonts w:ascii="Arial" w:hAnsi="Arial" w:cs="Arial"/>
          <w:color w:val="C00000"/>
          <w:lang w:val="en-US"/>
        </w:rPr>
        <w:t>role</w:t>
      </w:r>
      <w:r w:rsidR="00584EB4" w:rsidRPr="00870E1F">
        <w:rPr>
          <w:rFonts w:ascii="Arial" w:hAnsi="Arial" w:cs="Arial"/>
          <w:color w:val="C00000"/>
          <w:lang w:val="en-US"/>
        </w:rPr>
        <w:t xml:space="preserve"> in IFN-</w:t>
      </w:r>
      <w:r w:rsidR="00584EB4" w:rsidRPr="00870E1F">
        <w:rPr>
          <w:rFonts w:ascii="Symbol" w:hAnsi="Symbol" w:cs="Arial"/>
          <w:color w:val="C00000"/>
          <w:lang w:val="en-US"/>
        </w:rPr>
        <w:t></w:t>
      </w:r>
      <w:r w:rsidR="00584EB4" w:rsidRPr="00870E1F">
        <w:rPr>
          <w:rFonts w:ascii="Arial" w:hAnsi="Arial" w:cs="Arial"/>
          <w:color w:val="C00000"/>
          <w:lang w:val="en-US"/>
        </w:rPr>
        <w:t xml:space="preserve"> </w:t>
      </w:r>
      <w:r w:rsidR="00B82CFD" w:rsidRPr="00870E1F">
        <w:rPr>
          <w:rFonts w:ascii="Arial" w:hAnsi="Arial" w:cs="Arial"/>
          <w:color w:val="C00000"/>
          <w:lang w:val="en-US"/>
        </w:rPr>
        <w:t xml:space="preserve">decrement </w:t>
      </w:r>
      <w:r w:rsidR="00584EB4" w:rsidRPr="00870E1F">
        <w:rPr>
          <w:rFonts w:ascii="Arial" w:hAnsi="Arial" w:cs="Arial"/>
          <w:color w:val="C00000"/>
          <w:lang w:val="en-US"/>
        </w:rPr>
        <w:t xml:space="preserve">than direct CD137 </w:t>
      </w:r>
      <w:r w:rsidR="00397AC8" w:rsidRPr="00870E1F">
        <w:rPr>
          <w:rFonts w:ascii="Arial" w:hAnsi="Arial" w:cs="Arial"/>
          <w:color w:val="C00000"/>
          <w:lang w:val="en-US"/>
        </w:rPr>
        <w:t>signaling</w:t>
      </w:r>
      <w:r w:rsidRPr="00870E1F">
        <w:rPr>
          <w:rFonts w:ascii="Arial" w:hAnsi="Arial" w:cs="Arial"/>
          <w:color w:val="C00000"/>
          <w:lang w:val="en-US"/>
        </w:rPr>
        <w:t>.)</w:t>
      </w:r>
      <w:r>
        <w:rPr>
          <w:rFonts w:ascii="Arial" w:hAnsi="Arial" w:cs="Arial"/>
          <w:lang w:val="en-US"/>
        </w:rPr>
        <w:t xml:space="preserve"> </w:t>
      </w:r>
      <w:r w:rsidRPr="00283B68">
        <w:rPr>
          <w:rFonts w:ascii="Arial" w:hAnsi="Arial" w:cs="Arial"/>
        </w:rPr>
        <w:t>Esto hay que ver que da…</w:t>
      </w:r>
    </w:p>
    <w:p w:rsidR="00003E2A" w:rsidRPr="00283B68" w:rsidRDefault="00003E2A" w:rsidP="00BA277F">
      <w:pPr>
        <w:spacing w:after="0" w:line="480" w:lineRule="auto"/>
        <w:jc w:val="both"/>
        <w:rPr>
          <w:rFonts w:ascii="Arial" w:hAnsi="Arial" w:cs="Arial"/>
        </w:rPr>
      </w:pPr>
      <w:proofErr w:type="spellStart"/>
      <w:proofErr w:type="gramStart"/>
      <w:r>
        <w:rPr>
          <w:rFonts w:ascii="Arial" w:hAnsi="Arial" w:cs="Arial"/>
        </w:rPr>
        <w:t>treatments</w:t>
      </w:r>
      <w:proofErr w:type="spellEnd"/>
      <w:proofErr w:type="gramEnd"/>
    </w:p>
    <w:p w:rsidR="006476D5" w:rsidRPr="00283B68" w:rsidRDefault="006476D5">
      <w:pPr>
        <w:rPr>
          <w:rFonts w:ascii="Arial" w:hAnsi="Arial" w:cs="Arial"/>
        </w:rPr>
      </w:pPr>
      <w:r w:rsidRPr="00283B68">
        <w:rPr>
          <w:rFonts w:ascii="Arial" w:hAnsi="Arial" w:cs="Arial"/>
        </w:rPr>
        <w:br w:type="page"/>
      </w:r>
    </w:p>
    <w:p w:rsidR="00397AC8" w:rsidRPr="00283B68" w:rsidRDefault="00397AC8" w:rsidP="00397AC8">
      <w:pPr>
        <w:autoSpaceDE w:val="0"/>
        <w:autoSpaceDN w:val="0"/>
        <w:adjustRightInd w:val="0"/>
        <w:spacing w:after="0" w:line="480" w:lineRule="auto"/>
        <w:rPr>
          <w:rFonts w:ascii="Arial" w:hAnsi="Arial" w:cs="Arial"/>
          <w:b/>
        </w:rPr>
      </w:pPr>
      <w:r w:rsidRPr="00283B68">
        <w:rPr>
          <w:rFonts w:ascii="Arial" w:hAnsi="Arial" w:cs="Arial"/>
          <w:b/>
        </w:rPr>
        <w:lastRenderedPageBreak/>
        <w:t>1.</w:t>
      </w:r>
      <w:r w:rsidR="00B97C2F" w:rsidRPr="00283B68">
        <w:rPr>
          <w:rFonts w:ascii="PBPCK H+ Adv P 4 D F 614" w:hAnsi="PBPCK H+ Adv P 4 D F 614" w:cs="PBPCK H+ Adv P 4 D F 614"/>
          <w:color w:val="000000"/>
          <w:sz w:val="16"/>
          <w:szCs w:val="16"/>
        </w:rPr>
        <w:t xml:space="preserve"> </w:t>
      </w:r>
      <w:proofErr w:type="spellStart"/>
      <w:r w:rsidR="00B97C2F" w:rsidRPr="00283B68">
        <w:rPr>
          <w:rFonts w:ascii="Arial" w:hAnsi="Arial" w:cs="Arial"/>
          <w:b/>
        </w:rPr>
        <w:t>Materials</w:t>
      </w:r>
      <w:proofErr w:type="spellEnd"/>
      <w:r w:rsidR="00B97C2F" w:rsidRPr="00283B68">
        <w:rPr>
          <w:rFonts w:ascii="Arial" w:hAnsi="Arial" w:cs="Arial"/>
          <w:b/>
        </w:rPr>
        <w:t xml:space="preserve"> and </w:t>
      </w:r>
      <w:proofErr w:type="spellStart"/>
      <w:r w:rsidR="00B97C2F" w:rsidRPr="00283B68">
        <w:rPr>
          <w:rFonts w:ascii="Arial" w:hAnsi="Arial" w:cs="Arial"/>
          <w:b/>
        </w:rPr>
        <w:t>methods</w:t>
      </w:r>
      <w:proofErr w:type="spellEnd"/>
    </w:p>
    <w:p w:rsidR="003A04F6" w:rsidRPr="00283B68" w:rsidRDefault="00C73336" w:rsidP="0087663E">
      <w:pPr>
        <w:spacing w:after="0" w:line="480" w:lineRule="auto"/>
        <w:jc w:val="both"/>
        <w:rPr>
          <w:rFonts w:ascii="Arial" w:hAnsi="Arial" w:cs="Arial"/>
        </w:rPr>
      </w:pPr>
      <w:r w:rsidRPr="00283B68">
        <w:rPr>
          <w:rFonts w:ascii="Arial" w:hAnsi="Arial" w:cs="Arial"/>
        </w:rPr>
        <w:t>2.1 Experimental data</w:t>
      </w:r>
    </w:p>
    <w:p w:rsidR="00B27160" w:rsidRPr="00A56CBB" w:rsidRDefault="003E126E" w:rsidP="0014596F">
      <w:pPr>
        <w:autoSpaceDE w:val="0"/>
        <w:autoSpaceDN w:val="0"/>
        <w:adjustRightInd w:val="0"/>
        <w:spacing w:after="0" w:line="480" w:lineRule="auto"/>
        <w:jc w:val="both"/>
        <w:rPr>
          <w:rFonts w:ascii="Arial" w:hAnsi="Arial" w:cs="Arial"/>
          <w:lang w:val="en-US"/>
        </w:rPr>
      </w:pPr>
      <w:ins w:id="61" w:author="DarioFD" w:date="2012-03-06T14:30:00Z">
        <w:r w:rsidRPr="00A56CBB">
          <w:rPr>
            <w:rFonts w:ascii="Arial" w:hAnsi="Arial" w:cs="Arial"/>
            <w:lang w:val="en-US"/>
          </w:rPr>
          <w:t xml:space="preserve">Most of the experimental data was </w:t>
        </w:r>
        <w:r>
          <w:rPr>
            <w:rFonts w:ascii="Arial" w:hAnsi="Arial" w:cs="Arial"/>
            <w:lang w:val="en-US"/>
          </w:rPr>
          <w:t xml:space="preserve">from a </w:t>
        </w:r>
        <w:r w:rsidRPr="00A56CBB">
          <w:rPr>
            <w:rFonts w:ascii="Arial" w:hAnsi="Arial" w:cs="Arial"/>
            <w:lang w:val="en-US"/>
          </w:rPr>
          <w:t>previous work of our lab</w:t>
        </w:r>
        <w:r>
          <w:rPr>
            <w:rFonts w:ascii="Arial" w:hAnsi="Arial" w:cs="Arial"/>
            <w:lang w:val="en-US"/>
          </w:rPr>
          <w:t xml:space="preserve"> </w:t>
        </w:r>
        <w:r w:rsidR="004015A5">
          <w:rPr>
            <w:rFonts w:ascii="Arial" w:hAnsi="Arial" w:cs="Arial"/>
            <w:lang w:val="en-US"/>
          </w:rPr>
          <w:fldChar w:fldCharType="begin"/>
        </w:r>
        <w:r>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4015A5">
          <w:rPr>
            <w:rFonts w:ascii="Arial" w:hAnsi="Arial" w:cs="Arial"/>
            <w:lang w:val="en-US"/>
          </w:rPr>
          <w:fldChar w:fldCharType="separate"/>
        </w:r>
        <w:r>
          <w:rPr>
            <w:rFonts w:ascii="Arial" w:hAnsi="Arial" w:cs="Arial"/>
            <w:noProof/>
            <w:lang w:val="en-US"/>
          </w:rPr>
          <w:t>[</w:t>
        </w:r>
        <w:r w:rsidR="004015A5">
          <w:fldChar w:fldCharType="begin"/>
        </w:r>
        <w:r w:rsidRPr="009817C2">
          <w:rPr>
            <w:lang w:val="en-US"/>
          </w:rPr>
          <w:instrText>HYPERLINK \l "_ENREF_13" \o "Fernandez Do Porto, 2011 #7"</w:instrText>
        </w:r>
        <w:r w:rsidR="004015A5">
          <w:fldChar w:fldCharType="separate"/>
        </w:r>
        <w:r>
          <w:rPr>
            <w:rFonts w:ascii="Arial" w:hAnsi="Arial" w:cs="Arial"/>
            <w:noProof/>
            <w:lang w:val="en-US"/>
          </w:rPr>
          <w:t>13</w:t>
        </w:r>
        <w:r w:rsidR="004015A5">
          <w:fldChar w:fldCharType="end"/>
        </w:r>
        <w:r>
          <w:rPr>
            <w:rFonts w:ascii="Arial" w:hAnsi="Arial" w:cs="Arial"/>
            <w:noProof/>
            <w:lang w:val="en-US"/>
          </w:rPr>
          <w:t>]</w:t>
        </w:r>
        <w:r w:rsidR="004015A5">
          <w:rPr>
            <w:rFonts w:ascii="Arial" w:hAnsi="Arial" w:cs="Arial"/>
            <w:lang w:val="en-US"/>
          </w:rPr>
          <w:fldChar w:fldCharType="end"/>
        </w:r>
        <w:r>
          <w:rPr>
            <w:rFonts w:ascii="Arial" w:hAnsi="Arial" w:cs="Arial"/>
            <w:lang w:val="en-US"/>
          </w:rPr>
          <w:t xml:space="preserve">; we also included some additional </w:t>
        </w:r>
        <w:r w:rsidRPr="00A56CBB">
          <w:rPr>
            <w:rFonts w:ascii="Arial" w:hAnsi="Arial" w:cs="Arial"/>
            <w:lang w:val="en-US"/>
          </w:rPr>
          <w:t xml:space="preserve"> kinetics results.</w:t>
        </w:r>
      </w:ins>
      <w:del w:id="62" w:author="DarioFD" w:date="2012-03-06T14:30:00Z">
        <w:r w:rsidR="00C73336" w:rsidRPr="00A56CBB" w:rsidDel="003E126E">
          <w:rPr>
            <w:rFonts w:ascii="Arial" w:hAnsi="Arial" w:cs="Arial"/>
            <w:lang w:val="en-US"/>
          </w:rPr>
          <w:delText>Most of the experimental data was published on a previous work of our lab</w:delText>
        </w:r>
        <w:r w:rsidR="0014596F" w:rsidDel="003E126E">
          <w:rPr>
            <w:rFonts w:ascii="Arial" w:hAnsi="Arial" w:cs="Arial"/>
            <w:lang w:val="en-US"/>
          </w:rPr>
          <w:delText xml:space="preserve"> </w:delText>
        </w:r>
        <w:r w:rsidR="004015A5"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4015A5"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"_ENREF_13" \o "Fernandez Do Porto, 2011 #7"</w:delInstrText>
        </w:r>
        <w:r w:rsidR="004015A5" w:rsidDel="003E126E">
          <w:fldChar w:fldCharType="separate"/>
        </w:r>
        <w:r w:rsidR="00754E3C" w:rsidDel="003E126E">
          <w:rPr>
            <w:rFonts w:ascii="Arial" w:hAnsi="Arial" w:cs="Arial"/>
            <w:noProof/>
            <w:lang w:val="en-US"/>
          </w:rPr>
          <w:delText>13</w:delText>
        </w:r>
        <w:r w:rsidR="004015A5" w:rsidDel="003E126E">
          <w:fldChar w:fldCharType="end"/>
        </w:r>
        <w:r w:rsidR="00F9482A" w:rsidDel="003E126E">
          <w:rPr>
            <w:rFonts w:ascii="Arial" w:hAnsi="Arial" w:cs="Arial"/>
            <w:noProof/>
            <w:lang w:val="en-US"/>
          </w:rPr>
          <w:delText>]</w:delText>
        </w:r>
        <w:r w:rsidR="004015A5" w:rsidDel="003E126E">
          <w:rPr>
            <w:rFonts w:ascii="Arial" w:hAnsi="Arial" w:cs="Arial"/>
            <w:lang w:val="en-US"/>
          </w:rPr>
          <w:fldChar w:fldCharType="end"/>
        </w:r>
        <w:r w:rsidR="00C73336" w:rsidRPr="00A56CBB" w:rsidDel="003E126E">
          <w:rPr>
            <w:rFonts w:ascii="Arial" w:hAnsi="Arial" w:cs="Arial"/>
            <w:lang w:val="en-US"/>
          </w:rPr>
          <w:delText>. But</w:delText>
        </w:r>
        <w:r w:rsidR="00B27160" w:rsidRPr="00A56CBB" w:rsidDel="003E126E">
          <w:rPr>
            <w:rFonts w:ascii="Arial" w:hAnsi="Arial" w:cs="Arial"/>
            <w:lang w:val="en-US"/>
          </w:rPr>
          <w:delText xml:space="preserve"> </w:delText>
        </w:r>
        <w:r w:rsidR="00A56CBB" w:rsidRPr="00A56CBB" w:rsidDel="003E126E">
          <w:rPr>
            <w:rFonts w:ascii="Arial" w:hAnsi="Arial" w:cs="Arial"/>
            <w:lang w:val="en-US"/>
          </w:rPr>
          <w:delText>unpublished</w:delText>
        </w:r>
        <w:r w:rsidR="00B27160" w:rsidRPr="00A56CBB" w:rsidDel="003E126E">
          <w:rPr>
            <w:rFonts w:ascii="Arial" w:hAnsi="Arial" w:cs="Arial"/>
            <w:lang w:val="en-US"/>
          </w:rPr>
          <w:delText xml:space="preserve"> kinetics results were included in this paper</w:delText>
        </w:r>
      </w:del>
      <w:r w:rsidR="00B27160" w:rsidRPr="00A56CBB">
        <w:rPr>
          <w:rFonts w:ascii="Arial" w:hAnsi="Arial" w:cs="Arial"/>
          <w:lang w:val="en-US"/>
        </w:rPr>
        <w:t>. Data were collected from in</w:t>
      </w:r>
      <w:r w:rsidR="00A56CBB">
        <w:rPr>
          <w:rFonts w:ascii="Arial" w:hAnsi="Arial" w:cs="Arial"/>
          <w:lang w:val="en-US"/>
        </w:rPr>
        <w:t>-</w:t>
      </w:r>
      <w:r w:rsidR="00B27160" w:rsidRPr="00A56CBB">
        <w:rPr>
          <w:rFonts w:ascii="Arial" w:hAnsi="Arial" w:cs="Arial"/>
          <w:lang w:val="en-US"/>
        </w:rPr>
        <w:t>vitro cultures of P</w:t>
      </w:r>
      <w:r w:rsidR="00A56CBB">
        <w:rPr>
          <w:rFonts w:ascii="Arial" w:hAnsi="Arial" w:cs="Arial"/>
          <w:lang w:val="en-US"/>
        </w:rPr>
        <w:t xml:space="preserve">eripheral </w:t>
      </w:r>
      <w:r w:rsidR="00B27160" w:rsidRPr="00A56CBB">
        <w:rPr>
          <w:rFonts w:ascii="Arial" w:hAnsi="Arial" w:cs="Arial"/>
          <w:lang w:val="en-US"/>
        </w:rPr>
        <w:t>B</w:t>
      </w:r>
      <w:r w:rsidR="00A56CBB">
        <w:rPr>
          <w:rFonts w:ascii="Arial" w:hAnsi="Arial" w:cs="Arial"/>
          <w:lang w:val="en-US"/>
        </w:rPr>
        <w:t xml:space="preserve">lood </w:t>
      </w:r>
      <w:r w:rsidR="00B27160" w:rsidRPr="00A56CBB">
        <w:rPr>
          <w:rFonts w:ascii="Arial" w:hAnsi="Arial" w:cs="Arial"/>
          <w:lang w:val="en-US"/>
        </w:rPr>
        <w:t>M</w:t>
      </w:r>
      <w:r w:rsidR="00A56CBB">
        <w:rPr>
          <w:rFonts w:ascii="Arial" w:hAnsi="Arial" w:cs="Arial"/>
          <w:lang w:val="en-US"/>
        </w:rPr>
        <w:t xml:space="preserve">ononuclear </w:t>
      </w:r>
      <w:r w:rsidR="00B27160" w:rsidRPr="00A56CBB">
        <w:rPr>
          <w:rFonts w:ascii="Arial" w:hAnsi="Arial" w:cs="Arial"/>
          <w:lang w:val="en-US"/>
        </w:rPr>
        <w:t>C</w:t>
      </w:r>
      <w:r w:rsidR="00A56CBB">
        <w:rPr>
          <w:rFonts w:ascii="Arial" w:hAnsi="Arial" w:cs="Arial"/>
          <w:lang w:val="en-US"/>
        </w:rPr>
        <w:t>ells (PBMC) of tuberculosis patients</w:t>
      </w:r>
      <w:r w:rsidR="00B27160" w:rsidRPr="00A56CBB">
        <w:rPr>
          <w:rFonts w:ascii="Arial" w:hAnsi="Arial" w:cs="Arial"/>
          <w:lang w:val="en-US"/>
        </w:rPr>
        <w:t xml:space="preserve"> stimulated with </w:t>
      </w:r>
      <w:r w:rsidR="00B27160" w:rsidRPr="00A56CBB">
        <w:rPr>
          <w:rStyle w:val="apple-style-span"/>
          <w:rFonts w:ascii="Arial" w:hAnsi="Arial" w:cs="Arial"/>
          <w:color w:val="000000"/>
          <w:shd w:val="clear" w:color="auto" w:fill="FFFFFF"/>
          <w:lang w:val="en-US"/>
        </w:rPr>
        <w:t>a cell lysate from the virulent</w:t>
      </w:r>
      <w:r w:rsidR="00B27160" w:rsidRPr="00A56CBB">
        <w:rPr>
          <w:rStyle w:val="apple-converted-space"/>
          <w:rFonts w:ascii="Arial" w:hAnsi="Arial" w:cs="Arial"/>
          <w:color w:val="000000"/>
          <w:shd w:val="clear" w:color="auto" w:fill="FFFFFF"/>
          <w:lang w:val="en-US"/>
        </w:rPr>
        <w:t> </w:t>
      </w:r>
      <w:r w:rsidR="00B27160" w:rsidRPr="00A56CBB">
        <w:rPr>
          <w:rFonts w:ascii="Arial" w:hAnsi="Arial" w:cs="Arial"/>
          <w:i/>
          <w:iCs/>
          <w:color w:val="000000"/>
          <w:shd w:val="clear" w:color="auto" w:fill="FFFFFF"/>
          <w:lang w:val="en-US"/>
        </w:rPr>
        <w:t>M. tuberculosis</w:t>
      </w:r>
      <w:r w:rsidR="00B27160" w:rsidRPr="00A56CBB">
        <w:rPr>
          <w:rStyle w:val="apple-converted-space"/>
          <w:rFonts w:ascii="Arial" w:hAnsi="Arial" w:cs="Arial"/>
          <w:color w:val="000000"/>
          <w:shd w:val="clear" w:color="auto" w:fill="FFFFFF"/>
          <w:lang w:val="en-US"/>
        </w:rPr>
        <w:t> </w:t>
      </w:r>
      <w:r w:rsidR="00B27160" w:rsidRPr="00A56CBB">
        <w:rPr>
          <w:rStyle w:val="apple-style-span"/>
          <w:rFonts w:ascii="Arial" w:hAnsi="Arial" w:cs="Arial"/>
          <w:color w:val="000000"/>
          <w:shd w:val="clear" w:color="auto" w:fill="FFFFFF"/>
          <w:lang w:val="en-US"/>
        </w:rPr>
        <w:t>H37Rv strain, prepared by probe sonication</w:t>
      </w:r>
      <w:r w:rsidR="003219F7">
        <w:rPr>
          <w:rStyle w:val="apple-style-span"/>
          <w:rFonts w:ascii="Arial" w:hAnsi="Arial" w:cs="Arial"/>
          <w:color w:val="000000"/>
          <w:shd w:val="clear" w:color="auto" w:fill="FFFFFF"/>
          <w:lang w:val="en-US"/>
        </w:rPr>
        <w:t xml:space="preserve"> as published before </w:t>
      </w:r>
      <w:r w:rsidR="004015A5">
        <w:rPr>
          <w:rFonts w:ascii="Arial" w:hAnsi="Arial" w:cs="Arial"/>
          <w:lang w:val="en-US"/>
        </w:rPr>
        <w:fldChar w:fldCharType="begin"/>
      </w:r>
      <w:r w:rsidR="00F9482A">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63" w:author="DarioFD" w:date="2012-03-07T09:18:00Z">
            <w:rPr/>
          </w:rPrChange>
        </w:rPr>
        <w:instrText>HYPERLINK \l "_ENREF_13" \o "Fernandez Do Porto, 2011 #7"</w:instrText>
      </w:r>
      <w:r w:rsidR="004015A5">
        <w:fldChar w:fldCharType="separate"/>
      </w:r>
      <w:r w:rsidR="00754E3C">
        <w:rPr>
          <w:rFonts w:ascii="Arial" w:hAnsi="Arial" w:cs="Arial"/>
          <w:noProof/>
          <w:lang w:val="en-US"/>
        </w:rPr>
        <w:t>13</w:t>
      </w:r>
      <w:r w:rsidR="004015A5">
        <w:fldChar w:fldCharType="end"/>
      </w:r>
      <w:r w:rsidR="00F9482A">
        <w:rPr>
          <w:rFonts w:ascii="Arial" w:hAnsi="Arial" w:cs="Arial"/>
          <w:noProof/>
          <w:lang w:val="en-US"/>
        </w:rPr>
        <w:t>]</w:t>
      </w:r>
      <w:r w:rsidR="004015A5">
        <w:rPr>
          <w:rFonts w:ascii="Arial" w:hAnsi="Arial" w:cs="Arial"/>
          <w:lang w:val="en-US"/>
        </w:rPr>
        <w:fldChar w:fldCharType="end"/>
      </w:r>
      <w:r w:rsidR="00B27160" w:rsidRPr="00A56CBB">
        <w:rPr>
          <w:rStyle w:val="apple-style-span"/>
          <w:rFonts w:ascii="Arial" w:hAnsi="Arial" w:cs="Arial"/>
          <w:color w:val="000000"/>
          <w:shd w:val="clear" w:color="auto" w:fill="FFFFFF"/>
          <w:lang w:val="en-US"/>
        </w:rPr>
        <w:t xml:space="preserve">. </w:t>
      </w:r>
      <w:r w:rsidR="00397AC8">
        <w:rPr>
          <w:rStyle w:val="apple-style-span"/>
          <w:rFonts w:ascii="Arial" w:hAnsi="Arial" w:cs="Arial"/>
          <w:color w:val="000000"/>
          <w:shd w:val="clear" w:color="auto" w:fill="FFFFFF"/>
          <w:lang w:val="en-US"/>
        </w:rPr>
        <w:t>Briefly</w:t>
      </w:r>
      <w:r w:rsidR="00A56CBB">
        <w:rPr>
          <w:rStyle w:val="apple-style-span"/>
          <w:rFonts w:ascii="Arial" w:hAnsi="Arial" w:cs="Arial"/>
          <w:color w:val="000000"/>
          <w:shd w:val="clear" w:color="auto" w:fill="FFFFFF"/>
          <w:lang w:val="en-US"/>
        </w:rPr>
        <w:t xml:space="preserve">, </w:t>
      </w:r>
      <w:r w:rsidR="00B27160" w:rsidRPr="00A56CBB">
        <w:rPr>
          <w:rFonts w:ascii="Arial" w:hAnsi="Arial" w:cs="Arial"/>
          <w:lang w:val="en-US"/>
        </w:rPr>
        <w:t>cells were incubated in the presence/absence of </w:t>
      </w:r>
      <w:proofErr w:type="spellStart"/>
      <w:r w:rsidR="00B27160" w:rsidRPr="00A56CBB">
        <w:rPr>
          <w:rFonts w:ascii="Arial" w:hAnsi="Arial" w:cs="Arial"/>
          <w:i/>
          <w:iCs/>
          <w:lang w:val="en-US"/>
        </w:rPr>
        <w:t>M.tb</w:t>
      </w:r>
      <w:proofErr w:type="spellEnd"/>
      <w:r w:rsidR="00B27160" w:rsidRPr="00A56CBB">
        <w:rPr>
          <w:rFonts w:ascii="Arial" w:hAnsi="Arial" w:cs="Arial"/>
          <w:lang w:val="en-US"/>
        </w:rPr>
        <w:t> Ag (10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xml:space="preserve">). At different times, CD137 and CD137L expression was determined by flow </w:t>
      </w:r>
      <w:proofErr w:type="spellStart"/>
      <w:r w:rsidR="00B27160" w:rsidRPr="00A56CBB">
        <w:rPr>
          <w:rFonts w:ascii="Arial" w:hAnsi="Arial" w:cs="Arial"/>
          <w:lang w:val="en-US"/>
        </w:rPr>
        <w:t>cytometry</w:t>
      </w:r>
      <w:proofErr w:type="spellEnd"/>
      <w:r w:rsidR="00B27160" w:rsidRPr="00A56CBB">
        <w:rPr>
          <w:rFonts w:ascii="Arial" w:hAnsi="Arial" w:cs="Arial"/>
          <w:lang w:val="en-US"/>
        </w:rPr>
        <w:t xml:space="preserve">. For blocking experiments, cells were incubated 30 min with blocking </w:t>
      </w:r>
      <w:proofErr w:type="spellStart"/>
      <w:r w:rsidR="00B27160" w:rsidRPr="00A56CBB">
        <w:rPr>
          <w:rFonts w:ascii="Arial" w:hAnsi="Arial" w:cs="Arial"/>
          <w:lang w:val="en-US"/>
        </w:rPr>
        <w:t>mAbs</w:t>
      </w:r>
      <w:proofErr w:type="spellEnd"/>
      <w:r w:rsidR="00B27160" w:rsidRPr="00A56CBB">
        <w:rPr>
          <w:rFonts w:ascii="Arial" w:hAnsi="Arial" w:cs="Arial"/>
          <w:lang w:val="en-US"/>
        </w:rPr>
        <w:t xml:space="preserve"> (BD, Bergen County, NJ, USA) against CD137 (5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4B4-1), CD137L (5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xml:space="preserve">, C65–485), or </w:t>
      </w:r>
      <w:proofErr w:type="spellStart"/>
      <w:r w:rsidR="00B27160" w:rsidRPr="00A56CBB">
        <w:rPr>
          <w:rFonts w:ascii="Arial" w:hAnsi="Arial" w:cs="Arial"/>
          <w:lang w:val="en-US"/>
        </w:rPr>
        <w:t>isotype</w:t>
      </w:r>
      <w:proofErr w:type="spellEnd"/>
      <w:r w:rsidR="00B27160" w:rsidRPr="00A56CBB">
        <w:rPr>
          <w:rFonts w:ascii="Arial" w:hAnsi="Arial" w:cs="Arial"/>
          <w:lang w:val="en-US"/>
        </w:rPr>
        <w:t xml:space="preserve"> control. Then, cells were stimulated with or without </w:t>
      </w:r>
      <w:proofErr w:type="spellStart"/>
      <w:r w:rsidR="00B27160" w:rsidRPr="00A56CBB">
        <w:rPr>
          <w:rFonts w:ascii="Arial" w:hAnsi="Arial" w:cs="Arial"/>
          <w:i/>
          <w:iCs/>
          <w:lang w:val="en-US"/>
        </w:rPr>
        <w:t>M.tb</w:t>
      </w:r>
      <w:proofErr w:type="spellEnd"/>
      <w:r w:rsidR="00B27160" w:rsidRPr="00A56CBB">
        <w:rPr>
          <w:rFonts w:ascii="Arial" w:hAnsi="Arial" w:cs="Arial"/>
          <w:lang w:val="en-US"/>
        </w:rPr>
        <w:t xml:space="preserve"> Ag. </w:t>
      </w:r>
      <w:r w:rsidR="00A56CBB">
        <w:rPr>
          <w:rFonts w:ascii="Arial" w:hAnsi="Arial" w:cs="Arial"/>
          <w:lang w:val="en-US"/>
        </w:rPr>
        <w:t>T</w:t>
      </w:r>
      <w:r w:rsidR="00B27160" w:rsidRPr="00A56CBB">
        <w:rPr>
          <w:rFonts w:ascii="Arial" w:hAnsi="Arial" w:cs="Arial"/>
          <w:lang w:val="en-US"/>
        </w:rPr>
        <w:t>he percentage of IFN-</w:t>
      </w:r>
      <w:r w:rsidR="00B27160" w:rsidRPr="00A56CBB">
        <w:rPr>
          <w:rFonts w:ascii="Arial" w:hAnsi="Arial" w:cs="Arial"/>
        </w:rPr>
        <w:t>γ</w:t>
      </w:r>
      <w:r w:rsidR="00B27160" w:rsidRPr="00A56CBB">
        <w:rPr>
          <w:rFonts w:ascii="Arial" w:hAnsi="Arial" w:cs="Arial"/>
          <w:lang w:val="en-US"/>
        </w:rPr>
        <w:t> or TNF-</w:t>
      </w:r>
      <w:r w:rsidR="00B27160" w:rsidRPr="00A56CBB">
        <w:rPr>
          <w:rFonts w:ascii="Arial" w:hAnsi="Arial" w:cs="Arial"/>
        </w:rPr>
        <w:t>α</w:t>
      </w:r>
      <w:r w:rsidR="00B27160" w:rsidRPr="00A56CBB">
        <w:rPr>
          <w:rFonts w:ascii="Arial" w:hAnsi="Arial" w:cs="Arial"/>
          <w:lang w:val="en-US"/>
        </w:rPr>
        <w:t>-secreting cells</w:t>
      </w:r>
      <w:r w:rsidR="00A56CBB" w:rsidRPr="00A56CBB">
        <w:rPr>
          <w:rFonts w:ascii="Arial" w:hAnsi="Arial" w:cs="Arial"/>
          <w:lang w:val="en-US"/>
        </w:rPr>
        <w:t xml:space="preserve"> and </w:t>
      </w:r>
      <w:r w:rsidR="00B27160" w:rsidRPr="00A56CBB">
        <w:rPr>
          <w:rFonts w:ascii="Arial" w:hAnsi="Arial" w:cs="Arial"/>
          <w:lang w:val="en-US"/>
        </w:rPr>
        <w:t xml:space="preserve">apoptosis were determined by flow </w:t>
      </w:r>
      <w:proofErr w:type="spellStart"/>
      <w:r w:rsidR="00B27160" w:rsidRPr="00A56CBB">
        <w:rPr>
          <w:rFonts w:ascii="Arial" w:hAnsi="Arial" w:cs="Arial"/>
          <w:lang w:val="en-US"/>
        </w:rPr>
        <w:t>cytometry</w:t>
      </w:r>
      <w:proofErr w:type="spellEnd"/>
      <w:r w:rsidR="00A56CBB">
        <w:rPr>
          <w:rFonts w:ascii="Arial" w:hAnsi="Arial" w:cs="Arial"/>
          <w:lang w:val="en-US"/>
        </w:rPr>
        <w:t>.</w:t>
      </w:r>
      <w:r w:rsidR="00B27160" w:rsidRPr="00A56CBB">
        <w:rPr>
          <w:rFonts w:ascii="Arial" w:hAnsi="Arial" w:cs="Arial"/>
          <w:lang w:val="en-US"/>
        </w:rPr>
        <w:t xml:space="preserve"> Cells were also pulsed with [</w:t>
      </w:r>
      <w:r w:rsidR="00B27160" w:rsidRPr="00A56CBB">
        <w:rPr>
          <w:rFonts w:ascii="Arial" w:hAnsi="Arial" w:cs="Arial"/>
          <w:vertAlign w:val="superscript"/>
          <w:lang w:val="en-US"/>
        </w:rPr>
        <w:t>3</w:t>
      </w:r>
      <w:r w:rsidR="00B27160" w:rsidRPr="00A56CBB">
        <w:rPr>
          <w:rFonts w:ascii="Arial" w:hAnsi="Arial" w:cs="Arial"/>
          <w:lang w:val="en-US"/>
        </w:rPr>
        <w:t>H</w:t>
      </w:r>
      <w:proofErr w:type="gramStart"/>
      <w:r w:rsidR="00B27160" w:rsidRPr="00A56CBB">
        <w:rPr>
          <w:rFonts w:ascii="Arial" w:hAnsi="Arial" w:cs="Arial"/>
          <w:lang w:val="en-US"/>
        </w:rPr>
        <w:t>]</w:t>
      </w:r>
      <w:proofErr w:type="spellStart"/>
      <w:r w:rsidR="00B27160" w:rsidRPr="00A56CBB">
        <w:rPr>
          <w:rFonts w:ascii="Arial" w:hAnsi="Arial" w:cs="Arial"/>
          <w:lang w:val="en-US"/>
        </w:rPr>
        <w:t>TdR</w:t>
      </w:r>
      <w:proofErr w:type="spellEnd"/>
      <w:proofErr w:type="gramEnd"/>
      <w:r w:rsidR="00B27160" w:rsidRPr="00A56CBB">
        <w:rPr>
          <w:rFonts w:ascii="Arial" w:hAnsi="Arial" w:cs="Arial"/>
          <w:lang w:val="en-US"/>
        </w:rPr>
        <w:t xml:space="preserve"> (1 </w:t>
      </w:r>
      <w:r w:rsidR="00B27160" w:rsidRPr="00A56CBB">
        <w:rPr>
          <w:rFonts w:ascii="Arial" w:hAnsi="Arial" w:cs="Arial"/>
        </w:rPr>
        <w:t>μ</w:t>
      </w:r>
      <w:proofErr w:type="spellStart"/>
      <w:r w:rsidR="00B27160" w:rsidRPr="00A56CBB">
        <w:rPr>
          <w:rFonts w:ascii="Arial" w:hAnsi="Arial" w:cs="Arial"/>
          <w:lang w:val="en-US"/>
        </w:rPr>
        <w:t>Ci</w:t>
      </w:r>
      <w:proofErr w:type="spellEnd"/>
      <w:r w:rsidR="00B27160" w:rsidRPr="00A56CBB">
        <w:rPr>
          <w:rFonts w:ascii="Arial" w:hAnsi="Arial" w:cs="Arial"/>
          <w:lang w:val="en-US"/>
        </w:rPr>
        <w:t xml:space="preserve"> per well), harvested 16 h later and [</w:t>
      </w:r>
      <w:r w:rsidR="00B27160" w:rsidRPr="00A56CBB">
        <w:rPr>
          <w:rFonts w:ascii="Arial" w:hAnsi="Arial" w:cs="Arial"/>
          <w:vertAlign w:val="superscript"/>
          <w:lang w:val="en-US"/>
        </w:rPr>
        <w:t>3</w:t>
      </w:r>
      <w:r w:rsidR="00B27160" w:rsidRPr="00A56CBB">
        <w:rPr>
          <w:rFonts w:ascii="Arial" w:hAnsi="Arial" w:cs="Arial"/>
          <w:lang w:val="en-US"/>
        </w:rPr>
        <w:t>H]</w:t>
      </w:r>
      <w:proofErr w:type="spellStart"/>
      <w:r w:rsidR="00B27160" w:rsidRPr="00A56CBB">
        <w:rPr>
          <w:rFonts w:ascii="Arial" w:hAnsi="Arial" w:cs="Arial"/>
          <w:lang w:val="en-US"/>
        </w:rPr>
        <w:t>TdR</w:t>
      </w:r>
      <w:proofErr w:type="spellEnd"/>
      <w:r w:rsidR="00B27160" w:rsidRPr="00A56CBB">
        <w:rPr>
          <w:rFonts w:ascii="Arial" w:hAnsi="Arial" w:cs="Arial"/>
          <w:lang w:val="en-US"/>
        </w:rPr>
        <w:t xml:space="preserve"> incorporation was measured in a liquid scintillation counter. In separated experiments, IFN-</w:t>
      </w:r>
      <w:r w:rsidR="00B27160" w:rsidRPr="00A56CBB">
        <w:rPr>
          <w:rFonts w:ascii="Arial" w:hAnsi="Arial" w:cs="Arial"/>
        </w:rPr>
        <w:t>γ</w:t>
      </w:r>
      <w:r w:rsidR="00B27160" w:rsidRPr="00A56CBB">
        <w:rPr>
          <w:rFonts w:ascii="Arial" w:hAnsi="Arial" w:cs="Arial"/>
          <w:lang w:val="en-US"/>
        </w:rPr>
        <w:t> and TNF-</w:t>
      </w:r>
      <w:r w:rsidR="00B27160" w:rsidRPr="00A56CBB">
        <w:rPr>
          <w:rFonts w:ascii="Arial" w:hAnsi="Arial" w:cs="Arial"/>
        </w:rPr>
        <w:t>α</w:t>
      </w:r>
      <w:r w:rsidR="00B27160" w:rsidRPr="00A56CBB">
        <w:rPr>
          <w:rFonts w:ascii="Arial" w:hAnsi="Arial" w:cs="Arial"/>
          <w:lang w:val="en-US"/>
        </w:rPr>
        <w:t xml:space="preserve"> production was evaluated by ELISA (enzyme-linked </w:t>
      </w:r>
      <w:proofErr w:type="spellStart"/>
      <w:r w:rsidR="00B27160" w:rsidRPr="00A56CBB">
        <w:rPr>
          <w:rFonts w:ascii="Arial" w:hAnsi="Arial" w:cs="Arial"/>
          <w:lang w:val="en-US"/>
        </w:rPr>
        <w:t>immunosorbent</w:t>
      </w:r>
      <w:proofErr w:type="spellEnd"/>
      <w:r w:rsidR="00B27160" w:rsidRPr="00A56CBB">
        <w:rPr>
          <w:rFonts w:ascii="Arial" w:hAnsi="Arial" w:cs="Arial"/>
          <w:lang w:val="en-US"/>
        </w:rPr>
        <w:t xml:space="preserve"> assay) following the manufacturer's instructions (</w:t>
      </w:r>
      <w:proofErr w:type="spellStart"/>
      <w:r w:rsidR="00B27160" w:rsidRPr="00A56CBB">
        <w:rPr>
          <w:rFonts w:ascii="Arial" w:hAnsi="Arial" w:cs="Arial"/>
          <w:lang w:val="en-US"/>
        </w:rPr>
        <w:t>eBioscience</w:t>
      </w:r>
      <w:proofErr w:type="spellEnd"/>
      <w:r w:rsidR="00B27160" w:rsidRPr="00A56CBB">
        <w:rPr>
          <w:rFonts w:ascii="Arial" w:hAnsi="Arial" w:cs="Arial"/>
          <w:lang w:val="en-US"/>
        </w:rPr>
        <w:t>, San Diego, CA, USA).</w:t>
      </w:r>
    </w:p>
    <w:p w:rsidR="00B27160" w:rsidRPr="00B27160" w:rsidRDefault="00B27160" w:rsidP="0087663E">
      <w:pPr>
        <w:spacing w:after="0" w:line="480" w:lineRule="auto"/>
        <w:jc w:val="both"/>
        <w:rPr>
          <w:rFonts w:ascii="Arial" w:hAnsi="Arial" w:cs="Arial"/>
          <w:lang w:val="en-US"/>
        </w:rPr>
      </w:pPr>
      <w:r w:rsidRPr="00B27160">
        <w:rPr>
          <w:rFonts w:ascii="Arial" w:hAnsi="Arial" w:cs="Arial"/>
          <w:lang w:val="en-US"/>
        </w:rPr>
        <w:t xml:space="preserve"> </w:t>
      </w:r>
    </w:p>
    <w:p w:rsidR="00624100" w:rsidRDefault="00A56CBB" w:rsidP="0087663E">
      <w:pPr>
        <w:spacing w:after="0" w:line="480" w:lineRule="auto"/>
        <w:jc w:val="both"/>
        <w:rPr>
          <w:rFonts w:ascii="Arial" w:hAnsi="Arial" w:cs="Arial"/>
          <w:lang w:val="en-US"/>
        </w:rPr>
      </w:pPr>
      <w:r>
        <w:rPr>
          <w:rFonts w:ascii="Arial" w:hAnsi="Arial" w:cs="Arial"/>
          <w:lang w:val="en-US"/>
        </w:rPr>
        <w:t xml:space="preserve">2.2 </w:t>
      </w:r>
      <w:r w:rsidR="00624100">
        <w:rPr>
          <w:rFonts w:ascii="Arial" w:hAnsi="Arial" w:cs="Arial"/>
          <w:lang w:val="en-US"/>
        </w:rPr>
        <w:t>In vitro signaling of CD137 model</w:t>
      </w:r>
    </w:p>
    <w:p w:rsidR="003E126E" w:rsidRDefault="003E126E" w:rsidP="003E126E">
      <w:pPr>
        <w:autoSpaceDE w:val="0"/>
        <w:autoSpaceDN w:val="0"/>
        <w:adjustRightInd w:val="0"/>
        <w:spacing w:after="0" w:line="480" w:lineRule="auto"/>
        <w:jc w:val="both"/>
        <w:rPr>
          <w:ins w:id="64" w:author="DarioFD" w:date="2012-03-06T14:31:00Z"/>
          <w:rFonts w:ascii="Arial" w:hAnsi="Arial" w:cs="Arial"/>
          <w:lang w:val="en-US"/>
        </w:rPr>
      </w:pPr>
      <w:ins w:id="65" w:author="DarioFD" w:date="2012-03-06T14:31:00Z">
        <w:r>
          <w:rPr>
            <w:rFonts w:ascii="Arial" w:hAnsi="Arial" w:cs="Arial"/>
            <w:lang w:val="en-US"/>
          </w:rPr>
          <w:t>The idea of this article is to create a mathematical/computational model of CD137 signaling</w:t>
        </w:r>
        <w:r>
          <w:rPr>
            <w:rFonts w:ascii="Arial" w:hAnsi="Arial" w:cs="Arial"/>
            <w:i/>
            <w:lang w:val="en-US"/>
          </w:rPr>
          <w:t xml:space="preserve"> </w:t>
        </w:r>
        <w:r>
          <w:rPr>
            <w:rFonts w:ascii="Arial" w:hAnsi="Arial" w:cs="Arial"/>
            <w:lang w:val="en-US"/>
          </w:rPr>
          <w:t xml:space="preserve">which could replicate our experimental data of in-vitro responses against </w:t>
        </w:r>
        <w:r>
          <w:rPr>
            <w:rFonts w:ascii="Arial" w:hAnsi="Arial" w:cs="Arial"/>
            <w:i/>
            <w:lang w:val="en-US"/>
          </w:rPr>
          <w:t>M. tuberculosis</w:t>
        </w:r>
        <w:r>
          <w:rPr>
            <w:rFonts w:ascii="Arial" w:hAnsi="Arial" w:cs="Arial"/>
            <w:lang w:val="en-US"/>
          </w:rPr>
          <w:t xml:space="preserve">. We focus our model on cytokines regulation and include in it only those variables for which we have experimental data, excluding those cell types or cytokines for which we have not. </w:t>
        </w:r>
      </w:ins>
    </w:p>
    <w:p w:rsidR="003E126E" w:rsidRDefault="003E126E" w:rsidP="003E126E">
      <w:pPr>
        <w:autoSpaceDE w:val="0"/>
        <w:autoSpaceDN w:val="0"/>
        <w:adjustRightInd w:val="0"/>
        <w:spacing w:after="0" w:line="480" w:lineRule="auto"/>
        <w:jc w:val="both"/>
        <w:rPr>
          <w:ins w:id="66" w:author="DarioFD" w:date="2012-03-06T14:31:00Z"/>
          <w:rFonts w:ascii="Arial" w:hAnsi="Arial" w:cs="Arial"/>
          <w:lang w:val="en-US"/>
        </w:rPr>
      </w:pPr>
      <w:ins w:id="67" w:author="DarioFD" w:date="2012-03-06T14:31:00Z">
        <w:r w:rsidRPr="0091653F">
          <w:rPr>
            <w:rFonts w:ascii="Arial" w:hAnsi="Arial" w:cs="Arial"/>
            <w:lang w:val="en-US"/>
          </w:rPr>
          <w:t xml:space="preserve">The </w:t>
        </w:r>
        <w:proofErr w:type="spellStart"/>
        <w:r w:rsidRPr="0091653F">
          <w:rPr>
            <w:rFonts w:ascii="Arial" w:hAnsi="Arial" w:cs="Arial"/>
            <w:i/>
            <w:lang w:val="en-US"/>
          </w:rPr>
          <w:t>Mtb</w:t>
        </w:r>
        <w:proofErr w:type="spellEnd"/>
        <w:r w:rsidRPr="0091653F">
          <w:rPr>
            <w:rFonts w:ascii="Arial" w:hAnsi="Arial" w:cs="Arial"/>
            <w:lang w:val="en-US"/>
          </w:rPr>
          <w:t xml:space="preserve">-immune system model of Marino </w:t>
        </w:r>
        <w:r w:rsidR="004015A5" w:rsidRPr="0091653F">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sidRPr="0091653F">
          <w:rPr>
            <w:rFonts w:ascii="Arial" w:hAnsi="Arial" w:cs="Arial"/>
            <w:lang w:val="en-US"/>
          </w:rPr>
        </w:r>
        <w:r w:rsidR="004015A5" w:rsidRPr="0091653F">
          <w:rPr>
            <w:rFonts w:ascii="Arial" w:hAnsi="Arial" w:cs="Arial"/>
            <w:lang w:val="en-US"/>
          </w:rPr>
          <w:fldChar w:fldCharType="separate"/>
        </w:r>
        <w:r>
          <w:rPr>
            <w:rFonts w:ascii="Arial" w:hAnsi="Arial" w:cs="Arial"/>
            <w:noProof/>
            <w:lang w:val="en-US"/>
          </w:rPr>
          <w:t>[</w:t>
        </w:r>
        <w:r w:rsidR="004015A5">
          <w:fldChar w:fldCharType="begin"/>
        </w:r>
        <w:r w:rsidR="004015A5" w:rsidRPr="004015A5">
          <w:rPr>
            <w:lang w:val="en-US"/>
            <w:rPrChange w:id="68" w:author="DarioFD" w:date="2012-03-06T14:31:00Z">
              <w:rPr/>
            </w:rPrChange>
          </w:rPr>
          <w:instrText>HYPERLINK \l "_ENREF_26" \o "Marino, 2010 #342"</w:instrText>
        </w:r>
        <w:r w:rsidR="004015A5">
          <w:fldChar w:fldCharType="separate"/>
        </w:r>
        <w:r>
          <w:rPr>
            <w:rFonts w:ascii="Arial" w:hAnsi="Arial" w:cs="Arial"/>
            <w:noProof/>
            <w:lang w:val="en-US"/>
          </w:rPr>
          <w:t>26</w:t>
        </w:r>
        <w:r w:rsidR="004015A5">
          <w:fldChar w:fldCharType="end"/>
        </w:r>
        <w:r>
          <w:rPr>
            <w:rFonts w:ascii="Arial" w:hAnsi="Arial" w:cs="Arial"/>
            <w:noProof/>
            <w:lang w:val="en-US"/>
          </w:rPr>
          <w:t>]</w:t>
        </w:r>
        <w:r w:rsidR="004015A5" w:rsidRPr="0091653F">
          <w:rPr>
            <w:rFonts w:ascii="Arial" w:hAnsi="Arial" w:cs="Arial"/>
            <w:lang w:val="en-US"/>
          </w:rPr>
          <w:fldChar w:fldCharType="end"/>
        </w:r>
        <w:r w:rsidRPr="0091653F">
          <w:rPr>
            <w:rFonts w:ascii="Arial" w:hAnsi="Arial" w:cs="Arial"/>
            <w:lang w:val="en-US"/>
          </w:rPr>
          <w:t xml:space="preserve"> serve as our background </w:t>
        </w:r>
        <w:commentRangeStart w:id="69"/>
        <w:r w:rsidRPr="0091653F">
          <w:rPr>
            <w:rFonts w:ascii="Arial" w:hAnsi="Arial" w:cs="Arial"/>
            <w:lang w:val="en-US"/>
          </w:rPr>
          <w:t>model</w:t>
        </w:r>
        <w:commentRangeEnd w:id="69"/>
        <w:r>
          <w:rPr>
            <w:rStyle w:val="Refdecomentario"/>
          </w:rPr>
          <w:commentReference w:id="69"/>
        </w:r>
        <w:r w:rsidRPr="0091653F">
          <w:rPr>
            <w:rFonts w:ascii="Arial" w:hAnsi="Arial" w:cs="Arial"/>
            <w:lang w:val="en-US"/>
          </w:rPr>
          <w:t xml:space="preserve">. We have developed a mathematical model consisting in a system of non-linear ODE </w:t>
        </w:r>
        <w:r>
          <w:rPr>
            <w:rFonts w:ascii="Arial" w:hAnsi="Arial" w:cs="Arial"/>
            <w:lang w:val="en-US"/>
          </w:rPr>
          <w:t>containing</w:t>
        </w:r>
        <w:r w:rsidRPr="0091653F">
          <w:rPr>
            <w:rFonts w:ascii="Arial" w:hAnsi="Arial" w:cs="Arial"/>
            <w:lang w:val="en-US"/>
          </w:rPr>
          <w:t xml:space="preserve"> </w:t>
        </w:r>
        <w:r>
          <w:rPr>
            <w:rFonts w:ascii="Arial" w:hAnsi="Arial" w:cs="Arial"/>
            <w:lang w:val="en-US"/>
          </w:rPr>
          <w:t>17</w:t>
        </w:r>
        <w:r w:rsidRPr="0091653F">
          <w:rPr>
            <w:rFonts w:ascii="Arial" w:hAnsi="Arial" w:cs="Arial"/>
            <w:lang w:val="en-US"/>
          </w:rPr>
          <w:t xml:space="preserve"> equations and 83</w:t>
        </w:r>
        <w:r w:rsidRPr="0091653F">
          <w:rPr>
            <w:rFonts w:ascii="Arial" w:hAnsi="Arial" w:cs="Arial"/>
            <w:b/>
            <w:lang w:val="en-US"/>
          </w:rPr>
          <w:t xml:space="preserve"> </w:t>
        </w:r>
        <w:commentRangeStart w:id="70"/>
        <w:r w:rsidRPr="0091653F">
          <w:rPr>
            <w:rFonts w:ascii="Arial" w:hAnsi="Arial" w:cs="Arial"/>
            <w:lang w:val="en-US"/>
          </w:rPr>
          <w:t>parameters</w:t>
        </w:r>
        <w:commentRangeEnd w:id="70"/>
        <w:r>
          <w:rPr>
            <w:rStyle w:val="Refdecomentario"/>
          </w:rPr>
          <w:commentReference w:id="70"/>
        </w:r>
        <w:r w:rsidRPr="0091653F">
          <w:rPr>
            <w:rFonts w:ascii="Arial" w:hAnsi="Arial" w:cs="Arial"/>
            <w:lang w:val="en-US"/>
          </w:rPr>
          <w:t xml:space="preserve">. </w:t>
        </w:r>
        <w:r>
          <w:rPr>
            <w:rFonts w:ascii="Arial" w:hAnsi="Arial" w:cs="Arial"/>
            <w:lang w:val="en-US"/>
          </w:rPr>
          <w:t xml:space="preserve">We also include some accessory equations for the prediction of experimental data. </w:t>
        </w:r>
      </w:ins>
    </w:p>
    <w:p w:rsidR="003E126E" w:rsidRPr="0091653F" w:rsidRDefault="003E126E" w:rsidP="003E126E">
      <w:pPr>
        <w:autoSpaceDE w:val="0"/>
        <w:autoSpaceDN w:val="0"/>
        <w:adjustRightInd w:val="0"/>
        <w:spacing w:after="0" w:line="480" w:lineRule="auto"/>
        <w:jc w:val="both"/>
        <w:rPr>
          <w:ins w:id="71" w:author="DarioFD" w:date="2012-03-06T14:31:00Z"/>
          <w:rFonts w:ascii="Arial" w:hAnsi="Arial" w:cs="Arial"/>
          <w:lang w:val="en-US"/>
        </w:rPr>
      </w:pPr>
      <w:ins w:id="72" w:author="DarioFD" w:date="2012-03-06T14:31:00Z">
        <w:r>
          <w:rPr>
            <w:rFonts w:ascii="Arial" w:hAnsi="Arial" w:cs="Arial"/>
            <w:lang w:val="en-US"/>
          </w:rPr>
          <w:t xml:space="preserve">We </w:t>
        </w:r>
        <w:r w:rsidRPr="0091653F">
          <w:rPr>
            <w:rFonts w:ascii="Arial" w:hAnsi="Arial" w:cs="Arial"/>
            <w:color w:val="000000"/>
            <w:shd w:val="clear" w:color="auto" w:fill="FFFFFF"/>
            <w:lang w:val="en-US"/>
          </w:rPr>
          <w:t>approximate solutions of</w:t>
        </w:r>
        <w:r w:rsidRPr="0091653F">
          <w:rPr>
            <w:rStyle w:val="apple-converted-space"/>
            <w:rFonts w:ascii="Arial" w:hAnsi="Arial" w:cs="Arial"/>
            <w:color w:val="000000"/>
            <w:shd w:val="clear" w:color="auto" w:fill="FFFFFF"/>
            <w:lang w:val="en-US"/>
          </w:rPr>
          <w:t> ODE w</w:t>
        </w:r>
        <w:r w:rsidRPr="0091653F">
          <w:rPr>
            <w:rFonts w:ascii="Arial" w:hAnsi="Arial" w:cs="Arial"/>
            <w:lang w:val="en-US"/>
          </w:rPr>
          <w:t>e use Euler method (</w:t>
        </w:r>
        <w:proofErr w:type="spellStart"/>
        <w:r w:rsidRPr="0091653F">
          <w:rPr>
            <w:rFonts w:ascii="Arial" w:hAnsi="Arial" w:cs="Arial"/>
            <w:lang w:val="en-US"/>
          </w:rPr>
          <w:t>cita</w:t>
        </w:r>
        <w:proofErr w:type="spellEnd"/>
        <w:r w:rsidRPr="0091653F">
          <w:rPr>
            <w:rFonts w:ascii="Arial" w:hAnsi="Arial" w:cs="Arial"/>
            <w:lang w:val="en-US"/>
          </w:rPr>
          <w:t xml:space="preserve">?). </w:t>
        </w:r>
        <w:r w:rsidRPr="0091653F">
          <w:rPr>
            <w:rFonts w:ascii="Arial" w:eastAsia="AdvTimes" w:hAnsi="Arial" w:cs="Arial"/>
            <w:lang w:val="en-US"/>
          </w:rPr>
          <w:t xml:space="preserve">Thus, a simulation consists of finite time-steps. Each time-step corresponds to approximately 6 s of “real time”. </w:t>
        </w:r>
        <w:r w:rsidRPr="0091653F">
          <w:rPr>
            <w:rFonts w:ascii="Arial" w:hAnsi="Arial" w:cs="Arial"/>
            <w:color w:val="000000"/>
            <w:shd w:val="clear" w:color="auto" w:fill="FFFFFF"/>
            <w:lang w:val="en-US"/>
          </w:rPr>
          <w:t xml:space="preserve">This was determined by considering the fastest process represented in the model as in </w:t>
        </w:r>
        <w:r w:rsidR="004015A5" w:rsidRPr="0091653F">
          <w:rPr>
            <w:rFonts w:ascii="Arial" w:hAnsi="Arial" w:cs="Arial"/>
            <w:color w:val="000000"/>
            <w:shd w:val="clear" w:color="auto" w:fill="FFFFFF"/>
            <w:lang w:val="en-US"/>
          </w:rPr>
          <w:fldChar w:fldCharType="begin"/>
        </w:r>
        <w:r>
          <w:rPr>
            <w:rFonts w:ascii="Arial" w:hAnsi="Arial" w:cs="Arial"/>
            <w:color w:val="000000"/>
            <w:shd w:val="clear" w:color="auto" w:fill="FFFFFF"/>
            <w:lang w:val="en-US"/>
          </w:rPr>
          <w:instrText xml:space="preserve"> ADDIN EN.CITE &lt;EndNote&gt;&lt;Cite&gt;&lt;Author&gt;Segovia-Juarez&lt;/Author&gt;&lt;Year&gt;2004&lt;/Year&gt;&lt;RecNum&gt;344&lt;/RecNum&gt;&lt;DisplayText&gt;[27]&lt;/DisplayText&gt;&lt;record&gt;&lt;rec-number&gt;344&lt;/rec-number&gt;&lt;foreign-keys&gt;&lt;key app="EN" db-id="rzwf00dpt2zpz6edw0avdp5ds5xw90e2x2r2"&gt;344&lt;/key&gt;&lt;/foreign-keys&gt;&lt;ref-type name="Journal Article"&gt;17&lt;/ref-type&gt;&lt;contributors&gt;&lt;authors&gt;&lt;author&gt;Segovia-Juarez, J. L.&lt;/author&gt;&lt;author&gt;Ganguli, S.&lt;/author&gt;&lt;author&gt;Kirschner, D.&lt;/author&gt;&lt;/authors&gt;&lt;/contributors&gt;&lt;auth-address&gt;Department of Microbiology and Immunology, University of Michigan, Ann Arbor, MI 48109, USA.&lt;/auth-address&gt;&lt;titles&gt;&lt;title&gt;Identifying control mechanisms of granuloma formation during M. tuberculosis infection using an agent-based model&lt;/title&gt;&lt;secondary-title&gt;J Theor Biol&lt;/secondary-title&gt;&lt;alt-title&gt;Journal of theoretical biology&lt;/alt-title&gt;&lt;/titles&gt;&lt;periodical&gt;&lt;full-title&gt;J Theor Biol&lt;/full-title&gt;&lt;abbr-1&gt;Journal of theoretical biology&lt;/abbr-1&gt;&lt;/periodical&gt;&lt;alt-periodical&gt;&lt;full-title&gt;J Theor Biol&lt;/full-title&gt;&lt;abbr-1&gt;Journal of theoretical biology&lt;/abbr-1&gt;&lt;/alt-periodical&gt;&lt;pages&gt;357-76&lt;/pages&gt;&lt;volume&gt;231&lt;/volume&gt;&lt;number&gt;3&lt;/number&gt;&lt;edition&gt;2004/10/27&lt;/edition&gt;&lt;keywords&gt;&lt;keyword&gt;Chemokines/immunology&lt;/keyword&gt;&lt;keyword&gt;Granuloma/*immunology&lt;/keyword&gt;&lt;keyword&gt;Humans&lt;/keyword&gt;&lt;keyword&gt;Lung/*immunology&lt;/keyword&gt;&lt;keyword&gt;Lymphocyte Activation&lt;/keyword&gt;&lt;keyword&gt;Macrophage Activation&lt;/keyword&gt;&lt;keyword&gt;Macrophages/immunology&lt;/keyword&gt;&lt;keyword&gt;*Models, Immunological&lt;/keyword&gt;&lt;keyword&gt;*Mycobacterium tuberculosis&lt;/keyword&gt;&lt;keyword&gt;T-Lymphocytes/immunology&lt;/keyword&gt;&lt;keyword&gt;Tuberculosis/*immunology&lt;/keyword&gt;&lt;/keywords&gt;&lt;dates&gt;&lt;year&gt;2004&lt;/year&gt;&lt;pub-dates&gt;&lt;date&gt;Dec 7&lt;/date&gt;&lt;/pub-dates&gt;&lt;/dates&gt;&lt;isbn&gt;0022-5193 (Print)&amp;#xD;0022-5193 (Linking)&lt;/isbn&gt;&lt;accession-num&gt;15501468&lt;/accession-num&gt;&lt;work-type&gt;Research Support, U.S. Gov&amp;apos;t, P.H.S.&lt;/work-type&gt;&lt;urls&gt;&lt;related-urls&gt;&lt;url&gt;http://www.ncbi.nlm.nih.gov/pubmed/15501468&lt;/url&gt;&lt;/related-urls&gt;&lt;/urls&gt;&lt;electronic-resource-num&gt;10.1016/j.jtbi.2004.06.031&lt;/electronic-resource-num&gt;&lt;language&gt;eng&lt;/language&gt;&lt;/record&gt;&lt;/Cite&gt;&lt;/EndNote&gt;</w:instrText>
        </w:r>
        <w:r w:rsidR="004015A5" w:rsidRPr="0091653F">
          <w:rPr>
            <w:rFonts w:ascii="Arial" w:hAnsi="Arial" w:cs="Arial"/>
            <w:color w:val="000000"/>
            <w:shd w:val="clear" w:color="auto" w:fill="FFFFFF"/>
            <w:lang w:val="en-US"/>
          </w:rPr>
          <w:fldChar w:fldCharType="separate"/>
        </w:r>
        <w:r>
          <w:rPr>
            <w:rFonts w:ascii="Arial" w:hAnsi="Arial" w:cs="Arial"/>
            <w:noProof/>
            <w:color w:val="000000"/>
            <w:shd w:val="clear" w:color="auto" w:fill="FFFFFF"/>
            <w:lang w:val="en-US"/>
          </w:rPr>
          <w:t>[</w:t>
        </w:r>
        <w:r w:rsidR="004015A5">
          <w:fldChar w:fldCharType="begin"/>
        </w:r>
        <w:r w:rsidRPr="009817C2">
          <w:rPr>
            <w:lang w:val="en-US"/>
          </w:rPr>
          <w:instrText>HYPERLINK \l "_ENREF_27" \o "Segovia-Juarez, 2004 #344"</w:instrText>
        </w:r>
        <w:r w:rsidR="004015A5">
          <w:fldChar w:fldCharType="separate"/>
        </w:r>
        <w:r>
          <w:rPr>
            <w:rFonts w:ascii="Arial" w:hAnsi="Arial" w:cs="Arial"/>
            <w:noProof/>
            <w:color w:val="000000"/>
            <w:shd w:val="clear" w:color="auto" w:fill="FFFFFF"/>
            <w:lang w:val="en-US"/>
          </w:rPr>
          <w:t>27</w:t>
        </w:r>
        <w:r w:rsidR="004015A5">
          <w:fldChar w:fldCharType="end"/>
        </w:r>
        <w:r>
          <w:rPr>
            <w:rFonts w:ascii="Arial" w:hAnsi="Arial" w:cs="Arial"/>
            <w:noProof/>
            <w:color w:val="000000"/>
            <w:shd w:val="clear" w:color="auto" w:fill="FFFFFF"/>
            <w:lang w:val="en-US"/>
          </w:rPr>
          <w:t>]</w:t>
        </w:r>
        <w:r w:rsidR="004015A5" w:rsidRPr="0091653F">
          <w:rPr>
            <w:rFonts w:ascii="Arial" w:hAnsi="Arial" w:cs="Arial"/>
            <w:color w:val="000000"/>
            <w:shd w:val="clear" w:color="auto" w:fill="FFFFFF"/>
            <w:lang w:val="en-US"/>
          </w:rPr>
          <w:fldChar w:fldCharType="end"/>
        </w:r>
        <w:r w:rsidRPr="0091653F">
          <w:rPr>
            <w:rFonts w:ascii="Arial" w:hAnsi="Arial" w:cs="Arial"/>
            <w:color w:val="000000"/>
            <w:shd w:val="clear" w:color="auto" w:fill="FFFFFF"/>
            <w:lang w:val="en-US"/>
          </w:rPr>
          <w:t>. Our</w:t>
        </w:r>
        <w:r w:rsidRPr="0091653F">
          <w:rPr>
            <w:rFonts w:ascii="Arial" w:hAnsi="Arial" w:cs="Arial"/>
            <w:lang w:val="en-US"/>
          </w:rPr>
          <w:t xml:space="preserve"> model includes three types of cells populations, as follows: Antigen Presenting cells (APC class), NK cells (NK class) and T cells (T class). We have previously shown that </w:t>
        </w:r>
        <w:r w:rsidRPr="0091653F">
          <w:rPr>
            <w:rFonts w:ascii="Arial" w:hAnsi="Arial" w:cs="Arial"/>
            <w:lang w:val="en-US"/>
          </w:rPr>
          <w:lastRenderedPageBreak/>
          <w:t xml:space="preserve">CD137 and CD137L are both expressed on APC and NK cells while only CD137 is expressed in lymphocytes after in-vitro </w:t>
        </w:r>
        <w:proofErr w:type="spellStart"/>
        <w:r w:rsidRPr="0091653F">
          <w:rPr>
            <w:rFonts w:ascii="Arial" w:hAnsi="Arial" w:cs="Arial"/>
            <w:i/>
            <w:lang w:val="en-US"/>
          </w:rPr>
          <w:t>M.tb</w:t>
        </w:r>
        <w:proofErr w:type="spellEnd"/>
        <w:r w:rsidRPr="0091653F">
          <w:rPr>
            <w:rFonts w:ascii="Arial" w:hAnsi="Arial" w:cs="Arial"/>
            <w:lang w:val="en-US"/>
          </w:rPr>
          <w:t xml:space="preserve"> stimulation</w:t>
        </w:r>
        <w:r w:rsidR="004015A5" w:rsidRPr="0091653F">
          <w:rPr>
            <w:rFonts w:ascii="Arial" w:hAnsi="Arial" w:cs="Arial"/>
            <w:lang w:val="en-US"/>
          </w:rPr>
          <w:fldChar w:fldCharType="begin"/>
        </w:r>
        <w:r>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4015A5" w:rsidRPr="0091653F">
          <w:rPr>
            <w:rFonts w:ascii="Arial" w:hAnsi="Arial" w:cs="Arial"/>
            <w:lang w:val="en-US"/>
          </w:rPr>
          <w:fldChar w:fldCharType="separate"/>
        </w:r>
        <w:r>
          <w:rPr>
            <w:rFonts w:ascii="Arial" w:hAnsi="Arial" w:cs="Arial"/>
            <w:noProof/>
            <w:lang w:val="en-US"/>
          </w:rPr>
          <w:t>[</w:t>
        </w:r>
        <w:r w:rsidR="004015A5">
          <w:fldChar w:fldCharType="begin"/>
        </w:r>
        <w:r w:rsidR="004015A5" w:rsidRPr="004015A5">
          <w:rPr>
            <w:lang w:val="en-US"/>
            <w:rPrChange w:id="73" w:author="DarioFD" w:date="2012-03-06T14:31:00Z">
              <w:rPr/>
            </w:rPrChange>
          </w:rPr>
          <w:instrText>HYPERLINK \l "_ENREF_13" \o "Fernandez Do Porto, 2011 #7"</w:instrText>
        </w:r>
        <w:r w:rsidR="004015A5">
          <w:fldChar w:fldCharType="separate"/>
        </w:r>
        <w:r>
          <w:rPr>
            <w:rFonts w:ascii="Arial" w:hAnsi="Arial" w:cs="Arial"/>
            <w:noProof/>
            <w:lang w:val="en-US"/>
          </w:rPr>
          <w:t>13</w:t>
        </w:r>
        <w:r w:rsidR="004015A5">
          <w:fldChar w:fldCharType="end"/>
        </w:r>
        <w:r>
          <w:rPr>
            <w:rFonts w:ascii="Arial" w:hAnsi="Arial" w:cs="Arial"/>
            <w:noProof/>
            <w:lang w:val="en-US"/>
          </w:rPr>
          <w:t>]</w:t>
        </w:r>
        <w:r w:rsidR="004015A5" w:rsidRPr="0091653F">
          <w:rPr>
            <w:rFonts w:ascii="Arial" w:hAnsi="Arial" w:cs="Arial"/>
            <w:lang w:val="en-US"/>
          </w:rPr>
          <w:fldChar w:fldCharType="end"/>
        </w:r>
        <w:r w:rsidRPr="0091653F">
          <w:rPr>
            <w:rFonts w:ascii="Arial" w:hAnsi="Arial" w:cs="Arial"/>
            <w:lang w:val="en-US"/>
          </w:rPr>
          <w:t xml:space="preserve">. For simplicity, APC and NK express ligand and receptor simultaneously on the same cell in our model, since it was reported that receptor and ligand can be expressed on the same innate immune cell </w:t>
        </w:r>
        <w:r w:rsidR="004015A5" w:rsidRPr="0091653F">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sidRPr="0091653F">
          <w:rPr>
            <w:rFonts w:ascii="Arial" w:hAnsi="Arial" w:cs="Arial"/>
            <w:lang w:val="en-US"/>
          </w:rPr>
        </w:r>
        <w:r w:rsidR="004015A5" w:rsidRPr="0091653F">
          <w:rPr>
            <w:rFonts w:ascii="Arial" w:hAnsi="Arial" w:cs="Arial"/>
            <w:lang w:val="en-US"/>
          </w:rPr>
          <w:fldChar w:fldCharType="separate"/>
        </w:r>
        <w:r>
          <w:rPr>
            <w:rFonts w:ascii="Arial" w:hAnsi="Arial" w:cs="Arial"/>
            <w:noProof/>
            <w:lang w:val="en-US"/>
          </w:rPr>
          <w:t>[</w:t>
        </w:r>
        <w:r w:rsidR="004015A5">
          <w:fldChar w:fldCharType="begin"/>
        </w:r>
        <w:r w:rsidRPr="009817C2">
          <w:rPr>
            <w:lang w:val="en-US"/>
          </w:rPr>
          <w:instrText>HYPERLINK \l "_ENREF_18" \o "Futagawa, 2002 #437"</w:instrText>
        </w:r>
        <w:r w:rsidR="004015A5">
          <w:fldChar w:fldCharType="separate"/>
        </w:r>
        <w:r>
          <w:rPr>
            <w:rFonts w:ascii="Arial" w:hAnsi="Arial" w:cs="Arial"/>
            <w:noProof/>
            <w:lang w:val="en-US"/>
          </w:rPr>
          <w:t>18</w:t>
        </w:r>
        <w:r w:rsidR="004015A5">
          <w:fldChar w:fldCharType="end"/>
        </w:r>
        <w:r>
          <w:rPr>
            <w:rFonts w:ascii="Arial" w:hAnsi="Arial" w:cs="Arial"/>
            <w:noProof/>
            <w:lang w:val="en-US"/>
          </w:rPr>
          <w:t>]</w:t>
        </w:r>
        <w:r w:rsidR="004015A5" w:rsidRPr="0091653F">
          <w:rPr>
            <w:rFonts w:ascii="Arial" w:hAnsi="Arial" w:cs="Arial"/>
            <w:lang w:val="en-US"/>
          </w:rPr>
          <w:fldChar w:fldCharType="end"/>
        </w:r>
        <w:r w:rsidRPr="0091653F">
          <w:rPr>
            <w:rFonts w:ascii="Arial" w:hAnsi="Arial" w:cs="Arial"/>
            <w:lang w:val="en-US"/>
          </w:rPr>
          <w:t xml:space="preserve"> </w:t>
        </w:r>
        <w:r w:rsidR="004015A5" w:rsidRPr="0091653F">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sidRPr="0091653F">
          <w:rPr>
            <w:rFonts w:ascii="Arial" w:hAnsi="Arial" w:cs="Arial"/>
            <w:lang w:val="en-US"/>
          </w:rPr>
        </w:r>
        <w:r w:rsidR="004015A5" w:rsidRPr="0091653F">
          <w:rPr>
            <w:rFonts w:ascii="Arial" w:hAnsi="Arial" w:cs="Arial"/>
            <w:lang w:val="en-US"/>
          </w:rPr>
          <w:fldChar w:fldCharType="separate"/>
        </w:r>
        <w:r>
          <w:rPr>
            <w:rFonts w:ascii="Arial" w:hAnsi="Arial" w:cs="Arial"/>
            <w:noProof/>
            <w:lang w:val="en-US"/>
          </w:rPr>
          <w:t>[</w:t>
        </w:r>
        <w:r w:rsidR="004015A5">
          <w:fldChar w:fldCharType="begin"/>
        </w:r>
        <w:r w:rsidRPr="009817C2">
          <w:rPr>
            <w:lang w:val="en-US"/>
          </w:rPr>
          <w:instrText>HYPERLINK \l "_ENREF_19" \o "Langstein, 1998 #458"</w:instrText>
        </w:r>
        <w:r w:rsidR="004015A5">
          <w:fldChar w:fldCharType="separate"/>
        </w:r>
        <w:r>
          <w:rPr>
            <w:rFonts w:ascii="Arial" w:hAnsi="Arial" w:cs="Arial"/>
            <w:noProof/>
            <w:lang w:val="en-US"/>
          </w:rPr>
          <w:t>19</w:t>
        </w:r>
        <w:r w:rsidR="004015A5">
          <w:fldChar w:fldCharType="end"/>
        </w:r>
        <w:r>
          <w:rPr>
            <w:rFonts w:ascii="Arial" w:hAnsi="Arial" w:cs="Arial"/>
            <w:noProof/>
            <w:lang w:val="en-US"/>
          </w:rPr>
          <w:t>]</w:t>
        </w:r>
        <w:r w:rsidR="004015A5" w:rsidRPr="0091653F">
          <w:rPr>
            <w:rFonts w:ascii="Arial" w:hAnsi="Arial" w:cs="Arial"/>
            <w:lang w:val="en-US"/>
          </w:rPr>
          <w:fldChar w:fldCharType="end"/>
        </w:r>
        <w:r w:rsidRPr="0091653F">
          <w:rPr>
            <w:rFonts w:ascii="Arial" w:hAnsi="Arial" w:cs="Arial"/>
            <w:lang w:val="en-US"/>
          </w:rPr>
          <w:t xml:space="preserve">. However, the implication of a single cell expressing both ligand and receptor and bidirectional signaling by CD137/CD137L on immune outcome are not well understood </w:t>
        </w:r>
        <w:r w:rsidR="004015A5" w:rsidRPr="0091653F">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Pr="00F9482A">
          <w:rPr>
            <w:rFonts w:ascii="Arial" w:hAnsi="Arial" w:cs="Arial"/>
            <w:lang w:val="en-US"/>
          </w:rPr>
          <w:instrText xml:space="preserve"> ADDIN EN.CITE </w:instrText>
        </w:r>
        <w:r w:rsidR="004015A5">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Pr="00F9482A">
          <w:rPr>
            <w:rFonts w:ascii="Arial" w:hAnsi="Arial" w:cs="Arial"/>
            <w:lang w:val="en-US"/>
          </w:rPr>
          <w:instrText xml:space="preserve"> ADDIN EN.CITE.DATA </w:instrText>
        </w:r>
        <w:r w:rsidR="004015A5">
          <w:rPr>
            <w:rFonts w:ascii="Arial" w:hAnsi="Arial" w:cs="Arial"/>
          </w:rPr>
        </w:r>
        <w:r w:rsidR="004015A5">
          <w:rPr>
            <w:rFonts w:ascii="Arial" w:hAnsi="Arial" w:cs="Arial"/>
          </w:rPr>
          <w:fldChar w:fldCharType="end"/>
        </w:r>
        <w:r w:rsidR="004015A5" w:rsidRPr="0091653F">
          <w:rPr>
            <w:rFonts w:ascii="Arial" w:hAnsi="Arial" w:cs="Arial"/>
          </w:rPr>
        </w:r>
        <w:r w:rsidR="004015A5" w:rsidRPr="0091653F">
          <w:rPr>
            <w:rFonts w:ascii="Arial" w:hAnsi="Arial" w:cs="Arial"/>
          </w:rPr>
          <w:fldChar w:fldCharType="separate"/>
        </w:r>
        <w:r w:rsidRPr="00F9482A">
          <w:rPr>
            <w:rFonts w:ascii="Arial" w:hAnsi="Arial" w:cs="Arial"/>
            <w:noProof/>
            <w:lang w:val="en-US"/>
          </w:rPr>
          <w:t>[</w:t>
        </w:r>
        <w:r w:rsidR="004015A5">
          <w:fldChar w:fldCharType="begin"/>
        </w:r>
        <w:r w:rsidRPr="009817C2">
          <w:rPr>
            <w:lang w:val="en-US"/>
          </w:rPr>
          <w:instrText>HYPERLINK \l "_ENREF_15" \o "Wang, 2009 #86"</w:instrText>
        </w:r>
        <w:r w:rsidR="004015A5">
          <w:fldChar w:fldCharType="separate"/>
        </w:r>
        <w:r w:rsidRPr="00F9482A">
          <w:rPr>
            <w:rFonts w:ascii="Arial" w:hAnsi="Arial" w:cs="Arial"/>
            <w:noProof/>
            <w:lang w:val="en-US"/>
          </w:rPr>
          <w:t>15</w:t>
        </w:r>
        <w:r w:rsidR="004015A5">
          <w:fldChar w:fldCharType="end"/>
        </w:r>
        <w:r w:rsidRPr="00F9482A">
          <w:rPr>
            <w:rFonts w:ascii="Arial" w:hAnsi="Arial" w:cs="Arial"/>
            <w:noProof/>
            <w:lang w:val="en-US"/>
          </w:rPr>
          <w:t>]</w:t>
        </w:r>
        <w:r w:rsidR="004015A5" w:rsidRPr="0091653F">
          <w:rPr>
            <w:rFonts w:ascii="Arial" w:hAnsi="Arial" w:cs="Arial"/>
          </w:rPr>
          <w:fldChar w:fldCharType="end"/>
        </w:r>
        <w:r w:rsidRPr="003E2B50">
          <w:rPr>
            <w:rFonts w:ascii="Arial" w:hAnsi="Arial" w:cs="Arial"/>
            <w:lang w:val="en-US"/>
          </w:rPr>
          <w:t>.</w:t>
        </w:r>
        <w:r>
          <w:rPr>
            <w:rFonts w:ascii="Arial" w:hAnsi="Arial" w:cs="Arial"/>
            <w:lang w:val="en-US"/>
          </w:rPr>
          <w:t xml:space="preserve"> As there </w:t>
        </w:r>
        <w:proofErr w:type="gramStart"/>
        <w:r>
          <w:rPr>
            <w:rFonts w:ascii="Arial" w:hAnsi="Arial" w:cs="Arial"/>
            <w:lang w:val="en-US"/>
          </w:rPr>
          <w:t>exists</w:t>
        </w:r>
        <w:proofErr w:type="gramEnd"/>
        <w:r>
          <w:rPr>
            <w:rFonts w:ascii="Arial" w:hAnsi="Arial" w:cs="Arial"/>
            <w:lang w:val="en-US"/>
          </w:rPr>
          <w:t xml:space="preserve"> much more bibliography of reverse than direct signaling in monocytes, </w:t>
        </w:r>
        <w:r w:rsidRPr="0091653F">
          <w:rPr>
            <w:rFonts w:ascii="Arial" w:hAnsi="Arial" w:cs="Arial"/>
            <w:lang w:val="en-US"/>
          </w:rPr>
          <w:t>we</w:t>
        </w:r>
        <w:r>
          <w:rPr>
            <w:rFonts w:ascii="Arial" w:hAnsi="Arial" w:cs="Arial"/>
            <w:lang w:val="en-US"/>
          </w:rPr>
          <w:t xml:space="preserve"> only include reverse signal in these cells. On the other hand</w:t>
        </w:r>
        <w:r w:rsidRPr="0091653F">
          <w:rPr>
            <w:rFonts w:ascii="Arial" w:hAnsi="Arial" w:cs="Arial"/>
            <w:lang w:val="en-US"/>
          </w:rPr>
          <w:t xml:space="preserve"> we include </w:t>
        </w:r>
        <w:r>
          <w:rPr>
            <w:rFonts w:ascii="Arial" w:hAnsi="Arial" w:cs="Arial"/>
            <w:lang w:val="en-US"/>
          </w:rPr>
          <w:t>d</w:t>
        </w:r>
        <w:r w:rsidRPr="0091653F">
          <w:rPr>
            <w:rFonts w:ascii="Arial" w:hAnsi="Arial" w:cs="Arial"/>
            <w:lang w:val="en-US"/>
          </w:rPr>
          <w:t>irect signaling through receptor in NK and LT cells</w:t>
        </w:r>
        <w:r>
          <w:rPr>
            <w:rFonts w:ascii="Arial" w:hAnsi="Arial" w:cs="Arial"/>
            <w:lang w:val="en-US"/>
          </w:rPr>
          <w:t>, as there are not convincing literature of a role of reverse signaling in these types of cells.</w:t>
        </w:r>
        <w:r w:rsidRPr="0091653F">
          <w:rPr>
            <w:rFonts w:ascii="Arial" w:hAnsi="Arial" w:cs="Arial"/>
            <w:lang w:val="en-US"/>
          </w:rPr>
          <w:t xml:space="preserve"> </w:t>
        </w:r>
        <w:r>
          <w:rPr>
            <w:rFonts w:ascii="Arial" w:hAnsi="Arial" w:cs="Arial"/>
            <w:lang w:val="en-US"/>
          </w:rPr>
          <w:t>We assume that CD137 or CD137L s</w:t>
        </w:r>
        <w:r w:rsidRPr="0091653F">
          <w:rPr>
            <w:rFonts w:ascii="Arial" w:hAnsi="Arial" w:cs="Arial"/>
            <w:lang w:val="en-US"/>
          </w:rPr>
          <w:t>ignaling</w:t>
        </w:r>
        <w:r>
          <w:rPr>
            <w:rFonts w:ascii="Arial" w:hAnsi="Arial" w:cs="Arial"/>
            <w:lang w:val="en-US"/>
          </w:rPr>
          <w:t xml:space="preserve"> occurs in a</w:t>
        </w:r>
        <w:r w:rsidRPr="0091653F">
          <w:rPr>
            <w:rFonts w:ascii="Arial" w:hAnsi="Arial" w:cs="Arial"/>
            <w:lang w:val="en-US"/>
          </w:rPr>
          <w:t xml:space="preserve"> single event. Stimulation of CD137 ligand on human monocytes has been shown to induce DC differentiation, and these CD137L-DCs are more potent than classical DCs, in stimulating T cell responses in vitro. That is why, and given our experimental data, we capture Monocytes, Macrophages and Dendritic cells in a single population: APC. During persistent infection, as tuberculosis, CD137 and CD137L expression can be prolonged </w:t>
        </w:r>
        <w:r w:rsidR="004015A5" w:rsidRPr="0091653F">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sidRPr="0091653F">
          <w:rPr>
            <w:rFonts w:ascii="Arial" w:hAnsi="Arial" w:cs="Arial"/>
            <w:lang w:val="en-US"/>
          </w:rPr>
        </w:r>
        <w:r w:rsidR="004015A5" w:rsidRPr="0091653F">
          <w:rPr>
            <w:rFonts w:ascii="Arial" w:hAnsi="Arial" w:cs="Arial"/>
            <w:lang w:val="en-US"/>
          </w:rPr>
          <w:fldChar w:fldCharType="separate"/>
        </w:r>
        <w:r>
          <w:rPr>
            <w:rFonts w:ascii="Arial" w:hAnsi="Arial" w:cs="Arial"/>
            <w:noProof/>
            <w:lang w:val="en-US"/>
          </w:rPr>
          <w:t>[</w:t>
        </w:r>
        <w:r w:rsidR="004015A5">
          <w:fldChar w:fldCharType="begin"/>
        </w:r>
        <w:r w:rsidR="004015A5" w:rsidRPr="004015A5">
          <w:rPr>
            <w:lang w:val="en-US"/>
            <w:rPrChange w:id="74" w:author="DarioFD" w:date="2012-03-06T14:31:00Z">
              <w:rPr/>
            </w:rPrChange>
          </w:rPr>
          <w:instrText>HYPERLINK \l "_ENREF_15" \o "Wang, 2009 #86"</w:instrText>
        </w:r>
        <w:r w:rsidR="004015A5">
          <w:fldChar w:fldCharType="separate"/>
        </w:r>
        <w:r>
          <w:rPr>
            <w:rFonts w:ascii="Arial" w:hAnsi="Arial" w:cs="Arial"/>
            <w:noProof/>
            <w:lang w:val="en-US"/>
          </w:rPr>
          <w:t>15</w:t>
        </w:r>
        <w:r w:rsidR="004015A5">
          <w:fldChar w:fldCharType="end"/>
        </w:r>
        <w:r>
          <w:rPr>
            <w:rFonts w:ascii="Arial" w:hAnsi="Arial" w:cs="Arial"/>
            <w:noProof/>
            <w:lang w:val="en-US"/>
          </w:rPr>
          <w:t>]</w:t>
        </w:r>
        <w:r w:rsidR="004015A5" w:rsidRPr="0091653F">
          <w:rPr>
            <w:rFonts w:ascii="Arial" w:hAnsi="Arial" w:cs="Arial"/>
            <w:lang w:val="en-US"/>
          </w:rPr>
          <w:fldChar w:fldCharType="end"/>
        </w:r>
        <w:r w:rsidRPr="0091653F">
          <w:rPr>
            <w:rFonts w:ascii="Arial" w:hAnsi="Arial" w:cs="Arial"/>
            <w:lang w:val="en-US"/>
          </w:rPr>
          <w:t xml:space="preserve"> so our model doesn`t describe internalization of receptors.</w:t>
        </w:r>
      </w:ins>
    </w:p>
    <w:p w:rsidR="003E126E" w:rsidRPr="0018783E" w:rsidRDefault="003E126E" w:rsidP="003E126E">
      <w:pPr>
        <w:autoSpaceDE w:val="0"/>
        <w:autoSpaceDN w:val="0"/>
        <w:adjustRightInd w:val="0"/>
        <w:spacing w:after="0" w:line="480" w:lineRule="auto"/>
        <w:jc w:val="both"/>
        <w:rPr>
          <w:ins w:id="75" w:author="DarioFD" w:date="2012-03-06T14:31:00Z"/>
          <w:rFonts w:ascii="Arial" w:hAnsi="Arial" w:cs="Arial"/>
          <w:lang w:val="en-US"/>
        </w:rPr>
      </w:pPr>
      <w:ins w:id="76" w:author="DarioFD" w:date="2012-03-06T14:31:00Z">
        <w:r w:rsidRPr="0091653F">
          <w:rPr>
            <w:rFonts w:ascii="Arial" w:hAnsi="Arial" w:cs="Arial"/>
            <w:lang w:val="en-US"/>
          </w:rPr>
          <w:t xml:space="preserve">As we focused in cytokine responses we only include </w:t>
        </w:r>
        <w:proofErr w:type="spellStart"/>
        <w:r w:rsidRPr="0091653F">
          <w:rPr>
            <w:rFonts w:ascii="Arial" w:hAnsi="Arial" w:cs="Arial"/>
            <w:lang w:val="en-US"/>
          </w:rPr>
          <w:t>NK</w:t>
        </w:r>
        <w:r w:rsidRPr="0091653F">
          <w:rPr>
            <w:rFonts w:ascii="Arial" w:hAnsi="Arial" w:cs="Arial"/>
            <w:vertAlign w:val="superscript"/>
            <w:lang w:val="en-US"/>
          </w:rPr>
          <w:t>bright</w:t>
        </w:r>
        <w:proofErr w:type="spellEnd"/>
        <w:r w:rsidRPr="0091653F">
          <w:rPr>
            <w:rFonts w:ascii="Arial" w:hAnsi="Arial" w:cs="Arial"/>
            <w:lang w:val="en-US"/>
          </w:rPr>
          <w:t xml:space="preserve"> cells in the model since they are the most efficient cytokine producers, excluding the cytotoxic </w:t>
        </w:r>
        <w:proofErr w:type="spellStart"/>
        <w:r w:rsidRPr="0091653F">
          <w:rPr>
            <w:rFonts w:ascii="Arial" w:hAnsi="Arial" w:cs="Arial"/>
            <w:lang w:val="en-US"/>
          </w:rPr>
          <w:t>NK</w:t>
        </w:r>
        <w:r w:rsidRPr="0091653F">
          <w:rPr>
            <w:rFonts w:ascii="Arial" w:hAnsi="Arial" w:cs="Arial"/>
            <w:vertAlign w:val="superscript"/>
            <w:lang w:val="en-US"/>
          </w:rPr>
          <w:t>dim</w:t>
        </w:r>
        <w:proofErr w:type="spellEnd"/>
        <w:r w:rsidRPr="0091653F">
          <w:rPr>
            <w:rFonts w:ascii="Arial" w:hAnsi="Arial" w:cs="Arial"/>
            <w:lang w:val="en-US"/>
          </w:rPr>
          <w:t xml:space="preserve">. Also we didn`t include CTL function in T cells. A single T cell class captures CD4 and CD8 </w:t>
        </w:r>
        <w:proofErr w:type="spellStart"/>
        <w:r w:rsidRPr="0091653F">
          <w:rPr>
            <w:rFonts w:ascii="Arial" w:hAnsi="Arial" w:cs="Arial"/>
            <w:lang w:val="en-US"/>
          </w:rPr>
          <w:t>proinflammatory</w:t>
        </w:r>
        <w:proofErr w:type="spellEnd"/>
        <w:r w:rsidRPr="0091653F">
          <w:rPr>
            <w:rFonts w:ascii="Arial" w:hAnsi="Arial" w:cs="Arial"/>
            <w:lang w:val="en-US"/>
          </w:rPr>
          <w:t xml:space="preserve"> T cells</w:t>
        </w:r>
        <w:r w:rsidRPr="0091653F">
          <w:rPr>
            <w:rFonts w:ascii="Arial" w:hAnsi="Arial" w:cs="Arial"/>
            <w:b/>
            <w:lang w:val="en-US"/>
          </w:rPr>
          <w:t xml:space="preserve">. </w:t>
        </w:r>
        <w:proofErr w:type="gramStart"/>
        <w:r>
          <w:rPr>
            <w:rFonts w:ascii="Arial" w:hAnsi="Arial" w:cs="Arial"/>
            <w:lang w:val="en-US"/>
          </w:rPr>
          <w:t>Priors</w:t>
        </w:r>
        <w:proofErr w:type="gramEnd"/>
        <w:r>
          <w:rPr>
            <w:rFonts w:ascii="Arial" w:hAnsi="Arial" w:cs="Arial"/>
            <w:lang w:val="en-US"/>
          </w:rPr>
          <w:t xml:space="preserve"> parameters for c</w:t>
        </w:r>
        <w:r w:rsidRPr="0018783E">
          <w:rPr>
            <w:rFonts w:ascii="Arial" w:hAnsi="Arial" w:cs="Arial"/>
            <w:lang w:val="en-US"/>
          </w:rPr>
          <w:t>ells interact</w:t>
        </w:r>
        <w:r>
          <w:rPr>
            <w:rFonts w:ascii="Arial" w:hAnsi="Arial" w:cs="Arial"/>
            <w:lang w:val="en-US"/>
          </w:rPr>
          <w:t>ion are taking from…</w:t>
        </w:r>
      </w:ins>
    </w:p>
    <w:p w:rsidR="003219F7" w:rsidRPr="0091653F" w:rsidDel="003E126E" w:rsidRDefault="00F5146B" w:rsidP="003219F7">
      <w:pPr>
        <w:autoSpaceDE w:val="0"/>
        <w:autoSpaceDN w:val="0"/>
        <w:adjustRightInd w:val="0"/>
        <w:spacing w:after="0" w:line="480" w:lineRule="auto"/>
        <w:jc w:val="both"/>
        <w:rPr>
          <w:del w:id="77" w:author="DarioFD" w:date="2012-03-06T14:31:00Z"/>
          <w:rFonts w:ascii="Arial" w:hAnsi="Arial" w:cs="Arial"/>
          <w:lang w:val="en-US"/>
        </w:rPr>
      </w:pPr>
      <w:del w:id="78" w:author="DarioFD" w:date="2012-03-06T14:31:00Z">
        <w:r w:rsidRPr="0091653F" w:rsidDel="003E126E">
          <w:rPr>
            <w:rFonts w:ascii="Arial" w:hAnsi="Arial" w:cs="Arial"/>
            <w:lang w:val="en-US"/>
          </w:rPr>
          <w:delText>We have</w:delText>
        </w:r>
        <w:r w:rsidR="00624100" w:rsidRPr="0091653F" w:rsidDel="003E126E">
          <w:rPr>
            <w:rFonts w:ascii="Arial" w:hAnsi="Arial" w:cs="Arial"/>
            <w:lang w:val="en-US"/>
          </w:rPr>
          <w:delText xml:space="preserve"> develop</w:delText>
        </w:r>
        <w:r w:rsidRPr="0091653F" w:rsidDel="003E126E">
          <w:rPr>
            <w:rFonts w:ascii="Arial" w:hAnsi="Arial" w:cs="Arial"/>
            <w:lang w:val="en-US"/>
          </w:rPr>
          <w:delText>ed</w:delText>
        </w:r>
        <w:r w:rsidR="00624100" w:rsidRPr="0091653F" w:rsidDel="003E126E">
          <w:rPr>
            <w:rFonts w:ascii="Arial" w:hAnsi="Arial" w:cs="Arial"/>
            <w:lang w:val="en-US"/>
          </w:rPr>
          <w:delText xml:space="preserve"> a simplify model of CD137</w:delText>
        </w:r>
        <w:r w:rsidR="00B51A20" w:rsidRPr="0091653F" w:rsidDel="003E126E">
          <w:rPr>
            <w:rFonts w:ascii="Arial" w:hAnsi="Arial" w:cs="Arial"/>
            <w:lang w:val="en-US"/>
          </w:rPr>
          <w:delText xml:space="preserve"> signaling during in-vitro responses against </w:delText>
        </w:r>
        <w:r w:rsidR="00B51A20" w:rsidRPr="0091653F" w:rsidDel="003E126E">
          <w:rPr>
            <w:rFonts w:ascii="Arial" w:hAnsi="Arial" w:cs="Arial"/>
            <w:i/>
            <w:lang w:val="en-US"/>
          </w:rPr>
          <w:delText xml:space="preserve">M. </w:delText>
        </w:r>
        <w:r w:rsidR="00930AFD" w:rsidRPr="0091653F" w:rsidDel="003E126E">
          <w:rPr>
            <w:rFonts w:ascii="Arial" w:hAnsi="Arial" w:cs="Arial"/>
            <w:i/>
            <w:lang w:val="en-US"/>
          </w:rPr>
          <w:delText>tuberculosis</w:delText>
        </w:r>
        <w:r w:rsidR="00624100" w:rsidRPr="0091653F" w:rsidDel="003E126E">
          <w:rPr>
            <w:rFonts w:ascii="Arial" w:hAnsi="Arial" w:cs="Arial"/>
            <w:lang w:val="en-US"/>
          </w:rPr>
          <w:delText>,</w:delText>
        </w:r>
        <w:r w:rsidR="00B51A20" w:rsidRPr="0091653F" w:rsidDel="003E126E">
          <w:rPr>
            <w:rFonts w:ascii="Arial" w:hAnsi="Arial" w:cs="Arial"/>
            <w:lang w:val="en-US"/>
          </w:rPr>
          <w:delText xml:space="preserve"> with focus </w:delText>
        </w:r>
        <w:r w:rsidR="000231D4" w:rsidRPr="0091653F" w:rsidDel="003E126E">
          <w:rPr>
            <w:rFonts w:ascii="Arial" w:hAnsi="Arial" w:cs="Arial"/>
            <w:lang w:val="en-US"/>
          </w:rPr>
          <w:delText>o</w:delText>
        </w:r>
        <w:r w:rsidR="00B51A20" w:rsidRPr="0091653F" w:rsidDel="003E126E">
          <w:rPr>
            <w:rFonts w:ascii="Arial" w:hAnsi="Arial" w:cs="Arial"/>
            <w:lang w:val="en-US"/>
          </w:rPr>
          <w:delText>n cytokines regulation.</w:delText>
        </w:r>
        <w:r w:rsidR="00624100" w:rsidRPr="0091653F" w:rsidDel="003E126E">
          <w:rPr>
            <w:rFonts w:ascii="Arial" w:hAnsi="Arial" w:cs="Arial"/>
            <w:lang w:val="en-US"/>
          </w:rPr>
          <w:delText xml:space="preserve"> </w:delText>
        </w:r>
        <w:r w:rsidR="003219F7" w:rsidRPr="0091653F" w:rsidDel="003E126E">
          <w:rPr>
            <w:rFonts w:ascii="Arial" w:hAnsi="Arial" w:cs="Arial"/>
            <w:lang w:val="en-US"/>
          </w:rPr>
          <w:delText xml:space="preserve">By definition, a model is a simplified representation of a complex system. </w:delText>
        </w:r>
        <w:r w:rsidR="000231D4" w:rsidRPr="0091653F" w:rsidDel="003E126E">
          <w:rPr>
            <w:rFonts w:ascii="Arial" w:hAnsi="Arial" w:cs="Arial"/>
            <w:lang w:val="en-US"/>
          </w:rPr>
          <w:delText>E</w:delText>
        </w:r>
        <w:r w:rsidR="003219F7" w:rsidRPr="0091653F" w:rsidDel="003E126E">
          <w:rPr>
            <w:rFonts w:ascii="Arial" w:hAnsi="Arial" w:cs="Arial"/>
            <w:lang w:val="en-US"/>
          </w:rPr>
          <w:delText>xperimentalist</w:delText>
        </w:r>
        <w:r w:rsidR="000231D4" w:rsidRPr="0091653F" w:rsidDel="003E126E">
          <w:rPr>
            <w:rFonts w:ascii="Arial" w:hAnsi="Arial" w:cs="Arial"/>
            <w:lang w:val="en-US"/>
          </w:rPr>
          <w:delText xml:space="preserve">s </w:delText>
        </w:r>
        <w:r w:rsidR="003219F7" w:rsidRPr="0091653F" w:rsidDel="003E126E">
          <w:rPr>
            <w:rFonts w:ascii="Arial" w:hAnsi="Arial" w:cs="Arial"/>
            <w:lang w:val="en-US"/>
          </w:rPr>
          <w:delText xml:space="preserve">use conceptual models to make predictions and conclusions of experimental data. </w:delText>
        </w:r>
        <w:r w:rsidR="000231D4" w:rsidRPr="0091653F" w:rsidDel="003E126E">
          <w:rPr>
            <w:rFonts w:ascii="Arial" w:hAnsi="Arial" w:cs="Arial"/>
            <w:lang w:val="en-US"/>
          </w:rPr>
          <w:delText>There, m</w:delText>
        </w:r>
        <w:r w:rsidR="003219F7" w:rsidRPr="0091653F" w:rsidDel="003E126E">
          <w:rPr>
            <w:rFonts w:ascii="Arial" w:hAnsi="Arial" w:cs="Arial"/>
            <w:lang w:val="en-US"/>
          </w:rPr>
          <w:delText xml:space="preserve">athematical models formalize these representations by using mathematical equations. </w:delText>
        </w:r>
      </w:del>
    </w:p>
    <w:p w:rsidR="00624100" w:rsidRPr="0091653F" w:rsidDel="003E126E" w:rsidRDefault="000231D4" w:rsidP="00D22B66">
      <w:pPr>
        <w:autoSpaceDE w:val="0"/>
        <w:autoSpaceDN w:val="0"/>
        <w:adjustRightInd w:val="0"/>
        <w:spacing w:after="0" w:line="480" w:lineRule="auto"/>
        <w:jc w:val="both"/>
        <w:rPr>
          <w:del w:id="79" w:author="DarioFD" w:date="2012-03-06T14:31:00Z"/>
          <w:rFonts w:ascii="Arial" w:hAnsi="Arial" w:cs="Arial"/>
          <w:lang w:val="en-US"/>
        </w:rPr>
      </w:pPr>
      <w:del w:id="80" w:author="DarioFD" w:date="2012-03-06T14:31:00Z">
        <w:r w:rsidRPr="0091653F" w:rsidDel="003E126E">
          <w:rPr>
            <w:rFonts w:ascii="Arial" w:hAnsi="Arial" w:cs="Arial"/>
            <w:lang w:val="en-US"/>
          </w:rPr>
          <w:delText>T</w:delText>
        </w:r>
        <w:r w:rsidR="003219F7" w:rsidRPr="0091653F" w:rsidDel="003E126E">
          <w:rPr>
            <w:rFonts w:ascii="Arial" w:hAnsi="Arial" w:cs="Arial"/>
            <w:lang w:val="en-US"/>
          </w:rPr>
          <w:delText xml:space="preserve">he </w:delText>
        </w:r>
        <w:r w:rsidR="00521991" w:rsidRPr="0091653F" w:rsidDel="003E126E">
          <w:rPr>
            <w:rFonts w:ascii="Arial" w:hAnsi="Arial" w:cs="Arial"/>
            <w:lang w:val="en-US"/>
          </w:rPr>
          <w:delText>idea</w:delText>
        </w:r>
        <w:r w:rsidR="003219F7" w:rsidRPr="0091653F" w:rsidDel="003E126E">
          <w:rPr>
            <w:rFonts w:ascii="Arial" w:hAnsi="Arial" w:cs="Arial"/>
            <w:lang w:val="en-US"/>
          </w:rPr>
          <w:delText xml:space="preserve"> of this article </w:delText>
        </w:r>
        <w:r w:rsidR="00521991" w:rsidRPr="0091653F" w:rsidDel="003E126E">
          <w:rPr>
            <w:rFonts w:ascii="Arial" w:hAnsi="Arial" w:cs="Arial"/>
            <w:lang w:val="en-US"/>
          </w:rPr>
          <w:delText xml:space="preserve">was to create a </w:delText>
        </w:r>
        <w:r w:rsidR="003219F7" w:rsidRPr="0091653F" w:rsidDel="003E126E">
          <w:rPr>
            <w:rFonts w:ascii="Arial" w:hAnsi="Arial" w:cs="Arial"/>
            <w:lang w:val="en-US"/>
          </w:rPr>
          <w:delText>mathematical</w:delText>
        </w:r>
        <w:r w:rsidR="00D22B66" w:rsidRPr="0091653F" w:rsidDel="003E126E">
          <w:rPr>
            <w:rFonts w:ascii="Arial" w:hAnsi="Arial" w:cs="Arial"/>
            <w:lang w:val="en-US"/>
          </w:rPr>
          <w:delText>/computational</w:delText>
        </w:r>
        <w:r w:rsidR="003219F7" w:rsidRPr="0091653F" w:rsidDel="003E126E">
          <w:rPr>
            <w:rFonts w:ascii="Arial" w:hAnsi="Arial" w:cs="Arial"/>
            <w:lang w:val="en-US"/>
          </w:rPr>
          <w:delText xml:space="preserve"> </w:delText>
        </w:r>
        <w:r w:rsidR="00521991" w:rsidRPr="0091653F" w:rsidDel="003E126E">
          <w:rPr>
            <w:rFonts w:ascii="Arial" w:hAnsi="Arial" w:cs="Arial"/>
            <w:lang w:val="en-US"/>
          </w:rPr>
          <w:delText>model which could replicate our previous experimental data</w:delText>
        </w:r>
        <w:r w:rsidR="00D22B66" w:rsidRPr="0091653F" w:rsidDel="003E126E">
          <w:rPr>
            <w:rFonts w:ascii="Arial" w:hAnsi="Arial" w:cs="Arial"/>
            <w:lang w:val="en-US"/>
          </w:rPr>
          <w:delText xml:space="preserve"> </w:delText>
        </w:r>
        <w:r w:rsidR="004015A5" w:rsidRPr="0091653F"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"_ENREF_13" \o "Fernandez Do Porto, 2011 #7"</w:delInstrText>
        </w:r>
        <w:r w:rsidR="004015A5" w:rsidDel="003E126E">
          <w:fldChar w:fldCharType="separate"/>
        </w:r>
        <w:r w:rsidR="00754E3C" w:rsidDel="003E126E">
          <w:rPr>
            <w:rFonts w:ascii="Arial" w:hAnsi="Arial" w:cs="Arial"/>
            <w:noProof/>
            <w:lang w:val="en-US"/>
          </w:rPr>
          <w:delText>13</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00D22B66" w:rsidRPr="0091653F" w:rsidDel="003E126E">
          <w:rPr>
            <w:rFonts w:ascii="Arial" w:hAnsi="Arial" w:cs="Arial"/>
            <w:lang w:val="en-US"/>
          </w:rPr>
          <w:delText>.</w:delText>
        </w:r>
        <w:r w:rsidR="00521991" w:rsidRPr="0091653F" w:rsidDel="003E126E">
          <w:rPr>
            <w:rFonts w:ascii="Arial" w:hAnsi="Arial" w:cs="Arial"/>
            <w:lang w:val="en-US"/>
          </w:rPr>
          <w:delText xml:space="preserve"> </w:delText>
        </w:r>
        <w:r w:rsidR="00D22B66" w:rsidRPr="0091653F" w:rsidDel="003E126E">
          <w:rPr>
            <w:rFonts w:ascii="Arial" w:hAnsi="Arial" w:cs="Arial"/>
            <w:lang w:val="en-US"/>
          </w:rPr>
          <w:delText>Hence</w:delText>
        </w:r>
        <w:r w:rsidR="00521991" w:rsidRPr="0091653F" w:rsidDel="003E126E">
          <w:rPr>
            <w:rFonts w:ascii="Arial" w:hAnsi="Arial" w:cs="Arial"/>
            <w:lang w:val="en-US"/>
          </w:rPr>
          <w:delText xml:space="preserve">, </w:delText>
        </w:r>
        <w:r w:rsidR="00930AFD" w:rsidRPr="0091653F" w:rsidDel="003E126E">
          <w:rPr>
            <w:rFonts w:ascii="Arial" w:hAnsi="Arial" w:cs="Arial"/>
            <w:lang w:val="en-US"/>
          </w:rPr>
          <w:delText xml:space="preserve">we </w:delText>
        </w:r>
        <w:r w:rsidR="00624100" w:rsidRPr="0091653F" w:rsidDel="003E126E">
          <w:rPr>
            <w:rFonts w:ascii="Arial" w:hAnsi="Arial" w:cs="Arial"/>
            <w:lang w:val="en-US"/>
          </w:rPr>
          <w:delText>includ</w:delText>
        </w:r>
        <w:r w:rsidR="00930AFD" w:rsidRPr="0091653F" w:rsidDel="003E126E">
          <w:rPr>
            <w:rFonts w:ascii="Arial" w:hAnsi="Arial" w:cs="Arial"/>
            <w:lang w:val="en-US"/>
          </w:rPr>
          <w:delText>e</w:delText>
        </w:r>
        <w:r w:rsidR="00624100" w:rsidRPr="0091653F" w:rsidDel="003E126E">
          <w:rPr>
            <w:rFonts w:ascii="Arial" w:hAnsi="Arial" w:cs="Arial"/>
            <w:lang w:val="en-US"/>
          </w:rPr>
          <w:delText xml:space="preserve"> </w:delText>
        </w:r>
        <w:r w:rsidR="00D22B66" w:rsidRPr="0091653F" w:rsidDel="003E126E">
          <w:rPr>
            <w:rFonts w:ascii="Arial" w:hAnsi="Arial" w:cs="Arial"/>
            <w:lang w:val="en-US"/>
          </w:rPr>
          <w:delText xml:space="preserve">in our model </w:delText>
        </w:r>
        <w:r w:rsidR="00624100" w:rsidRPr="0091653F" w:rsidDel="003E126E">
          <w:rPr>
            <w:rFonts w:ascii="Arial" w:hAnsi="Arial" w:cs="Arial"/>
            <w:lang w:val="en-US"/>
          </w:rPr>
          <w:delText>only those variables for which we have experimental data</w:delText>
        </w:r>
        <w:r w:rsidR="00930AFD" w:rsidRPr="0091653F" w:rsidDel="003E126E">
          <w:rPr>
            <w:rFonts w:ascii="Arial" w:hAnsi="Arial" w:cs="Arial"/>
            <w:lang w:val="en-US"/>
          </w:rPr>
          <w:delText xml:space="preserve">, </w:delText>
        </w:r>
        <w:r w:rsidR="00D22B66" w:rsidRPr="0091653F" w:rsidDel="003E126E">
          <w:rPr>
            <w:rFonts w:ascii="Arial" w:hAnsi="Arial" w:cs="Arial"/>
            <w:lang w:val="en-US"/>
          </w:rPr>
          <w:delText>explicitly</w:delText>
        </w:r>
        <w:r w:rsidR="00624100" w:rsidRPr="0091653F" w:rsidDel="003E126E">
          <w:rPr>
            <w:rFonts w:ascii="Arial" w:hAnsi="Arial" w:cs="Arial"/>
            <w:lang w:val="en-US"/>
          </w:rPr>
          <w:delText xml:space="preserve"> exclud</w:delText>
        </w:r>
        <w:r w:rsidR="00B51A20" w:rsidRPr="0091653F" w:rsidDel="003E126E">
          <w:rPr>
            <w:rFonts w:ascii="Arial" w:hAnsi="Arial" w:cs="Arial"/>
            <w:lang w:val="en-US"/>
          </w:rPr>
          <w:delText>ing</w:delText>
        </w:r>
        <w:r w:rsidR="00E37A19" w:rsidRPr="0091653F" w:rsidDel="003E126E">
          <w:rPr>
            <w:rFonts w:ascii="Arial" w:hAnsi="Arial" w:cs="Arial"/>
            <w:lang w:val="en-US"/>
          </w:rPr>
          <w:delText xml:space="preserve"> </w:delText>
        </w:r>
        <w:r w:rsidR="00D22B66" w:rsidRPr="0091653F" w:rsidDel="003E126E">
          <w:rPr>
            <w:rFonts w:ascii="Arial" w:hAnsi="Arial" w:cs="Arial"/>
            <w:lang w:val="en-US"/>
          </w:rPr>
          <w:delText xml:space="preserve">those </w:delText>
        </w:r>
        <w:r w:rsidR="00E37A19" w:rsidRPr="0091653F" w:rsidDel="003E126E">
          <w:rPr>
            <w:rFonts w:ascii="Arial" w:hAnsi="Arial" w:cs="Arial"/>
            <w:lang w:val="en-US"/>
          </w:rPr>
          <w:delText>cell types or</w:delText>
        </w:r>
        <w:r w:rsidR="00624100" w:rsidRPr="0091653F" w:rsidDel="003E126E">
          <w:rPr>
            <w:rFonts w:ascii="Arial" w:hAnsi="Arial" w:cs="Arial"/>
            <w:lang w:val="en-US"/>
          </w:rPr>
          <w:delText xml:space="preserve"> cytokines</w:delText>
        </w:r>
        <w:r w:rsidR="00B51A20" w:rsidRPr="0091653F" w:rsidDel="003E126E">
          <w:rPr>
            <w:rFonts w:ascii="Arial" w:hAnsi="Arial" w:cs="Arial"/>
            <w:lang w:val="en-US"/>
          </w:rPr>
          <w:delText xml:space="preserve"> for which we have not</w:delText>
        </w:r>
        <w:r w:rsidR="00624100" w:rsidRPr="0091653F" w:rsidDel="003E126E">
          <w:rPr>
            <w:rFonts w:ascii="Arial" w:hAnsi="Arial" w:cs="Arial"/>
            <w:lang w:val="en-US"/>
          </w:rPr>
          <w:delText>.</w:delText>
        </w:r>
      </w:del>
    </w:p>
    <w:p w:rsidR="00624100" w:rsidRPr="0091653F" w:rsidDel="003E126E" w:rsidRDefault="00A40177" w:rsidP="00A40177">
      <w:pPr>
        <w:autoSpaceDE w:val="0"/>
        <w:autoSpaceDN w:val="0"/>
        <w:adjustRightInd w:val="0"/>
        <w:spacing w:after="0" w:line="480" w:lineRule="auto"/>
        <w:jc w:val="both"/>
        <w:rPr>
          <w:del w:id="81" w:author="DarioFD" w:date="2012-03-06T14:31:00Z"/>
          <w:rFonts w:ascii="Arial" w:hAnsi="Arial" w:cs="Arial"/>
          <w:lang w:val="en-US"/>
        </w:rPr>
      </w:pPr>
      <w:del w:id="82" w:author="DarioFD" w:date="2012-03-06T14:31:00Z">
        <w:r w:rsidRPr="0091653F" w:rsidDel="003E126E">
          <w:rPr>
            <w:rFonts w:ascii="Arial" w:hAnsi="Arial" w:cs="Arial"/>
            <w:lang w:val="en-US"/>
          </w:rPr>
          <w:delText xml:space="preserve">The </w:delText>
        </w:r>
        <w:r w:rsidRPr="0091653F" w:rsidDel="003E126E">
          <w:rPr>
            <w:rFonts w:ascii="Arial" w:hAnsi="Arial" w:cs="Arial"/>
            <w:i/>
            <w:lang w:val="en-US"/>
          </w:rPr>
          <w:delText>Mtb</w:delText>
        </w:r>
        <w:r w:rsidRPr="0091653F" w:rsidDel="003E126E">
          <w:rPr>
            <w:rFonts w:ascii="Arial" w:hAnsi="Arial" w:cs="Arial"/>
            <w:lang w:val="en-US"/>
          </w:rPr>
          <w:delText xml:space="preserve">-immune system model of Marino </w:delText>
        </w:r>
        <w:r w:rsidR="004015A5" w:rsidRPr="0091653F" w:rsidDel="003E126E">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sidDel="003E126E">
          <w:rPr>
            <w:rFonts w:ascii="Arial" w:hAnsi="Arial" w:cs="Arial"/>
            <w:lang w:val="en-US"/>
          </w:rPr>
          <w:delInstrText xml:space="preserve"> ADDIN EN.CITE </w:delInstrText>
        </w:r>
        <w:r w:rsidR="004015A5" w:rsidDel="003E126E">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sidDel="003E126E">
          <w:rPr>
            <w:rFonts w:ascii="Arial" w:hAnsi="Arial" w:cs="Arial"/>
            <w:lang w:val="en-US"/>
          </w:rPr>
          <w:delInstrText xml:space="preserve"> ADDIN EN.CITE.DATA </w:delInstrText>
        </w:r>
        <w:r w:rsidR="004015A5" w:rsidDel="003E126E">
          <w:rPr>
            <w:rFonts w:ascii="Arial" w:hAnsi="Arial" w:cs="Arial"/>
            <w:lang w:val="en-US"/>
          </w:rPr>
        </w:r>
        <w:r w:rsidR="004015A5" w:rsidDel="003E126E">
          <w:rPr>
            <w:rFonts w:ascii="Arial" w:hAnsi="Arial" w:cs="Arial"/>
            <w:lang w:val="en-US"/>
          </w:rPr>
          <w:fldChar w:fldCharType="end"/>
        </w:r>
        <w:r w:rsidR="004015A5" w:rsidRPr="0091653F" w:rsidDel="003E126E">
          <w:rPr>
            <w:rFonts w:ascii="Arial" w:hAnsi="Arial" w:cs="Arial"/>
            <w:lang w:val="en-US"/>
          </w:rPr>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"_ENREF_26" \o "Marino, 2010 #342"</w:delInstrText>
        </w:r>
        <w:r w:rsidR="004015A5" w:rsidDel="003E126E">
          <w:fldChar w:fldCharType="separate"/>
        </w:r>
        <w:r w:rsidR="00754E3C" w:rsidDel="003E126E">
          <w:rPr>
            <w:rFonts w:ascii="Arial" w:hAnsi="Arial" w:cs="Arial"/>
            <w:noProof/>
            <w:lang w:val="en-US"/>
          </w:rPr>
          <w:delText>26</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Pr="0091653F" w:rsidDel="003E126E">
          <w:rPr>
            <w:rFonts w:ascii="Arial" w:hAnsi="Arial" w:cs="Arial"/>
            <w:lang w:val="en-US"/>
          </w:rPr>
          <w:delText xml:space="preserve"> serve as our background model.</w:delText>
        </w:r>
        <w:r w:rsidR="003E5BA6" w:rsidRPr="0091653F" w:rsidDel="003E126E">
          <w:rPr>
            <w:rFonts w:ascii="Arial" w:hAnsi="Arial" w:cs="Arial"/>
            <w:lang w:val="en-US"/>
          </w:rPr>
          <w:delText xml:space="preserve"> </w:delText>
        </w:r>
        <w:r w:rsidRPr="0091653F" w:rsidDel="003E126E">
          <w:rPr>
            <w:rFonts w:ascii="Arial" w:hAnsi="Arial" w:cs="Arial"/>
            <w:lang w:val="en-US"/>
          </w:rPr>
          <w:delText>W</w:delText>
        </w:r>
        <w:r w:rsidR="003E5BA6" w:rsidRPr="0091653F" w:rsidDel="003E126E">
          <w:rPr>
            <w:rFonts w:ascii="Arial" w:hAnsi="Arial" w:cs="Arial"/>
            <w:lang w:val="en-US"/>
          </w:rPr>
          <w:delText xml:space="preserve">e </w:delText>
        </w:r>
        <w:r w:rsidRPr="0091653F" w:rsidDel="003E126E">
          <w:rPr>
            <w:rFonts w:ascii="Arial" w:hAnsi="Arial" w:cs="Arial"/>
            <w:lang w:val="en-US"/>
          </w:rPr>
          <w:delText xml:space="preserve">have </w:delText>
        </w:r>
        <w:r w:rsidR="003E5BA6" w:rsidRPr="0091653F" w:rsidDel="003E126E">
          <w:rPr>
            <w:rFonts w:ascii="Arial" w:hAnsi="Arial" w:cs="Arial"/>
            <w:lang w:val="en-US"/>
          </w:rPr>
          <w:delText>developed a</w:delText>
        </w:r>
        <w:r w:rsidR="00930AFD" w:rsidRPr="0091653F" w:rsidDel="003E126E">
          <w:rPr>
            <w:rFonts w:ascii="Arial" w:hAnsi="Arial" w:cs="Arial"/>
            <w:lang w:val="en-US"/>
          </w:rPr>
          <w:delText xml:space="preserve"> mathematical model</w:delText>
        </w:r>
        <w:r w:rsidR="003E5BA6" w:rsidRPr="0091653F" w:rsidDel="003E126E">
          <w:rPr>
            <w:rFonts w:ascii="Arial" w:hAnsi="Arial" w:cs="Arial"/>
            <w:lang w:val="en-US"/>
          </w:rPr>
          <w:delText xml:space="preserve"> consisting in</w:delText>
        </w:r>
        <w:r w:rsidR="00930AFD" w:rsidRPr="0091653F" w:rsidDel="003E126E">
          <w:rPr>
            <w:rFonts w:ascii="Arial" w:hAnsi="Arial" w:cs="Arial"/>
            <w:lang w:val="en-US"/>
          </w:rPr>
          <w:delText xml:space="preserve"> a system of non-linear ODE</w:delText>
        </w:r>
        <w:r w:rsidR="003E5BA6" w:rsidRPr="0091653F" w:rsidDel="003E126E">
          <w:rPr>
            <w:rFonts w:ascii="Arial" w:hAnsi="Arial" w:cs="Arial"/>
            <w:lang w:val="en-US"/>
          </w:rPr>
          <w:delText xml:space="preserve"> of</w:delText>
        </w:r>
        <w:r w:rsidR="00521991" w:rsidRPr="0091653F" w:rsidDel="003E126E">
          <w:rPr>
            <w:rFonts w:ascii="Arial" w:hAnsi="Arial" w:cs="Arial"/>
            <w:lang w:val="en-US"/>
          </w:rPr>
          <w:delText xml:space="preserve"> </w:delText>
        </w:r>
        <w:r w:rsidR="003E2B50" w:rsidDel="003E126E">
          <w:rPr>
            <w:rFonts w:ascii="Arial" w:hAnsi="Arial" w:cs="Arial"/>
            <w:lang w:val="en-US"/>
          </w:rPr>
          <w:delText>17</w:delText>
        </w:r>
        <w:r w:rsidR="00521991" w:rsidRPr="0091653F" w:rsidDel="003E126E">
          <w:rPr>
            <w:rFonts w:ascii="Arial" w:hAnsi="Arial" w:cs="Arial"/>
            <w:lang w:val="en-US"/>
          </w:rPr>
          <w:delText xml:space="preserve"> equations </w:delText>
        </w:r>
        <w:r w:rsidR="003E5BA6" w:rsidRPr="0091653F" w:rsidDel="003E126E">
          <w:rPr>
            <w:rFonts w:ascii="Arial" w:hAnsi="Arial" w:cs="Arial"/>
            <w:lang w:val="en-US"/>
          </w:rPr>
          <w:delText>and</w:delText>
        </w:r>
        <w:r w:rsidR="00521991" w:rsidRPr="0091653F" w:rsidDel="003E126E">
          <w:rPr>
            <w:rFonts w:ascii="Arial" w:hAnsi="Arial" w:cs="Arial"/>
            <w:lang w:val="en-US"/>
          </w:rPr>
          <w:delText xml:space="preserve"> </w:delText>
        </w:r>
        <w:r w:rsidR="00834CD8" w:rsidRPr="0091653F" w:rsidDel="003E126E">
          <w:rPr>
            <w:rFonts w:ascii="Arial" w:hAnsi="Arial" w:cs="Arial"/>
            <w:lang w:val="en-US"/>
          </w:rPr>
          <w:delText>8</w:delText>
        </w:r>
        <w:r w:rsidR="00521991" w:rsidRPr="0091653F" w:rsidDel="003E126E">
          <w:rPr>
            <w:rFonts w:ascii="Arial" w:hAnsi="Arial" w:cs="Arial"/>
            <w:lang w:val="en-US"/>
          </w:rPr>
          <w:delText>3</w:delText>
        </w:r>
        <w:r w:rsidR="00521991" w:rsidRPr="0091653F" w:rsidDel="003E126E">
          <w:rPr>
            <w:rFonts w:ascii="Arial" w:hAnsi="Arial" w:cs="Arial"/>
            <w:b/>
            <w:lang w:val="en-US"/>
          </w:rPr>
          <w:delText xml:space="preserve"> </w:delText>
        </w:r>
        <w:r w:rsidR="00521991" w:rsidRPr="0091653F" w:rsidDel="003E126E">
          <w:rPr>
            <w:rFonts w:ascii="Arial" w:hAnsi="Arial" w:cs="Arial"/>
            <w:lang w:val="en-US"/>
          </w:rPr>
          <w:delText>parameters.</w:delText>
        </w:r>
        <w:r w:rsidR="00930AFD" w:rsidRPr="0091653F" w:rsidDel="003E126E">
          <w:rPr>
            <w:rFonts w:ascii="Arial" w:hAnsi="Arial" w:cs="Arial"/>
            <w:lang w:val="en-US"/>
          </w:rPr>
          <w:delText xml:space="preserve"> </w:delText>
        </w:r>
        <w:r w:rsidR="003E2B50" w:rsidDel="003E126E">
          <w:rPr>
            <w:rFonts w:ascii="Arial" w:hAnsi="Arial" w:cs="Arial"/>
            <w:lang w:val="en-US"/>
          </w:rPr>
          <w:delText xml:space="preserve">We also include some accessory equations for visualization of experimental data. </w:delText>
        </w:r>
        <w:r w:rsidRPr="0091653F" w:rsidDel="003E126E">
          <w:rPr>
            <w:rFonts w:ascii="Arial" w:hAnsi="Arial" w:cs="Arial"/>
            <w:lang w:val="en-US"/>
          </w:rPr>
          <w:delText xml:space="preserve">To </w:delText>
        </w:r>
        <w:r w:rsidR="00F553CA" w:rsidRPr="0091653F" w:rsidDel="003E126E">
          <w:rPr>
            <w:rFonts w:ascii="Arial" w:hAnsi="Arial" w:cs="Arial"/>
            <w:color w:val="000000"/>
            <w:shd w:val="clear" w:color="auto" w:fill="FFFFFF"/>
            <w:lang w:val="en-US"/>
          </w:rPr>
          <w:delText>approximate solutions of</w:delText>
        </w:r>
        <w:r w:rsidR="00F553CA" w:rsidRPr="0091653F" w:rsidDel="003E126E">
          <w:rPr>
            <w:rStyle w:val="apple-converted-space"/>
            <w:rFonts w:ascii="Arial" w:hAnsi="Arial" w:cs="Arial"/>
            <w:color w:val="000000"/>
            <w:shd w:val="clear" w:color="auto" w:fill="FFFFFF"/>
            <w:lang w:val="en-US"/>
          </w:rPr>
          <w:delText> ODE</w:delText>
        </w:r>
        <w:r w:rsidRPr="0091653F" w:rsidDel="003E126E">
          <w:rPr>
            <w:rStyle w:val="apple-converted-space"/>
            <w:rFonts w:ascii="Arial" w:hAnsi="Arial" w:cs="Arial"/>
            <w:color w:val="000000"/>
            <w:shd w:val="clear" w:color="auto" w:fill="FFFFFF"/>
            <w:lang w:val="en-US"/>
          </w:rPr>
          <w:delText xml:space="preserve"> w</w:delText>
        </w:r>
        <w:r w:rsidRPr="0091653F" w:rsidDel="003E126E">
          <w:rPr>
            <w:rFonts w:ascii="Arial" w:hAnsi="Arial" w:cs="Arial"/>
            <w:lang w:val="en-US"/>
          </w:rPr>
          <w:delText xml:space="preserve">e use Euler method (cita?). </w:delText>
        </w:r>
        <w:r w:rsidR="000274E8" w:rsidRPr="0091653F" w:rsidDel="003E126E">
          <w:rPr>
            <w:rFonts w:ascii="Arial" w:eastAsia="AdvTimes" w:hAnsi="Arial" w:cs="Arial"/>
            <w:lang w:val="en-US"/>
          </w:rPr>
          <w:delText xml:space="preserve">Thus, a simulation consists of finite time-steps. Each time-step corresponds to </w:delText>
        </w:r>
        <w:r w:rsidR="000274E8" w:rsidRPr="0091653F" w:rsidDel="003E126E">
          <w:rPr>
            <w:rFonts w:ascii="Arial" w:eastAsia="AdvTimes" w:hAnsi="Arial" w:cs="Arial"/>
            <w:lang w:val="en-US"/>
          </w:rPr>
          <w:lastRenderedPageBreak/>
          <w:delText xml:space="preserve">approximately 6 s of “real time”. </w:delText>
        </w:r>
        <w:r w:rsidRPr="0091653F" w:rsidDel="003E126E">
          <w:rPr>
            <w:rFonts w:ascii="Arial" w:hAnsi="Arial" w:cs="Arial"/>
            <w:color w:val="000000"/>
            <w:shd w:val="clear" w:color="auto" w:fill="FFFFFF"/>
            <w:lang w:val="en-US"/>
          </w:rPr>
          <w:delText xml:space="preserve">This was determined by considering the fastest process represented in the model as in </w:delText>
        </w:r>
        <w:r w:rsidR="004015A5" w:rsidRPr="0091653F" w:rsidDel="003E126E">
          <w:rPr>
            <w:rFonts w:ascii="Arial" w:hAnsi="Arial" w:cs="Arial"/>
            <w:color w:val="000000"/>
            <w:shd w:val="clear" w:color="auto" w:fill="FFFFFF"/>
            <w:lang w:val="en-US"/>
          </w:rPr>
          <w:fldChar w:fldCharType="begin"/>
        </w:r>
        <w:r w:rsidR="00F9482A" w:rsidDel="003E126E">
          <w:rPr>
            <w:rFonts w:ascii="Arial" w:hAnsi="Arial" w:cs="Arial"/>
            <w:color w:val="000000"/>
            <w:shd w:val="clear" w:color="auto" w:fill="FFFFFF"/>
            <w:lang w:val="en-US"/>
          </w:rPr>
          <w:delInstrText xml:space="preserve"> ADDIN EN.CITE &lt;EndNote&gt;&lt;Cite&gt;&lt;Author&gt;Segovia-Juarez&lt;/Author&gt;&lt;Year&gt;2004&lt;/Year&gt;&lt;RecNum&gt;344&lt;/RecNum&gt;&lt;DisplayText&gt;[27]&lt;/DisplayText&gt;&lt;record&gt;&lt;rec-number&gt;344&lt;/rec-number&gt;&lt;foreign-keys&gt;&lt;key app="EN" db-id="rzwf00dpt2zpz6edw0avdp5ds5xw90e2x2r2"&gt;344&lt;/key&gt;&lt;/foreign-keys&gt;&lt;ref-type name="Journal Article"&gt;17&lt;/ref-type&gt;&lt;contributors&gt;&lt;authors&gt;&lt;author&gt;Segovia-Juarez, J. L.&lt;/author&gt;&lt;author&gt;Ganguli, S.&lt;/author&gt;&lt;author&gt;Kirschner, D.&lt;/author&gt;&lt;/authors&gt;&lt;/contributors&gt;&lt;auth-address&gt;Department of Microbiology and Immunology, University of Michigan, Ann Arbor, MI 48109, USA.&lt;/auth-address&gt;&lt;titles&gt;&lt;title&gt;Identifying control mechanisms of granuloma formation during M. tuberculosis infection using an agent-based model&lt;/title&gt;&lt;secondary-title&gt;J Theor Biol&lt;/secondary-title&gt;&lt;alt-title&gt;Journal of theoretical biology&lt;/alt-title&gt;&lt;/titles&gt;&lt;periodical&gt;&lt;full-title&gt;J Theor Biol&lt;/full-title&gt;&lt;abbr-1&gt;Journal of theoretical biology&lt;/abbr-1&gt;&lt;/periodical&gt;&lt;alt-periodical&gt;&lt;full-title&gt;J Theor Biol&lt;/full-title&gt;&lt;abbr-1&gt;Journal of theoretical biology&lt;/abbr-1&gt;&lt;/alt-periodical&gt;&lt;pages&gt;357-76&lt;/pages&gt;&lt;volume&gt;231&lt;/volume&gt;&lt;number&gt;3&lt;/number&gt;&lt;edition&gt;2004/10/27&lt;/edition&gt;&lt;keywords&gt;&lt;keyword&gt;Chemokines/immunology&lt;/keyword&gt;&lt;keyword&gt;Granuloma/*immunology&lt;/keyword&gt;&lt;keyword&gt;Humans&lt;/keyword&gt;&lt;keyword&gt;Lung/*immunology&lt;/keyword&gt;&lt;keyword&gt;Lymphocyte Activation&lt;/keyword&gt;&lt;keyword&gt;Macrophage Activation&lt;/keyword&gt;&lt;keyword&gt;Macrophages/immunology&lt;/keyword&gt;&lt;keyword&gt;*Models, Immunological&lt;/keyword&gt;&lt;keyword&gt;*Mycobacterium tuberculosis&lt;/keyword&gt;&lt;keyword&gt;T-Lymphocytes/immunology&lt;/keyword&gt;&lt;keyword&gt;Tuberculosis/*immunology&lt;/keyword&gt;&lt;/keywords&gt;&lt;dates&gt;&lt;year&gt;2004&lt;/year&gt;&lt;pub-dates&gt;&lt;date&gt;Dec 7&lt;/date&gt;&lt;/pub-dates&gt;&lt;/dates&gt;&lt;isbn&gt;0022-5193 (Print)&amp;#xD;0022-5193 (Linking)&lt;/isbn&gt;&lt;accession-num&gt;15501468&lt;/accession-num&gt;&lt;work-type&gt;Research Support, U.S. Gov&amp;apos;t, P.H.S.&lt;/work-type&gt;&lt;urls&gt;&lt;related-urls&gt;&lt;url&gt;http://www.ncbi.nlm.nih.gov/pubmed/15501468&lt;/url&gt;&lt;/related-urls&gt;&lt;/urls&gt;&lt;electronic-resource-num&gt;10.1016/j.jtbi.2004.06.031&lt;/electronic-resource-num&gt;&lt;language&gt;eng&lt;/language&gt;&lt;/record&gt;&lt;/Cite&gt;&lt;/EndNote&gt;</w:delInstrText>
        </w:r>
        <w:r w:rsidR="004015A5" w:rsidRPr="0091653F" w:rsidDel="003E126E">
          <w:rPr>
            <w:rFonts w:ascii="Arial" w:hAnsi="Arial" w:cs="Arial"/>
            <w:color w:val="000000"/>
            <w:shd w:val="clear" w:color="auto" w:fill="FFFFFF"/>
            <w:lang w:val="en-US"/>
          </w:rPr>
          <w:fldChar w:fldCharType="separate"/>
        </w:r>
        <w:r w:rsidR="00F9482A" w:rsidDel="003E126E">
          <w:rPr>
            <w:rFonts w:ascii="Arial" w:hAnsi="Arial" w:cs="Arial"/>
            <w:noProof/>
            <w:color w:val="000000"/>
            <w:shd w:val="clear" w:color="auto" w:fill="FFFFFF"/>
            <w:lang w:val="en-US"/>
          </w:rPr>
          <w:delText>[</w:delText>
        </w:r>
        <w:r w:rsidR="004015A5" w:rsidDel="003E126E">
          <w:fldChar w:fldCharType="begin"/>
        </w:r>
        <w:r w:rsidR="005728D8" w:rsidRPr="003E126E" w:rsidDel="003E126E">
          <w:rPr>
            <w:lang w:val="en-US"/>
          </w:rPr>
          <w:delInstrText>HYPERLINK \l "_ENREF_27" \o "Segovia-Juarez, 2004 #344"</w:delInstrText>
        </w:r>
        <w:r w:rsidR="004015A5" w:rsidDel="003E126E">
          <w:fldChar w:fldCharType="separate"/>
        </w:r>
        <w:r w:rsidR="00754E3C" w:rsidDel="003E126E">
          <w:rPr>
            <w:rFonts w:ascii="Arial" w:hAnsi="Arial" w:cs="Arial"/>
            <w:noProof/>
            <w:color w:val="000000"/>
            <w:shd w:val="clear" w:color="auto" w:fill="FFFFFF"/>
            <w:lang w:val="en-US"/>
          </w:rPr>
          <w:delText>27</w:delText>
        </w:r>
        <w:r w:rsidR="004015A5" w:rsidDel="003E126E">
          <w:fldChar w:fldCharType="end"/>
        </w:r>
        <w:r w:rsidR="00F9482A" w:rsidDel="003E126E">
          <w:rPr>
            <w:rFonts w:ascii="Arial" w:hAnsi="Arial" w:cs="Arial"/>
            <w:noProof/>
            <w:color w:val="000000"/>
            <w:shd w:val="clear" w:color="auto" w:fill="FFFFFF"/>
            <w:lang w:val="en-US"/>
          </w:rPr>
          <w:delText>]</w:delText>
        </w:r>
        <w:r w:rsidR="004015A5" w:rsidRPr="0091653F" w:rsidDel="003E126E">
          <w:rPr>
            <w:rFonts w:ascii="Arial" w:hAnsi="Arial" w:cs="Arial"/>
            <w:color w:val="000000"/>
            <w:shd w:val="clear" w:color="auto" w:fill="FFFFFF"/>
            <w:lang w:val="en-US"/>
          </w:rPr>
          <w:fldChar w:fldCharType="end"/>
        </w:r>
        <w:r w:rsidRPr="0091653F" w:rsidDel="003E126E">
          <w:rPr>
            <w:rFonts w:ascii="Arial" w:hAnsi="Arial" w:cs="Arial"/>
            <w:color w:val="000000"/>
            <w:shd w:val="clear" w:color="auto" w:fill="FFFFFF"/>
            <w:lang w:val="en-US"/>
          </w:rPr>
          <w:delText>. Our</w:delText>
        </w:r>
        <w:r w:rsidR="00521991" w:rsidRPr="0091653F" w:rsidDel="003E126E">
          <w:rPr>
            <w:rFonts w:ascii="Arial" w:hAnsi="Arial" w:cs="Arial"/>
            <w:lang w:val="en-US"/>
          </w:rPr>
          <w:delText xml:space="preserve"> model </w:delText>
        </w:r>
        <w:r w:rsidR="00B51A20" w:rsidRPr="0091653F" w:rsidDel="003E126E">
          <w:rPr>
            <w:rFonts w:ascii="Arial" w:hAnsi="Arial" w:cs="Arial"/>
            <w:lang w:val="en-US"/>
          </w:rPr>
          <w:delText>includes</w:delText>
        </w:r>
        <w:r w:rsidR="00624100" w:rsidRPr="0091653F" w:rsidDel="003E126E">
          <w:rPr>
            <w:rFonts w:ascii="Arial" w:hAnsi="Arial" w:cs="Arial"/>
            <w:lang w:val="en-US"/>
          </w:rPr>
          <w:delText xml:space="preserve"> three types of cells populations, as follows: Antigen Presenting cells (APC class), NK cells (NK class) and T cells (T class). </w:delText>
        </w:r>
        <w:r w:rsidR="00D338E4" w:rsidRPr="0091653F" w:rsidDel="003E126E">
          <w:rPr>
            <w:rFonts w:ascii="Arial" w:hAnsi="Arial" w:cs="Arial"/>
            <w:lang w:val="en-US"/>
          </w:rPr>
          <w:delText>We have previously shown that CD137 and CD137L are bo</w:delText>
        </w:r>
        <w:r w:rsidR="00873A92" w:rsidRPr="0091653F" w:rsidDel="003E126E">
          <w:rPr>
            <w:rFonts w:ascii="Arial" w:hAnsi="Arial" w:cs="Arial"/>
            <w:lang w:val="en-US"/>
          </w:rPr>
          <w:delText xml:space="preserve">th expressed on APC and NK cells while only CD137 is expressed in lymphocytes after in-vitro </w:delText>
        </w:r>
        <w:r w:rsidR="00873A92" w:rsidRPr="0091653F" w:rsidDel="003E126E">
          <w:rPr>
            <w:rFonts w:ascii="Arial" w:hAnsi="Arial" w:cs="Arial"/>
            <w:i/>
            <w:lang w:val="en-US"/>
          </w:rPr>
          <w:delText>M.tb</w:delText>
        </w:r>
        <w:r w:rsidR="00873A92" w:rsidRPr="0091653F" w:rsidDel="003E126E">
          <w:rPr>
            <w:rFonts w:ascii="Arial" w:hAnsi="Arial" w:cs="Arial"/>
            <w:lang w:val="en-US"/>
          </w:rPr>
          <w:delText xml:space="preserve"> stimulation</w:delText>
        </w:r>
        <w:r w:rsidR="004015A5" w:rsidRPr="0091653F"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Del="003E126E">
          <w:delInstrText>HYPERLINK \l "_ENREF_13" \o "Fernandez Do Porto, 2011 #7"</w:delInstrText>
        </w:r>
        <w:r w:rsidR="004015A5" w:rsidDel="003E126E">
          <w:fldChar w:fldCharType="separate"/>
        </w:r>
        <w:r w:rsidR="00754E3C" w:rsidDel="003E126E">
          <w:rPr>
            <w:rFonts w:ascii="Arial" w:hAnsi="Arial" w:cs="Arial"/>
            <w:noProof/>
            <w:lang w:val="en-US"/>
          </w:rPr>
          <w:delText>13</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00873A92" w:rsidRPr="0091653F" w:rsidDel="003E126E">
          <w:rPr>
            <w:rFonts w:ascii="Arial" w:hAnsi="Arial" w:cs="Arial"/>
            <w:lang w:val="en-US"/>
          </w:rPr>
          <w:delText xml:space="preserve">. </w:delText>
        </w:r>
        <w:r w:rsidR="00F5146B" w:rsidRPr="0091653F" w:rsidDel="003E126E">
          <w:rPr>
            <w:rFonts w:ascii="Arial" w:hAnsi="Arial" w:cs="Arial"/>
            <w:lang w:val="en-US"/>
          </w:rPr>
          <w:delText xml:space="preserve">For simplicity, </w:delText>
        </w:r>
        <w:r w:rsidR="00873A92" w:rsidRPr="0091653F" w:rsidDel="003E126E">
          <w:rPr>
            <w:rFonts w:ascii="Arial" w:hAnsi="Arial" w:cs="Arial"/>
            <w:lang w:val="en-US"/>
          </w:rPr>
          <w:delText xml:space="preserve">APC and NK express ligand and receptor simultaneously on the same cell </w:delText>
        </w:r>
        <w:r w:rsidR="00F5146B" w:rsidRPr="0091653F" w:rsidDel="003E126E">
          <w:rPr>
            <w:rFonts w:ascii="Arial" w:hAnsi="Arial" w:cs="Arial"/>
            <w:lang w:val="en-US"/>
          </w:rPr>
          <w:delText xml:space="preserve">in our model, since it was </w:delText>
        </w:r>
        <w:r w:rsidR="00873A92" w:rsidRPr="0091653F" w:rsidDel="003E126E">
          <w:rPr>
            <w:rFonts w:ascii="Arial" w:hAnsi="Arial" w:cs="Arial"/>
            <w:lang w:val="en-US"/>
          </w:rPr>
          <w:delText>report</w:delText>
        </w:r>
        <w:r w:rsidR="00F5146B" w:rsidRPr="0091653F" w:rsidDel="003E126E">
          <w:rPr>
            <w:rFonts w:ascii="Arial" w:hAnsi="Arial" w:cs="Arial"/>
            <w:lang w:val="en-US"/>
          </w:rPr>
          <w:delText>ed</w:delText>
        </w:r>
        <w:r w:rsidR="00FF1250" w:rsidRPr="0091653F" w:rsidDel="003E126E">
          <w:rPr>
            <w:rFonts w:ascii="Arial" w:hAnsi="Arial" w:cs="Arial"/>
            <w:lang w:val="en-US"/>
          </w:rPr>
          <w:delText xml:space="preserve"> that receptor and ligand can be expressed on the same </w:delText>
        </w:r>
        <w:r w:rsidR="00FF0AF4" w:rsidRPr="0091653F" w:rsidDel="003E126E">
          <w:rPr>
            <w:rFonts w:ascii="Arial" w:hAnsi="Arial" w:cs="Arial"/>
            <w:lang w:val="en-US"/>
          </w:rPr>
          <w:delText xml:space="preserve">innate immune </w:delText>
        </w:r>
        <w:r w:rsidR="00FF1250" w:rsidRPr="0091653F" w:rsidDel="003E126E">
          <w:rPr>
            <w:rFonts w:ascii="Arial" w:hAnsi="Arial" w:cs="Arial"/>
            <w:lang w:val="en-US"/>
          </w:rPr>
          <w:delText>cell</w:delText>
        </w:r>
        <w:r w:rsidR="00FF0AF4" w:rsidRPr="0091653F" w:rsidDel="003E126E">
          <w:rPr>
            <w:rFonts w:ascii="Arial" w:hAnsi="Arial" w:cs="Arial"/>
            <w:lang w:val="en-US"/>
          </w:rPr>
          <w:delText xml:space="preserve"> </w:delText>
        </w:r>
        <w:r w:rsidR="004015A5" w:rsidRPr="0091653F" w:rsidDel="003E126E">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sidR="00F9482A" w:rsidDel="003E126E">
          <w:rPr>
            <w:rFonts w:ascii="Arial" w:hAnsi="Arial" w:cs="Arial"/>
            <w:lang w:val="en-US"/>
          </w:rPr>
          <w:delInstrText xml:space="preserve"> ADDIN EN.CITE </w:delInstrText>
        </w:r>
        <w:r w:rsidR="004015A5" w:rsidDel="003E126E">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sidR="00F9482A" w:rsidDel="003E126E">
          <w:rPr>
            <w:rFonts w:ascii="Arial" w:hAnsi="Arial" w:cs="Arial"/>
            <w:lang w:val="en-US"/>
          </w:rPr>
          <w:delInstrText xml:space="preserve"> ADDIN EN.CITE.DATA </w:delInstrText>
        </w:r>
        <w:r w:rsidR="004015A5" w:rsidDel="003E126E">
          <w:rPr>
            <w:rFonts w:ascii="Arial" w:hAnsi="Arial" w:cs="Arial"/>
            <w:lang w:val="en-US"/>
          </w:rPr>
        </w:r>
        <w:r w:rsidR="004015A5" w:rsidDel="003E126E">
          <w:rPr>
            <w:rFonts w:ascii="Arial" w:hAnsi="Arial" w:cs="Arial"/>
            <w:lang w:val="en-US"/>
          </w:rPr>
          <w:fldChar w:fldCharType="end"/>
        </w:r>
        <w:r w:rsidR="004015A5" w:rsidRPr="0091653F" w:rsidDel="003E126E">
          <w:rPr>
            <w:rFonts w:ascii="Arial" w:hAnsi="Arial" w:cs="Arial"/>
            <w:lang w:val="en-US"/>
          </w:rPr>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"_ENREF_18" \o "Futagawa, 2002 #437"</w:delInstrText>
        </w:r>
        <w:r w:rsidR="004015A5" w:rsidDel="003E126E">
          <w:fldChar w:fldCharType="separate"/>
        </w:r>
        <w:r w:rsidR="00754E3C" w:rsidDel="003E126E">
          <w:rPr>
            <w:rFonts w:ascii="Arial" w:hAnsi="Arial" w:cs="Arial"/>
            <w:noProof/>
            <w:lang w:val="en-US"/>
          </w:rPr>
          <w:delText>18</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00FF1250" w:rsidRPr="0091653F" w:rsidDel="003E126E">
          <w:rPr>
            <w:rFonts w:ascii="Arial" w:hAnsi="Arial" w:cs="Arial"/>
            <w:lang w:val="en-US"/>
          </w:rPr>
          <w:delText xml:space="preserve"> </w:delText>
        </w:r>
        <w:r w:rsidR="004015A5" w:rsidRPr="0091653F" w:rsidDel="003E126E">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sidR="00F9482A" w:rsidDel="003E126E">
          <w:rPr>
            <w:rFonts w:ascii="Arial" w:hAnsi="Arial" w:cs="Arial"/>
            <w:lang w:val="en-US"/>
          </w:rPr>
          <w:delInstrText xml:space="preserve"> ADDIN EN.CITE </w:delInstrText>
        </w:r>
        <w:r w:rsidR="004015A5" w:rsidDel="003E126E">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sidR="00F9482A" w:rsidDel="003E126E">
          <w:rPr>
            <w:rFonts w:ascii="Arial" w:hAnsi="Arial" w:cs="Arial"/>
            <w:lang w:val="en-US"/>
          </w:rPr>
          <w:delInstrText xml:space="preserve"> ADDIN EN.CITE.DATA </w:delInstrText>
        </w:r>
        <w:r w:rsidR="004015A5" w:rsidDel="003E126E">
          <w:rPr>
            <w:rFonts w:ascii="Arial" w:hAnsi="Arial" w:cs="Arial"/>
            <w:lang w:val="en-US"/>
          </w:rPr>
        </w:r>
        <w:r w:rsidR="004015A5" w:rsidDel="003E126E">
          <w:rPr>
            <w:rFonts w:ascii="Arial" w:hAnsi="Arial" w:cs="Arial"/>
            <w:lang w:val="en-US"/>
          </w:rPr>
          <w:fldChar w:fldCharType="end"/>
        </w:r>
        <w:r w:rsidR="004015A5" w:rsidRPr="0091653F" w:rsidDel="003E126E">
          <w:rPr>
            <w:rFonts w:ascii="Arial" w:hAnsi="Arial" w:cs="Arial"/>
            <w:lang w:val="en-US"/>
          </w:rPr>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"_ENREF_19" \o "Langstein, 1998 #458"</w:delInstrText>
        </w:r>
        <w:r w:rsidR="004015A5" w:rsidDel="003E126E">
          <w:fldChar w:fldCharType="separate"/>
        </w:r>
        <w:r w:rsidR="00754E3C" w:rsidDel="003E126E">
          <w:rPr>
            <w:rFonts w:ascii="Arial" w:hAnsi="Arial" w:cs="Arial"/>
            <w:noProof/>
            <w:lang w:val="en-US"/>
          </w:rPr>
          <w:delText>19</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00873A92" w:rsidRPr="0091653F" w:rsidDel="003E126E">
          <w:rPr>
            <w:rFonts w:ascii="Arial" w:hAnsi="Arial" w:cs="Arial"/>
            <w:lang w:val="en-US"/>
          </w:rPr>
          <w:delText>.</w:delText>
        </w:r>
        <w:r w:rsidR="00FF0AF4" w:rsidRPr="0091653F" w:rsidDel="003E126E">
          <w:rPr>
            <w:rFonts w:ascii="Arial" w:hAnsi="Arial" w:cs="Arial"/>
            <w:lang w:val="en-US"/>
          </w:rPr>
          <w:delText xml:space="preserve"> </w:delText>
        </w:r>
        <w:r w:rsidR="00F5146B" w:rsidRPr="0091653F" w:rsidDel="003E126E">
          <w:rPr>
            <w:rFonts w:ascii="Arial" w:hAnsi="Arial" w:cs="Arial"/>
            <w:lang w:val="en-US"/>
          </w:rPr>
          <w:delText>However, th</w:delText>
        </w:r>
        <w:r w:rsidR="00270417" w:rsidRPr="0091653F" w:rsidDel="003E126E">
          <w:rPr>
            <w:rFonts w:ascii="Arial" w:hAnsi="Arial" w:cs="Arial"/>
            <w:lang w:val="en-US"/>
          </w:rPr>
          <w:delText xml:space="preserve">e </w:delText>
        </w:r>
        <w:r w:rsidR="00F5146B" w:rsidRPr="0091653F" w:rsidDel="003E126E">
          <w:rPr>
            <w:rFonts w:ascii="Arial" w:hAnsi="Arial" w:cs="Arial"/>
            <w:lang w:val="en-US"/>
          </w:rPr>
          <w:delText xml:space="preserve">implication of a single cell expressing both ligand and receptor and bidirectional signaling by CD137/CD137L on immune outcome </w:delText>
        </w:r>
        <w:r w:rsidR="00FF0AF4" w:rsidRPr="0091653F" w:rsidDel="003E126E">
          <w:rPr>
            <w:rFonts w:ascii="Arial" w:hAnsi="Arial" w:cs="Arial"/>
            <w:lang w:val="en-US"/>
          </w:rPr>
          <w:delText xml:space="preserve">are not </w:delText>
        </w:r>
        <w:r w:rsidR="00270417" w:rsidRPr="0091653F" w:rsidDel="003E126E">
          <w:rPr>
            <w:rFonts w:ascii="Arial" w:hAnsi="Arial" w:cs="Arial"/>
            <w:lang w:val="en-US"/>
          </w:rPr>
          <w:delText xml:space="preserve">well understood </w:delText>
        </w:r>
        <w:r w:rsidR="004015A5" w:rsidRPr="0091653F" w:rsidDel="003E126E">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RPr="00F9482A" w:rsidDel="003E126E">
          <w:rPr>
            <w:rFonts w:ascii="Arial" w:hAnsi="Arial" w:cs="Arial"/>
            <w:lang w:val="en-US"/>
          </w:rPr>
          <w:delInstrText xml:space="preserve"> ADDIN EN.CITE </w:delInstrText>
        </w:r>
        <w:r w:rsidR="004015A5" w:rsidDel="003E126E">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RPr="00F9482A" w:rsidDel="003E126E">
          <w:rPr>
            <w:rFonts w:ascii="Arial" w:hAnsi="Arial" w:cs="Arial"/>
            <w:lang w:val="en-US"/>
          </w:rPr>
          <w:delInstrText xml:space="preserve"> ADDIN EN.CITE.DATA </w:delInstrText>
        </w:r>
        <w:r w:rsidR="004015A5" w:rsidDel="003E126E">
          <w:rPr>
            <w:rFonts w:ascii="Arial" w:hAnsi="Arial" w:cs="Arial"/>
          </w:rPr>
        </w:r>
        <w:r w:rsidR="004015A5" w:rsidDel="003E126E">
          <w:rPr>
            <w:rFonts w:ascii="Arial" w:hAnsi="Arial" w:cs="Arial"/>
          </w:rPr>
          <w:fldChar w:fldCharType="end"/>
        </w:r>
        <w:r w:rsidR="004015A5" w:rsidRPr="0091653F" w:rsidDel="003E126E">
          <w:rPr>
            <w:rFonts w:ascii="Arial" w:hAnsi="Arial" w:cs="Arial"/>
          </w:rPr>
        </w:r>
        <w:r w:rsidR="004015A5" w:rsidRPr="0091653F" w:rsidDel="003E126E">
          <w:rPr>
            <w:rFonts w:ascii="Arial" w:hAnsi="Arial" w:cs="Arial"/>
          </w:rPr>
          <w:fldChar w:fldCharType="separate"/>
        </w:r>
        <w:r w:rsidR="00F9482A" w:rsidRP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"_ENREF_15" \o "Wang, 2009 #86"</w:delInstrText>
        </w:r>
        <w:r w:rsidR="004015A5" w:rsidDel="003E126E">
          <w:fldChar w:fldCharType="separate"/>
        </w:r>
        <w:r w:rsidR="00754E3C" w:rsidRPr="00F9482A" w:rsidDel="003E126E">
          <w:rPr>
            <w:rFonts w:ascii="Arial" w:hAnsi="Arial" w:cs="Arial"/>
            <w:noProof/>
            <w:lang w:val="en-US"/>
          </w:rPr>
          <w:delText>15</w:delText>
        </w:r>
        <w:r w:rsidR="004015A5" w:rsidDel="003E126E">
          <w:fldChar w:fldCharType="end"/>
        </w:r>
        <w:r w:rsidR="00F9482A" w:rsidRPr="00F9482A" w:rsidDel="003E126E">
          <w:rPr>
            <w:rFonts w:ascii="Arial" w:hAnsi="Arial" w:cs="Arial"/>
            <w:noProof/>
            <w:lang w:val="en-US"/>
          </w:rPr>
          <w:delText>]</w:delText>
        </w:r>
        <w:r w:rsidR="004015A5" w:rsidRPr="0091653F" w:rsidDel="003E126E">
          <w:rPr>
            <w:rFonts w:ascii="Arial" w:hAnsi="Arial" w:cs="Arial"/>
          </w:rPr>
          <w:fldChar w:fldCharType="end"/>
        </w:r>
        <w:r w:rsidR="003E2B50" w:rsidRPr="003E2B50" w:rsidDel="003E126E">
          <w:rPr>
            <w:rFonts w:ascii="Arial" w:hAnsi="Arial" w:cs="Arial"/>
            <w:lang w:val="en-US"/>
          </w:rPr>
          <w:delText>.</w:delText>
        </w:r>
        <w:r w:rsidR="003E2B50" w:rsidDel="003E126E">
          <w:rPr>
            <w:rFonts w:ascii="Arial" w:hAnsi="Arial" w:cs="Arial"/>
            <w:lang w:val="en-US"/>
          </w:rPr>
          <w:delText xml:space="preserve"> As there exists much more bibliography of reverse than direct signaling in monocytes, </w:delText>
        </w:r>
        <w:r w:rsidR="00F52EE2" w:rsidRPr="0091653F" w:rsidDel="003E126E">
          <w:rPr>
            <w:rFonts w:ascii="Arial" w:hAnsi="Arial" w:cs="Arial"/>
            <w:lang w:val="en-US"/>
          </w:rPr>
          <w:delText>we</w:delText>
        </w:r>
        <w:r w:rsidR="003E2B50" w:rsidDel="003E126E">
          <w:rPr>
            <w:rFonts w:ascii="Arial" w:hAnsi="Arial" w:cs="Arial"/>
            <w:lang w:val="en-US"/>
          </w:rPr>
          <w:delText xml:space="preserve"> only include reverse signal in these cells. On the other hand</w:delText>
        </w:r>
        <w:r w:rsidR="00F52EE2" w:rsidRPr="0091653F" w:rsidDel="003E126E">
          <w:rPr>
            <w:rFonts w:ascii="Arial" w:hAnsi="Arial" w:cs="Arial"/>
            <w:lang w:val="en-US"/>
          </w:rPr>
          <w:delText xml:space="preserve"> </w:delText>
        </w:r>
        <w:r w:rsidR="00FF1250" w:rsidRPr="0091653F" w:rsidDel="003E126E">
          <w:rPr>
            <w:rFonts w:ascii="Arial" w:hAnsi="Arial" w:cs="Arial"/>
            <w:lang w:val="en-US"/>
          </w:rPr>
          <w:delText xml:space="preserve">we include </w:delText>
        </w:r>
        <w:r w:rsidR="003E2B50" w:rsidDel="003E126E">
          <w:rPr>
            <w:rFonts w:ascii="Arial" w:hAnsi="Arial" w:cs="Arial"/>
            <w:lang w:val="en-US"/>
          </w:rPr>
          <w:delText>d</w:delText>
        </w:r>
        <w:r w:rsidR="00FF1250" w:rsidRPr="0091653F" w:rsidDel="003E126E">
          <w:rPr>
            <w:rFonts w:ascii="Arial" w:hAnsi="Arial" w:cs="Arial"/>
            <w:lang w:val="en-US"/>
          </w:rPr>
          <w:delText>irect signaling th</w:delText>
        </w:r>
        <w:r w:rsidR="00F5146B" w:rsidRPr="0091653F" w:rsidDel="003E126E">
          <w:rPr>
            <w:rFonts w:ascii="Arial" w:hAnsi="Arial" w:cs="Arial"/>
            <w:lang w:val="en-US"/>
          </w:rPr>
          <w:delText>r</w:delText>
        </w:r>
        <w:r w:rsidR="00FF1250" w:rsidRPr="0091653F" w:rsidDel="003E126E">
          <w:rPr>
            <w:rFonts w:ascii="Arial" w:hAnsi="Arial" w:cs="Arial"/>
            <w:lang w:val="en-US"/>
          </w:rPr>
          <w:delText xml:space="preserve">ough </w:delText>
        </w:r>
        <w:r w:rsidR="00F52EE2" w:rsidRPr="0091653F" w:rsidDel="003E126E">
          <w:rPr>
            <w:rFonts w:ascii="Arial" w:hAnsi="Arial" w:cs="Arial"/>
            <w:lang w:val="en-US"/>
          </w:rPr>
          <w:delText>receptor in NK and LT cells</w:delText>
        </w:r>
        <w:r w:rsidR="003E2B50" w:rsidDel="003E126E">
          <w:rPr>
            <w:rFonts w:ascii="Arial" w:hAnsi="Arial" w:cs="Arial"/>
            <w:lang w:val="en-US"/>
          </w:rPr>
          <w:delText>, as there are not convincing literature of a role of reverse signaling in these types of cells.</w:delText>
        </w:r>
        <w:r w:rsidR="00A61F48" w:rsidRPr="0091653F" w:rsidDel="003E126E">
          <w:rPr>
            <w:rFonts w:ascii="Arial" w:hAnsi="Arial" w:cs="Arial"/>
            <w:lang w:val="en-US"/>
          </w:rPr>
          <w:delText xml:space="preserve"> </w:delText>
        </w:r>
        <w:r w:rsidR="003E2B50" w:rsidDel="003E126E">
          <w:rPr>
            <w:rFonts w:ascii="Arial" w:hAnsi="Arial" w:cs="Arial"/>
            <w:lang w:val="en-US"/>
          </w:rPr>
          <w:delText>We assume that CD137 or CD137L s</w:delText>
        </w:r>
        <w:r w:rsidR="008771F0" w:rsidRPr="0091653F" w:rsidDel="003E126E">
          <w:rPr>
            <w:rFonts w:ascii="Arial" w:hAnsi="Arial" w:cs="Arial"/>
            <w:lang w:val="en-US"/>
          </w:rPr>
          <w:delText>ignaling</w:delText>
        </w:r>
        <w:r w:rsidR="003770F6" w:rsidDel="003E126E">
          <w:rPr>
            <w:rFonts w:ascii="Arial" w:hAnsi="Arial" w:cs="Arial"/>
            <w:lang w:val="en-US"/>
          </w:rPr>
          <w:delText xml:space="preserve"> </w:delText>
        </w:r>
        <w:r w:rsidR="003E2B50" w:rsidDel="003E126E">
          <w:rPr>
            <w:rFonts w:ascii="Arial" w:hAnsi="Arial" w:cs="Arial"/>
            <w:lang w:val="en-US"/>
          </w:rPr>
          <w:delText>occurs in a</w:delText>
        </w:r>
        <w:r w:rsidR="008771F0" w:rsidRPr="0091653F" w:rsidDel="003E126E">
          <w:rPr>
            <w:rFonts w:ascii="Arial" w:hAnsi="Arial" w:cs="Arial"/>
            <w:lang w:val="en-US"/>
          </w:rPr>
          <w:delText xml:space="preserve"> single event. </w:delText>
        </w:r>
        <w:r w:rsidR="00624100" w:rsidRPr="0091653F" w:rsidDel="003E126E">
          <w:rPr>
            <w:rFonts w:ascii="Arial" w:hAnsi="Arial" w:cs="Arial"/>
            <w:lang w:val="en-US"/>
          </w:rPr>
          <w:delText>Stimulation of CD137 ligand on human monocytes has been shown to induce DC differentiation, and these CD137L-DCs are more potent than classical DCs, in stimulating T cell responses in vitro</w:delText>
        </w:r>
        <w:r w:rsidR="00B51A20" w:rsidRPr="0091653F" w:rsidDel="003E126E">
          <w:rPr>
            <w:rFonts w:ascii="Arial" w:hAnsi="Arial" w:cs="Arial"/>
            <w:lang w:val="en-US"/>
          </w:rPr>
          <w:delText>. That is w</w:delText>
        </w:r>
        <w:r w:rsidR="00FF1250" w:rsidRPr="0091653F" w:rsidDel="003E126E">
          <w:rPr>
            <w:rFonts w:ascii="Arial" w:hAnsi="Arial" w:cs="Arial"/>
            <w:lang w:val="en-US"/>
          </w:rPr>
          <w:delText>h</w:delText>
        </w:r>
        <w:r w:rsidR="00B51A20" w:rsidRPr="0091653F" w:rsidDel="003E126E">
          <w:rPr>
            <w:rFonts w:ascii="Arial" w:hAnsi="Arial" w:cs="Arial"/>
            <w:lang w:val="en-US"/>
          </w:rPr>
          <w:delText>y, and given our experimental data</w:delText>
        </w:r>
        <w:r w:rsidR="00624100" w:rsidRPr="0091653F" w:rsidDel="003E126E">
          <w:rPr>
            <w:rFonts w:ascii="Arial" w:hAnsi="Arial" w:cs="Arial"/>
            <w:lang w:val="en-US"/>
          </w:rPr>
          <w:delText xml:space="preserve">, we capture Monocytes, Macrophages and Dendritic cells in a single population: APC. </w:delText>
        </w:r>
        <w:r w:rsidR="00CE071F" w:rsidRPr="0091653F" w:rsidDel="003E126E">
          <w:rPr>
            <w:rFonts w:ascii="Arial" w:hAnsi="Arial" w:cs="Arial"/>
            <w:lang w:val="en-US"/>
          </w:rPr>
          <w:delText xml:space="preserve">During persistent infection, as tuberculosis, CD137 and CD137L expression can be prolonged </w:delText>
        </w:r>
        <w:r w:rsidR="004015A5" w:rsidRPr="0091653F" w:rsidDel="003E126E">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Del="003E126E">
          <w:rPr>
            <w:rFonts w:ascii="Arial" w:hAnsi="Arial" w:cs="Arial"/>
            <w:lang w:val="en-US"/>
          </w:rPr>
          <w:delInstrText xml:space="preserve"> ADDIN EN.CITE </w:delInstrText>
        </w:r>
        <w:r w:rsidR="004015A5" w:rsidDel="003E126E">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Del="003E126E">
          <w:rPr>
            <w:rFonts w:ascii="Arial" w:hAnsi="Arial" w:cs="Arial"/>
            <w:lang w:val="en-US"/>
          </w:rPr>
          <w:delInstrText xml:space="preserve"> ADDIN EN.CITE.DATA </w:delInstrText>
        </w:r>
        <w:r w:rsidR="004015A5" w:rsidDel="003E126E">
          <w:rPr>
            <w:rFonts w:ascii="Arial" w:hAnsi="Arial" w:cs="Arial"/>
            <w:lang w:val="en-US"/>
          </w:rPr>
        </w:r>
        <w:r w:rsidR="004015A5" w:rsidDel="003E126E">
          <w:rPr>
            <w:rFonts w:ascii="Arial" w:hAnsi="Arial" w:cs="Arial"/>
            <w:lang w:val="en-US"/>
          </w:rPr>
          <w:fldChar w:fldCharType="end"/>
        </w:r>
        <w:r w:rsidR="004015A5" w:rsidRPr="0091653F" w:rsidDel="003E126E">
          <w:rPr>
            <w:rFonts w:ascii="Arial" w:hAnsi="Arial" w:cs="Arial"/>
            <w:lang w:val="en-US"/>
          </w:rPr>
        </w:r>
        <w:r w:rsidR="004015A5" w:rsidRPr="0091653F" w:rsidDel="003E126E">
          <w:rPr>
            <w:rFonts w:ascii="Arial" w:hAnsi="Arial" w:cs="Arial"/>
            <w:lang w:val="en-US"/>
          </w:rPr>
          <w:fldChar w:fldCharType="separate"/>
        </w:r>
        <w:r w:rsidR="00F9482A" w:rsidDel="003E126E">
          <w:rPr>
            <w:rFonts w:ascii="Arial" w:hAnsi="Arial" w:cs="Arial"/>
            <w:noProof/>
            <w:lang w:val="en-US"/>
          </w:rPr>
          <w:delText>[</w:delText>
        </w:r>
        <w:r w:rsidR="004015A5" w:rsidDel="003E126E">
          <w:fldChar w:fldCharType="begin"/>
        </w:r>
        <w:r w:rsidR="005728D8" w:rsidRPr="003E126E" w:rsidDel="003E126E">
          <w:rPr>
            <w:lang w:val="en-US"/>
          </w:rPr>
          <w:delInstrText>HYPERLINK \l "_ENREF_15" \o "Wang, 2009 #86"</w:delInstrText>
        </w:r>
        <w:r w:rsidR="004015A5" w:rsidDel="003E126E">
          <w:fldChar w:fldCharType="separate"/>
        </w:r>
        <w:r w:rsidR="00754E3C" w:rsidDel="003E126E">
          <w:rPr>
            <w:rFonts w:ascii="Arial" w:hAnsi="Arial" w:cs="Arial"/>
            <w:noProof/>
            <w:lang w:val="en-US"/>
          </w:rPr>
          <w:delText>15</w:delText>
        </w:r>
        <w:r w:rsidR="004015A5" w:rsidDel="003E126E">
          <w:fldChar w:fldCharType="end"/>
        </w:r>
        <w:r w:rsidR="00F9482A" w:rsidDel="003E126E">
          <w:rPr>
            <w:rFonts w:ascii="Arial" w:hAnsi="Arial" w:cs="Arial"/>
            <w:noProof/>
            <w:lang w:val="en-US"/>
          </w:rPr>
          <w:delText>]</w:delText>
        </w:r>
        <w:r w:rsidR="004015A5" w:rsidRPr="0091653F" w:rsidDel="003E126E">
          <w:rPr>
            <w:rFonts w:ascii="Arial" w:hAnsi="Arial" w:cs="Arial"/>
            <w:lang w:val="en-US"/>
          </w:rPr>
          <w:fldChar w:fldCharType="end"/>
        </w:r>
        <w:r w:rsidR="00C03C6C" w:rsidRPr="0091653F" w:rsidDel="003E126E">
          <w:rPr>
            <w:rFonts w:ascii="Arial" w:hAnsi="Arial" w:cs="Arial"/>
            <w:lang w:val="en-US"/>
          </w:rPr>
          <w:delText xml:space="preserve"> so our model doesn`t describe internalization of receptors.</w:delText>
        </w:r>
      </w:del>
    </w:p>
    <w:p w:rsidR="00624100" w:rsidRPr="0018783E" w:rsidDel="003E126E" w:rsidRDefault="00624100" w:rsidP="00624100">
      <w:pPr>
        <w:autoSpaceDE w:val="0"/>
        <w:autoSpaceDN w:val="0"/>
        <w:adjustRightInd w:val="0"/>
        <w:spacing w:after="0" w:line="480" w:lineRule="auto"/>
        <w:jc w:val="both"/>
        <w:rPr>
          <w:del w:id="83" w:author="DarioFD" w:date="2012-03-06T14:31:00Z"/>
          <w:rFonts w:ascii="Arial" w:hAnsi="Arial" w:cs="Arial"/>
          <w:lang w:val="en-US"/>
        </w:rPr>
      </w:pPr>
      <w:del w:id="84" w:author="DarioFD" w:date="2012-03-06T14:31:00Z">
        <w:r w:rsidRPr="0091653F" w:rsidDel="003E126E">
          <w:rPr>
            <w:rFonts w:ascii="Arial" w:hAnsi="Arial" w:cs="Arial"/>
            <w:lang w:val="en-US"/>
          </w:rPr>
          <w:delText>As we focused in cytokine responses we only include NK</w:delText>
        </w:r>
        <w:r w:rsidRPr="0091653F" w:rsidDel="003E126E">
          <w:rPr>
            <w:rFonts w:ascii="Arial" w:hAnsi="Arial" w:cs="Arial"/>
            <w:vertAlign w:val="superscript"/>
            <w:lang w:val="en-US"/>
          </w:rPr>
          <w:delText>bright</w:delText>
        </w:r>
        <w:r w:rsidRPr="0091653F" w:rsidDel="003E126E">
          <w:rPr>
            <w:rFonts w:ascii="Arial" w:hAnsi="Arial" w:cs="Arial"/>
            <w:lang w:val="en-US"/>
          </w:rPr>
          <w:delText xml:space="preserve"> cells in the model</w:delText>
        </w:r>
        <w:r w:rsidR="002A1AF3" w:rsidRPr="0091653F" w:rsidDel="003E126E">
          <w:rPr>
            <w:rFonts w:ascii="Arial" w:hAnsi="Arial" w:cs="Arial"/>
            <w:lang w:val="en-US"/>
          </w:rPr>
          <w:delText xml:space="preserve"> since</w:delText>
        </w:r>
        <w:r w:rsidR="009A269D" w:rsidRPr="0091653F" w:rsidDel="003E126E">
          <w:rPr>
            <w:rFonts w:ascii="Arial" w:hAnsi="Arial" w:cs="Arial"/>
            <w:lang w:val="en-US"/>
          </w:rPr>
          <w:delText xml:space="preserve"> they are the most efficient cytokine producers</w:delText>
        </w:r>
        <w:r w:rsidR="000274E8" w:rsidRPr="0091653F" w:rsidDel="003E126E">
          <w:rPr>
            <w:rFonts w:ascii="Arial" w:hAnsi="Arial" w:cs="Arial"/>
            <w:lang w:val="en-US"/>
          </w:rPr>
          <w:delText>, excluding the cytotoxic NK</w:delText>
        </w:r>
        <w:r w:rsidR="000274E8" w:rsidRPr="0091653F" w:rsidDel="003E126E">
          <w:rPr>
            <w:rFonts w:ascii="Arial" w:hAnsi="Arial" w:cs="Arial"/>
            <w:vertAlign w:val="superscript"/>
            <w:lang w:val="en-US"/>
          </w:rPr>
          <w:delText>dim</w:delText>
        </w:r>
        <w:r w:rsidR="009A269D" w:rsidRPr="0091653F" w:rsidDel="003E126E">
          <w:rPr>
            <w:rFonts w:ascii="Arial" w:hAnsi="Arial" w:cs="Arial"/>
            <w:lang w:val="en-US"/>
          </w:rPr>
          <w:delText>.</w:delText>
        </w:r>
        <w:r w:rsidRPr="0091653F" w:rsidDel="003E126E">
          <w:rPr>
            <w:rFonts w:ascii="Arial" w:hAnsi="Arial" w:cs="Arial"/>
            <w:lang w:val="en-US"/>
          </w:rPr>
          <w:delText xml:space="preserve"> Also we didn`t include CTL function in T cells. </w:delText>
        </w:r>
        <w:r w:rsidR="00B51A20" w:rsidRPr="0091653F" w:rsidDel="003E126E">
          <w:rPr>
            <w:rFonts w:ascii="Arial" w:hAnsi="Arial" w:cs="Arial"/>
            <w:lang w:val="en-US"/>
          </w:rPr>
          <w:delText>A</w:delText>
        </w:r>
        <w:r w:rsidRPr="0091653F" w:rsidDel="003E126E">
          <w:rPr>
            <w:rFonts w:ascii="Arial" w:hAnsi="Arial" w:cs="Arial"/>
            <w:lang w:val="en-US"/>
          </w:rPr>
          <w:delText xml:space="preserve"> single T cell class captures CD4 and CD8 proinflammatory T cells</w:delText>
        </w:r>
        <w:r w:rsidRPr="0091653F" w:rsidDel="003E126E">
          <w:rPr>
            <w:rFonts w:ascii="Arial" w:hAnsi="Arial" w:cs="Arial"/>
            <w:b/>
            <w:lang w:val="en-US"/>
          </w:rPr>
          <w:delText>.</w:delText>
        </w:r>
        <w:r w:rsidR="00F951B8" w:rsidRPr="0091653F" w:rsidDel="003E126E">
          <w:rPr>
            <w:rFonts w:ascii="Arial" w:hAnsi="Arial" w:cs="Arial"/>
            <w:b/>
            <w:lang w:val="en-US"/>
          </w:rPr>
          <w:delText xml:space="preserve"> </w:delText>
        </w:r>
        <w:r w:rsidR="0018783E" w:rsidDel="003E126E">
          <w:rPr>
            <w:rFonts w:ascii="Arial" w:hAnsi="Arial" w:cs="Arial"/>
            <w:lang w:val="en-US"/>
          </w:rPr>
          <w:delText>Priors parameters for c</w:delText>
        </w:r>
        <w:r w:rsidR="000274E8" w:rsidRPr="0018783E" w:rsidDel="003E126E">
          <w:rPr>
            <w:rFonts w:ascii="Arial" w:hAnsi="Arial" w:cs="Arial"/>
            <w:lang w:val="en-US"/>
          </w:rPr>
          <w:delText>ells</w:delText>
        </w:r>
        <w:r w:rsidR="00F951B8" w:rsidRPr="0018783E" w:rsidDel="003E126E">
          <w:rPr>
            <w:rFonts w:ascii="Arial" w:hAnsi="Arial" w:cs="Arial"/>
            <w:lang w:val="en-US"/>
          </w:rPr>
          <w:delText xml:space="preserve"> interact</w:delText>
        </w:r>
        <w:r w:rsidR="0018783E" w:rsidDel="003E126E">
          <w:rPr>
            <w:rFonts w:ascii="Arial" w:hAnsi="Arial" w:cs="Arial"/>
            <w:lang w:val="en-US"/>
          </w:rPr>
          <w:delText>ion are taking from…</w:delText>
        </w:r>
      </w:del>
    </w:p>
    <w:p w:rsidR="008B09C6" w:rsidRPr="0091653F" w:rsidDel="003E126E" w:rsidRDefault="008B09C6" w:rsidP="000159DD">
      <w:pPr>
        <w:autoSpaceDE w:val="0"/>
        <w:autoSpaceDN w:val="0"/>
        <w:adjustRightInd w:val="0"/>
        <w:spacing w:after="0" w:line="480" w:lineRule="auto"/>
        <w:jc w:val="both"/>
        <w:rPr>
          <w:del w:id="85" w:author="DarioFD" w:date="2012-03-06T14:31:00Z"/>
          <w:rFonts w:ascii="Arial" w:hAnsi="Arial" w:cs="Arial"/>
          <w:color w:val="FF0000"/>
          <w:lang w:val="en-US"/>
        </w:rPr>
      </w:pPr>
      <w:del w:id="86" w:author="DarioFD" w:date="2012-03-06T14:31:00Z">
        <w:r w:rsidRPr="0091653F" w:rsidDel="003E126E">
          <w:rPr>
            <w:rFonts w:ascii="Arial" w:eastAsia="AdvTimes" w:hAnsi="Arial" w:cs="Arial"/>
            <w:lang w:val="en-US"/>
          </w:rPr>
          <w:delText xml:space="preserve">As our </w:delText>
        </w:r>
        <w:r w:rsidR="000274E8" w:rsidRPr="0091653F" w:rsidDel="003E126E">
          <w:rPr>
            <w:rFonts w:ascii="Arial" w:eastAsia="AdvTimes" w:hAnsi="Arial" w:cs="Arial"/>
            <w:lang w:val="en-US"/>
          </w:rPr>
          <w:delText>model reproduces</w:delText>
        </w:r>
        <w:r w:rsidRPr="0091653F" w:rsidDel="003E126E">
          <w:rPr>
            <w:rFonts w:ascii="Arial" w:eastAsia="AdvTimes" w:hAnsi="Arial" w:cs="Arial"/>
            <w:lang w:val="en-US"/>
          </w:rPr>
          <w:delText xml:space="preserve"> a</w:delText>
        </w:r>
        <w:r w:rsidR="000274E8" w:rsidRPr="0091653F" w:rsidDel="003E126E">
          <w:rPr>
            <w:rFonts w:ascii="Arial" w:eastAsia="AdvTimes" w:hAnsi="Arial" w:cs="Arial"/>
            <w:lang w:val="en-US"/>
          </w:rPr>
          <w:delText>n</w:delText>
        </w:r>
        <w:r w:rsidRPr="0091653F" w:rsidDel="003E126E">
          <w:rPr>
            <w:rFonts w:ascii="Arial" w:eastAsia="AdvTimes" w:hAnsi="Arial" w:cs="Arial"/>
            <w:lang w:val="en-US"/>
          </w:rPr>
          <w:delText xml:space="preserve"> in vitro cell culture </w:delText>
        </w:r>
        <w:r w:rsidR="000274E8" w:rsidRPr="0091653F" w:rsidDel="003E126E">
          <w:rPr>
            <w:rFonts w:ascii="Arial" w:eastAsia="AdvTimes" w:hAnsi="Arial" w:cs="Arial"/>
            <w:lang w:val="en-US"/>
          </w:rPr>
          <w:delText xml:space="preserve">we are working with is </w:delText>
        </w:r>
        <w:r w:rsidRPr="0091653F" w:rsidDel="003E126E">
          <w:rPr>
            <w:rFonts w:ascii="Arial" w:eastAsia="AdvTimes" w:hAnsi="Arial" w:cs="Arial"/>
            <w:lang w:val="en-US"/>
          </w:rPr>
          <w:delText xml:space="preserve">a close system </w:delText>
        </w:r>
        <w:r w:rsidR="000274E8" w:rsidRPr="0091653F" w:rsidDel="003E126E">
          <w:rPr>
            <w:rFonts w:ascii="Arial" w:eastAsia="AdvTimes" w:hAnsi="Arial" w:cs="Arial"/>
            <w:lang w:val="en-US"/>
          </w:rPr>
          <w:delText>with</w:delText>
        </w:r>
        <w:r w:rsidRPr="0091653F" w:rsidDel="003E126E">
          <w:rPr>
            <w:rFonts w:ascii="Arial" w:eastAsia="AdvTimes" w:hAnsi="Arial" w:cs="Arial"/>
            <w:lang w:val="en-US"/>
          </w:rPr>
          <w:delText xml:space="preserve"> no </w:delText>
        </w:r>
        <w:r w:rsidR="000274E8" w:rsidRPr="0091653F" w:rsidDel="003E126E">
          <w:rPr>
            <w:rFonts w:ascii="Arial" w:eastAsia="AdvTimes" w:hAnsi="Arial" w:cs="Arial"/>
            <w:lang w:val="en-US"/>
          </w:rPr>
          <w:delText xml:space="preserve">cell </w:delText>
        </w:r>
        <w:r w:rsidRPr="0091653F" w:rsidDel="003E126E">
          <w:rPr>
            <w:rFonts w:ascii="Arial" w:eastAsia="AdvTimes" w:hAnsi="Arial" w:cs="Arial"/>
            <w:lang w:val="en-US"/>
          </w:rPr>
          <w:delText xml:space="preserve">recruitment or </w:delText>
        </w:r>
        <w:r w:rsidR="000274E8" w:rsidRPr="0091653F" w:rsidDel="003E126E">
          <w:rPr>
            <w:rFonts w:ascii="Arial" w:eastAsia="AdvTimes" w:hAnsi="Arial" w:cs="Arial"/>
            <w:lang w:val="en-US"/>
          </w:rPr>
          <w:delText>migration</w:delText>
        </w:r>
        <w:r w:rsidRPr="0091653F" w:rsidDel="003E126E">
          <w:rPr>
            <w:rFonts w:ascii="Arial" w:eastAsia="AdvTimes" w:hAnsi="Arial" w:cs="Arial"/>
            <w:lang w:val="en-US"/>
          </w:rPr>
          <w:delText xml:space="preserve">. </w:delText>
        </w:r>
        <w:r w:rsidR="003E38A2" w:rsidRPr="0091653F" w:rsidDel="003E126E">
          <w:rPr>
            <w:rFonts w:ascii="Arial" w:eastAsia="AdvTimes" w:hAnsi="Arial" w:cs="Arial"/>
            <w:lang w:val="en-US"/>
          </w:rPr>
          <w:delText xml:space="preserve">As </w:delText>
        </w:r>
        <w:r w:rsidR="003E38A2" w:rsidRPr="0091653F" w:rsidDel="003E126E">
          <w:rPr>
            <w:rFonts w:ascii="Arial" w:hAnsi="Arial" w:cs="Arial"/>
            <w:i/>
            <w:lang w:val="en-US"/>
          </w:rPr>
          <w:delText xml:space="preserve">in-vitro stimulation of cells was performed with a </w:delText>
        </w:r>
        <w:r w:rsidR="003E38A2" w:rsidRPr="0091653F" w:rsidDel="003E126E">
          <w:rPr>
            <w:rFonts w:ascii="Arial" w:hAnsi="Arial" w:cs="Arial"/>
            <w:lang w:val="en-US"/>
          </w:rPr>
          <w:delText>Whole Cell Lysate</w:delText>
        </w:r>
        <w:r w:rsidR="003E38A2" w:rsidRPr="0091653F" w:rsidDel="003E126E">
          <w:rPr>
            <w:rFonts w:ascii="Arial" w:hAnsi="Arial" w:cs="Arial"/>
            <w:i/>
            <w:lang w:val="en-US"/>
          </w:rPr>
          <w:delText xml:space="preserve"> of M.tb strain H37Rv, we do not have to include any bacterial dynamics.  </w:delText>
        </w:r>
        <w:r w:rsidR="003E38A2" w:rsidRPr="0018059D" w:rsidDel="003E126E">
          <w:rPr>
            <w:rFonts w:ascii="Arial" w:hAnsi="Arial" w:cs="Arial"/>
            <w:i/>
            <w:lang w:val="en-US"/>
          </w:rPr>
          <w:delText xml:space="preserve">The antigen dynamic only consider degradation/internalization. </w:delText>
        </w:r>
        <w:r w:rsidR="00041D8A" w:rsidRPr="0091653F" w:rsidDel="003E126E">
          <w:rPr>
            <w:rFonts w:ascii="Arial" w:hAnsi="Arial" w:cs="Arial"/>
            <w:i/>
            <w:lang w:val="en-US"/>
          </w:rPr>
          <w:delText xml:space="preserve">For blocking experiments we had used a CD137 blocking antibody in saturation concentrations. </w:delText>
        </w:r>
        <w:r w:rsidR="0061623D" w:rsidRPr="0091653F" w:rsidDel="003E126E">
          <w:rPr>
            <w:rFonts w:ascii="Arial" w:hAnsi="Arial" w:cs="Arial"/>
            <w:lang w:val="en-US"/>
          </w:rPr>
          <w:delText>As half</w:delText>
        </w:r>
        <w:r w:rsidR="00041D8A" w:rsidRPr="0091653F" w:rsidDel="003E126E">
          <w:rPr>
            <w:rFonts w:ascii="Arial" w:hAnsi="Arial" w:cs="Arial"/>
            <w:lang w:val="en-US"/>
          </w:rPr>
          <w:delText xml:space="preserve"> </w:delText>
        </w:r>
        <w:r w:rsidR="0061623D" w:rsidRPr="0091653F" w:rsidDel="003E126E">
          <w:rPr>
            <w:rFonts w:ascii="Arial" w:hAnsi="Arial" w:cs="Arial"/>
            <w:lang w:val="en-US"/>
          </w:rPr>
          <w:delText>life of</w:delText>
        </w:r>
        <w:r w:rsidR="0061623D" w:rsidRPr="0091653F" w:rsidDel="003E126E">
          <w:rPr>
            <w:rFonts w:ascii="Arial" w:eastAsia="AdvTimes" w:hAnsi="Arial" w:cs="Arial"/>
            <w:lang w:val="en-US"/>
          </w:rPr>
          <w:delText xml:space="preserve"> immunoglobulins is</w:delText>
        </w:r>
        <w:r w:rsidRPr="0091653F" w:rsidDel="003E126E">
          <w:rPr>
            <w:rFonts w:ascii="Arial" w:eastAsia="AdvTimes" w:hAnsi="Arial" w:cs="Arial"/>
            <w:lang w:val="en-US"/>
          </w:rPr>
          <w:delText xml:space="preserve"> </w:delText>
        </w:r>
        <w:r w:rsidR="0018783E" w:rsidDel="003E126E">
          <w:rPr>
            <w:rFonts w:ascii="Arial" w:eastAsia="AdvTimes" w:hAnsi="Arial" w:cs="Arial"/>
            <w:lang w:val="en-US"/>
          </w:rPr>
          <w:delText>l</w:delText>
        </w:r>
        <w:r w:rsidRPr="0091653F" w:rsidDel="003E126E">
          <w:rPr>
            <w:rFonts w:ascii="Arial" w:eastAsia="AdvTimes" w:hAnsi="Arial" w:cs="Arial"/>
            <w:lang w:val="en-US"/>
          </w:rPr>
          <w:delText>ong</w:delText>
        </w:r>
        <w:r w:rsidR="0018783E" w:rsidDel="003E126E">
          <w:rPr>
            <w:rFonts w:ascii="Arial" w:eastAsia="AdvTimes" w:hAnsi="Arial" w:cs="Arial"/>
            <w:lang w:val="en-US"/>
          </w:rPr>
          <w:delText>er than</w:delText>
        </w:r>
        <w:r w:rsidRPr="0091653F" w:rsidDel="003E126E">
          <w:rPr>
            <w:rFonts w:ascii="Arial" w:eastAsia="AdvTimes" w:hAnsi="Arial" w:cs="Arial"/>
            <w:lang w:val="en-US"/>
          </w:rPr>
          <w:delText xml:space="preserve"> the time of the study we did not include Ab degradation</w:delText>
        </w:r>
        <w:r w:rsidR="00041D8A" w:rsidRPr="0091653F" w:rsidDel="003E126E">
          <w:rPr>
            <w:rFonts w:ascii="Arial" w:eastAsia="AdvTimes" w:hAnsi="Arial" w:cs="Arial"/>
            <w:lang w:val="en-US"/>
          </w:rPr>
          <w:delText xml:space="preserve"> in the model</w:delText>
        </w:r>
        <w:r w:rsidRPr="0091653F" w:rsidDel="003E126E">
          <w:rPr>
            <w:rFonts w:ascii="Arial" w:eastAsia="AdvTimes" w:hAnsi="Arial" w:cs="Arial"/>
            <w:lang w:val="en-US"/>
          </w:rPr>
          <w:delText>.</w:delText>
        </w:r>
      </w:del>
    </w:p>
    <w:p w:rsidR="00521991" w:rsidRPr="0091653F" w:rsidDel="003E126E" w:rsidRDefault="00521991" w:rsidP="00624100">
      <w:pPr>
        <w:autoSpaceDE w:val="0"/>
        <w:autoSpaceDN w:val="0"/>
        <w:adjustRightInd w:val="0"/>
        <w:spacing w:after="0" w:line="480" w:lineRule="auto"/>
        <w:jc w:val="both"/>
        <w:rPr>
          <w:del w:id="87" w:author="DarioFD" w:date="2012-03-06T14:31:00Z"/>
          <w:rFonts w:ascii="Arial" w:hAnsi="Arial" w:cs="Arial"/>
          <w:lang w:val="en-US"/>
        </w:rPr>
      </w:pPr>
      <w:del w:id="88" w:author="DarioFD" w:date="2012-03-06T14:31:00Z">
        <w:r w:rsidRPr="0091653F" w:rsidDel="003E126E">
          <w:rPr>
            <w:rFonts w:ascii="Arial" w:hAnsi="Arial" w:cs="Arial"/>
            <w:lang w:val="en-US"/>
          </w:rPr>
          <w:delText>Table 1 describes the</w:delText>
        </w:r>
        <w:r w:rsidR="00CF5879" w:rsidRPr="0091653F" w:rsidDel="003E126E">
          <w:rPr>
            <w:rFonts w:ascii="Arial" w:hAnsi="Arial" w:cs="Arial"/>
            <w:lang w:val="en-US"/>
          </w:rPr>
          <w:delText xml:space="preserve"> model`s</w:delText>
        </w:r>
        <w:r w:rsidRPr="0091653F" w:rsidDel="003E126E">
          <w:rPr>
            <w:rFonts w:ascii="Arial" w:hAnsi="Arial" w:cs="Arial"/>
            <w:lang w:val="en-US"/>
          </w:rPr>
          <w:delText xml:space="preserve"> variables</w:delText>
        </w:r>
        <w:r w:rsidR="00CF5879" w:rsidRPr="0091653F" w:rsidDel="003E126E">
          <w:rPr>
            <w:rFonts w:ascii="Arial" w:hAnsi="Arial" w:cs="Arial"/>
            <w:lang w:val="en-US"/>
          </w:rPr>
          <w:delText xml:space="preserve">. A diagram describing APC, NK and LT </w:delText>
        </w:r>
        <w:r w:rsidRPr="0091653F" w:rsidDel="003E126E">
          <w:rPr>
            <w:rFonts w:ascii="Arial" w:hAnsi="Arial" w:cs="Arial"/>
            <w:lang w:val="en-US"/>
          </w:rPr>
          <w:delText xml:space="preserve">dynamics populations is presented in Fig. 1. The non-linear ordinary differential equation system is shown in Supporting Information </w:delText>
        </w:r>
        <w:r w:rsidR="00CF5879" w:rsidRPr="0091653F" w:rsidDel="003E126E">
          <w:rPr>
            <w:rFonts w:ascii="Arial" w:hAnsi="Arial" w:cs="Arial"/>
            <w:lang w:val="en-US"/>
          </w:rPr>
          <w:delText>online</w:delText>
        </w:r>
        <w:r w:rsidRPr="0091653F" w:rsidDel="003E126E">
          <w:rPr>
            <w:rFonts w:ascii="Arial" w:hAnsi="Arial" w:cs="Arial"/>
            <w:lang w:val="en-US"/>
          </w:rPr>
          <w:delText>.</w:delText>
        </w:r>
      </w:del>
    </w:p>
    <w:p w:rsidR="00B97C2F" w:rsidRPr="0091653F" w:rsidDel="003E126E" w:rsidRDefault="00762DEB" w:rsidP="0091653F">
      <w:pPr>
        <w:autoSpaceDE w:val="0"/>
        <w:autoSpaceDN w:val="0"/>
        <w:adjustRightInd w:val="0"/>
        <w:spacing w:after="0" w:line="480" w:lineRule="auto"/>
        <w:jc w:val="both"/>
        <w:rPr>
          <w:del w:id="89" w:author="DarioFD" w:date="2012-03-06T14:31:00Z"/>
          <w:rFonts w:ascii="Arial" w:hAnsi="Arial" w:cs="Arial"/>
          <w:lang w:val="en-US"/>
        </w:rPr>
      </w:pPr>
      <w:del w:id="90" w:author="DarioFD" w:date="2012-03-06T14:31:00Z">
        <w:r w:rsidRPr="0091653F" w:rsidDel="003E126E">
          <w:rPr>
            <w:rFonts w:ascii="Arial" w:hAnsi="Arial" w:cs="Arial"/>
            <w:lang w:val="en-US"/>
          </w:rPr>
          <w:lastRenderedPageBreak/>
          <w:delText xml:space="preserve">All </w:delText>
        </w:r>
        <w:r w:rsidR="0018783E" w:rsidDel="003E126E">
          <w:rPr>
            <w:rFonts w:ascii="Arial" w:hAnsi="Arial" w:cs="Arial"/>
            <w:lang w:val="en-US"/>
          </w:rPr>
          <w:delText xml:space="preserve">cell </w:delText>
        </w:r>
        <w:r w:rsidRPr="0091653F" w:rsidDel="003E126E">
          <w:rPr>
            <w:rFonts w:ascii="Arial" w:hAnsi="Arial" w:cs="Arial"/>
            <w:lang w:val="en-US"/>
          </w:rPr>
          <w:delText xml:space="preserve">parameters are </w:delText>
        </w:r>
        <w:r w:rsidR="0091653F" w:rsidRPr="0091653F" w:rsidDel="003E126E">
          <w:rPr>
            <w:rFonts w:ascii="Arial" w:hAnsi="Arial" w:cs="Arial"/>
            <w:lang w:val="en-US"/>
          </w:rPr>
          <w:delText>defined</w:delText>
        </w:r>
        <w:r w:rsidRPr="0091653F" w:rsidDel="003E126E">
          <w:rPr>
            <w:rFonts w:ascii="Arial" w:hAnsi="Arial" w:cs="Arial"/>
            <w:lang w:val="en-US"/>
          </w:rPr>
          <w:delText xml:space="preserve"> taking account if they are not activated, activated or activated and signalized.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The main</w:delText>
        </w:r>
        <w:r w:rsidR="00041D8A" w:rsidRPr="0091653F" w:rsidDel="003E126E">
          <w:rPr>
            <w:rFonts w:ascii="Arial" w:hAnsi="Arial" w:cs="Arial"/>
            <w:lang w:val="en-US"/>
          </w:rPr>
          <w:delText xml:space="preserve"> assumption </w:delText>
        </w:r>
        <w:r w:rsidR="00B97C2F" w:rsidRPr="0091653F" w:rsidDel="003E126E">
          <w:rPr>
            <w:rFonts w:ascii="Arial" w:hAnsi="Arial" w:cs="Arial"/>
            <w:lang w:val="en-US"/>
          </w:rPr>
          <w:delText>of</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the</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model</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is</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that</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without</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antigen</w:delText>
        </w:r>
        <w:r w:rsidR="00B97C2F" w:rsidRPr="0091653F" w:rsidDel="003E126E">
          <w:rPr>
            <w:rFonts w:ascii="Arial" w:hAnsi="Arial" w:cs="Arial"/>
            <w:lang w:val="en-US"/>
          </w:rPr>
          <w:delText>, there</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i</w:delText>
        </w:r>
        <w:r w:rsidR="00B97C2F" w:rsidRPr="0091653F" w:rsidDel="003E126E">
          <w:rPr>
            <w:rFonts w:ascii="Arial" w:hAnsi="Arial" w:cs="Arial"/>
            <w:lang w:val="en-US"/>
          </w:rPr>
          <w:delText>s</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a basal level of unspecific activation with basal levels of receptor and ligand expression and cytokines pr</w:delText>
        </w:r>
        <w:r w:rsidR="00B97C2F" w:rsidRPr="0091653F" w:rsidDel="003E126E">
          <w:rPr>
            <w:rFonts w:ascii="Arial" w:hAnsi="Arial" w:cs="Arial"/>
            <w:lang w:val="en-US"/>
          </w:rPr>
          <w:delText>oduction</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soon</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antigen stimulation occurs, </w:delText>
        </w:r>
        <w:r w:rsidR="00B97C2F" w:rsidRPr="0091653F" w:rsidDel="003E126E">
          <w:rPr>
            <w:rFonts w:ascii="Arial" w:hAnsi="Arial" w:cs="Arial"/>
            <w:lang w:val="en-US"/>
          </w:rPr>
          <w:delText>cytokine</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environment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is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altered,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well as the</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numbers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and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phenotypes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of</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cells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present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the</w:delText>
        </w:r>
        <w:r w:rsidR="0091653F" w:rsidRPr="0091653F" w:rsidDel="003E126E">
          <w:rPr>
            <w:rFonts w:ascii="Arial" w:hAnsi="Arial" w:cs="Arial"/>
            <w:lang w:val="en-US"/>
          </w:rPr>
          <w:delText xml:space="preserve"> in-vitro culture. </w:delText>
        </w:r>
        <w:r w:rsidR="002A587B" w:rsidDel="003E126E">
          <w:rPr>
            <w:rFonts w:ascii="Arial" w:hAnsi="Arial" w:cs="Arial"/>
            <w:lang w:val="en-US"/>
          </w:rPr>
          <w:delText>Unspecific activated cells produce unespecifically cytokines but can not interact with specific activated cells.</w:delText>
        </w:r>
      </w:del>
    </w:p>
    <w:p w:rsidR="00BF0806" w:rsidRDefault="0018783E" w:rsidP="00624100">
      <w:pPr>
        <w:autoSpaceDE w:val="0"/>
        <w:autoSpaceDN w:val="0"/>
        <w:adjustRightInd w:val="0"/>
        <w:spacing w:after="0" w:line="480" w:lineRule="auto"/>
        <w:jc w:val="both"/>
        <w:rPr>
          <w:rFonts w:ascii="Arial" w:hAnsi="Arial" w:cs="Arial"/>
          <w:lang w:val="en-US"/>
        </w:rPr>
      </w:pPr>
      <w:r>
        <w:rPr>
          <w:rFonts w:ascii="Arial" w:hAnsi="Arial" w:cs="Arial"/>
          <w:lang w:val="en-US"/>
        </w:rPr>
        <w:t xml:space="preserve">2.3 </w:t>
      </w:r>
      <w:r w:rsidR="00B22F14">
        <w:rPr>
          <w:rFonts w:ascii="Arial" w:hAnsi="Arial" w:cs="Arial"/>
          <w:lang w:val="en-US"/>
        </w:rPr>
        <w:t>Treatments.</w:t>
      </w:r>
    </w:p>
    <w:p w:rsidR="00B22F14" w:rsidRDefault="00B22F14" w:rsidP="00624100">
      <w:pPr>
        <w:autoSpaceDE w:val="0"/>
        <w:autoSpaceDN w:val="0"/>
        <w:adjustRightInd w:val="0"/>
        <w:spacing w:after="0" w:line="480" w:lineRule="auto"/>
        <w:jc w:val="both"/>
        <w:rPr>
          <w:rFonts w:ascii="Arial" w:hAnsi="Arial" w:cs="Arial"/>
          <w:lang w:val="en-US"/>
        </w:rPr>
      </w:pPr>
      <w:r>
        <w:rPr>
          <w:rFonts w:ascii="Arial" w:hAnsi="Arial" w:cs="Arial"/>
          <w:lang w:val="en-US"/>
        </w:rPr>
        <w:t xml:space="preserve">Simulations were performed in three different </w:t>
      </w:r>
      <w:r w:rsidR="0018783E">
        <w:rPr>
          <w:rFonts w:ascii="Arial" w:hAnsi="Arial" w:cs="Arial"/>
          <w:lang w:val="en-US"/>
        </w:rPr>
        <w:t xml:space="preserve">virtual </w:t>
      </w:r>
      <w:r>
        <w:rPr>
          <w:rFonts w:ascii="Arial" w:hAnsi="Arial" w:cs="Arial"/>
          <w:lang w:val="en-US"/>
        </w:rPr>
        <w:t>treatments for data fitting. “</w:t>
      </w:r>
      <w:proofErr w:type="spellStart"/>
      <w:r>
        <w:rPr>
          <w:rFonts w:ascii="Arial" w:hAnsi="Arial" w:cs="Arial"/>
          <w:lang w:val="en-US"/>
        </w:rPr>
        <w:t>M.tb</w:t>
      </w:r>
      <w:proofErr w:type="spellEnd"/>
      <w:r>
        <w:rPr>
          <w:rFonts w:ascii="Arial" w:hAnsi="Arial" w:cs="Arial"/>
          <w:lang w:val="en-US"/>
        </w:rPr>
        <w:t xml:space="preserve"> treatment” </w:t>
      </w:r>
      <w:r w:rsidR="006F7C98">
        <w:rPr>
          <w:rFonts w:ascii="Arial" w:hAnsi="Arial" w:cs="Arial"/>
          <w:lang w:val="en-US"/>
        </w:rPr>
        <w:t xml:space="preserve">simulates experiments in which cells are stimulated with </w:t>
      </w:r>
      <w:proofErr w:type="spellStart"/>
      <w:r w:rsidR="006F7C98" w:rsidRPr="006F7C98">
        <w:rPr>
          <w:rFonts w:ascii="Arial" w:hAnsi="Arial" w:cs="Arial"/>
          <w:i/>
          <w:lang w:val="en-US"/>
        </w:rPr>
        <w:t>M.tb</w:t>
      </w:r>
      <w:proofErr w:type="spellEnd"/>
      <w:r w:rsidR="006F7C98">
        <w:rPr>
          <w:rFonts w:ascii="Arial" w:hAnsi="Arial" w:cs="Arial"/>
          <w:lang w:val="en-US"/>
        </w:rPr>
        <w:t xml:space="preserve"> antigen (Ag). “</w:t>
      </w:r>
      <w:proofErr w:type="gramStart"/>
      <w:r w:rsidR="006F7C98">
        <w:rPr>
          <w:rFonts w:ascii="Arial" w:hAnsi="Arial" w:cs="Arial"/>
          <w:lang w:val="en-US"/>
        </w:rPr>
        <w:t>blocking</w:t>
      </w:r>
      <w:proofErr w:type="gramEnd"/>
      <w:r w:rsidR="006F7C98">
        <w:rPr>
          <w:rFonts w:ascii="Arial" w:hAnsi="Arial" w:cs="Arial"/>
          <w:lang w:val="en-US"/>
        </w:rPr>
        <w:t xml:space="preserve"> treatment” simulates experiments in which cells are stimulated with </w:t>
      </w:r>
      <w:proofErr w:type="spellStart"/>
      <w:r w:rsidR="006F7C98" w:rsidRPr="006F7C98">
        <w:rPr>
          <w:rFonts w:ascii="Arial" w:hAnsi="Arial" w:cs="Arial"/>
          <w:i/>
          <w:lang w:val="en-US"/>
        </w:rPr>
        <w:t>M.tb</w:t>
      </w:r>
      <w:proofErr w:type="spellEnd"/>
      <w:r w:rsidR="00DA4BED">
        <w:rPr>
          <w:rFonts w:ascii="Arial" w:hAnsi="Arial" w:cs="Arial"/>
          <w:lang w:val="en-US"/>
        </w:rPr>
        <w:t xml:space="preserve"> in the presence of anti-CD137 blocking antibody (</w:t>
      </w:r>
      <w:proofErr w:type="spellStart"/>
      <w:r w:rsidR="00DA4BED">
        <w:rPr>
          <w:rFonts w:ascii="Arial" w:hAnsi="Arial" w:cs="Arial"/>
          <w:lang w:val="en-US"/>
        </w:rPr>
        <w:t>Ab</w:t>
      </w:r>
      <w:proofErr w:type="spellEnd"/>
      <w:r w:rsidR="00DA4BED">
        <w:rPr>
          <w:rFonts w:ascii="Arial" w:hAnsi="Arial" w:cs="Arial"/>
          <w:lang w:val="en-US"/>
        </w:rPr>
        <w:t>). “Media treatment” simulates control experiments without Ag and Ab.</w:t>
      </w:r>
    </w:p>
    <w:p w:rsidR="0018783E" w:rsidRDefault="0018783E"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EE27D6">
        <w:rPr>
          <w:rFonts w:ascii="Arial" w:hAnsi="Arial" w:cs="Arial"/>
          <w:lang w:val="en-US"/>
        </w:rPr>
        <w:t xml:space="preserve">2.3 </w:t>
      </w:r>
      <w:r w:rsidR="00521991">
        <w:rPr>
          <w:rFonts w:ascii="Arial" w:hAnsi="Arial" w:cs="Arial"/>
          <w:lang w:val="en-US"/>
        </w:rPr>
        <w:t>APC</w:t>
      </w:r>
      <w:r w:rsidRPr="00017849">
        <w:rPr>
          <w:rFonts w:ascii="Arial" w:hAnsi="Arial" w:cs="Arial"/>
          <w:lang w:val="en-US"/>
        </w:rPr>
        <w:t xml:space="preserve"> dynamics</w:t>
      </w:r>
    </w:p>
    <w:p w:rsidR="00053363" w:rsidRDefault="00810450" w:rsidP="00053363">
      <w:pPr>
        <w:autoSpaceDE w:val="0"/>
        <w:autoSpaceDN w:val="0"/>
        <w:adjustRightInd w:val="0"/>
        <w:spacing w:after="0" w:line="480" w:lineRule="auto"/>
        <w:jc w:val="both"/>
        <w:rPr>
          <w:rFonts w:ascii="Arial" w:hAnsi="Arial" w:cs="Arial"/>
          <w:lang w:val="en-US"/>
        </w:rPr>
      </w:pPr>
      <w:r>
        <w:rPr>
          <w:rFonts w:ascii="Arial" w:hAnsi="Arial" w:cs="Arial"/>
          <w:lang w:val="en-US"/>
        </w:rPr>
        <w:t>As said in the introduction, t</w:t>
      </w:r>
      <w:r w:rsidR="00053363" w:rsidRPr="00053363">
        <w:rPr>
          <w:rFonts w:ascii="Arial" w:hAnsi="Arial" w:cs="Arial"/>
          <w:lang w:val="en-US"/>
        </w:rPr>
        <w:t>he</w:t>
      </w:r>
      <w:r w:rsidR="00053363">
        <w:rPr>
          <w:rFonts w:ascii="Arial" w:hAnsi="Arial" w:cs="Arial"/>
          <w:lang w:val="en-US"/>
        </w:rPr>
        <w:t xml:space="preserve"> </w:t>
      </w:r>
      <w:r w:rsidR="00053363" w:rsidRPr="00053363">
        <w:rPr>
          <w:rFonts w:ascii="Arial" w:hAnsi="Arial" w:cs="Arial"/>
          <w:lang w:val="en-US"/>
        </w:rPr>
        <w:t xml:space="preserve">control of </w:t>
      </w:r>
      <w:r w:rsidR="00053363">
        <w:rPr>
          <w:rFonts w:ascii="Arial" w:hAnsi="Arial" w:cs="Arial"/>
          <w:lang w:val="en-US"/>
        </w:rPr>
        <w:t xml:space="preserve">tuberculosis </w:t>
      </w:r>
      <w:r w:rsidR="00053363" w:rsidRPr="00053363">
        <w:rPr>
          <w:rFonts w:ascii="Arial" w:hAnsi="Arial" w:cs="Arial"/>
          <w:lang w:val="en-US"/>
        </w:rPr>
        <w:t>infection requires the coordinated interaction of</w:t>
      </w:r>
      <w:r w:rsidR="00053363">
        <w:rPr>
          <w:rFonts w:ascii="Arial" w:hAnsi="Arial" w:cs="Arial"/>
          <w:lang w:val="en-US"/>
        </w:rPr>
        <w:t xml:space="preserve"> </w:t>
      </w:r>
      <w:r w:rsidR="006F6743">
        <w:rPr>
          <w:rFonts w:ascii="Arial" w:hAnsi="Arial" w:cs="Arial"/>
          <w:lang w:val="en-US"/>
        </w:rPr>
        <w:t xml:space="preserve">APC </w:t>
      </w:r>
      <w:r w:rsidR="00053363" w:rsidRPr="00053363">
        <w:rPr>
          <w:rFonts w:ascii="Arial" w:hAnsi="Arial" w:cs="Arial"/>
          <w:lang w:val="en-US"/>
        </w:rPr>
        <w:t>and T cells. Macrophages, the preferred</w:t>
      </w:r>
      <w:r>
        <w:rPr>
          <w:rFonts w:ascii="Arial" w:hAnsi="Arial" w:cs="Arial"/>
          <w:lang w:val="en-US"/>
        </w:rPr>
        <w:t xml:space="preserve"> </w:t>
      </w:r>
      <w:r w:rsidR="00053363" w:rsidRPr="00053363">
        <w:rPr>
          <w:rFonts w:ascii="Arial" w:hAnsi="Arial" w:cs="Arial"/>
          <w:lang w:val="en-US"/>
        </w:rPr>
        <w:t xml:space="preserve">habitats of </w:t>
      </w:r>
      <w:proofErr w:type="spellStart"/>
      <w:r w:rsidR="00053363" w:rsidRPr="00656F4C">
        <w:rPr>
          <w:rFonts w:ascii="Arial" w:hAnsi="Arial" w:cs="Arial"/>
          <w:i/>
          <w:lang w:val="en-US"/>
        </w:rPr>
        <w:t>M</w:t>
      </w:r>
      <w:r w:rsidR="00656F4C" w:rsidRPr="00656F4C">
        <w:rPr>
          <w:rFonts w:ascii="Arial" w:hAnsi="Arial" w:cs="Arial"/>
          <w:i/>
          <w:lang w:val="en-US"/>
        </w:rPr>
        <w:t>.</w:t>
      </w:r>
      <w:r w:rsidR="00053363" w:rsidRPr="00656F4C">
        <w:rPr>
          <w:rFonts w:ascii="Arial" w:hAnsi="Arial" w:cs="Arial"/>
          <w:i/>
          <w:lang w:val="en-US"/>
        </w:rPr>
        <w:t>tb</w:t>
      </w:r>
      <w:proofErr w:type="spellEnd"/>
      <w:r w:rsidR="00656F4C">
        <w:rPr>
          <w:rFonts w:ascii="Arial" w:hAnsi="Arial" w:cs="Arial"/>
          <w:lang w:val="en-US"/>
        </w:rPr>
        <w:t xml:space="preserve"> </w:t>
      </w:r>
      <w:r w:rsidR="004015A5">
        <w:rPr>
          <w:rFonts w:ascii="Arial" w:hAnsi="Arial" w:cs="Arial"/>
          <w:lang w:val="en-US"/>
        </w:rPr>
        <w:fldChar w:fldCharType="begin"/>
      </w:r>
      <w:r w:rsidR="00F9482A">
        <w:rPr>
          <w:rFonts w:ascii="Arial" w:hAnsi="Arial" w:cs="Arial"/>
          <w:lang w:val="en-US"/>
        </w:rPr>
        <w:instrText xml:space="preserve"> ADDIN EN.CITE &lt;EndNote&gt;&lt;Cite&gt;&lt;Author&gt;SH&lt;/Author&gt;&lt;Year&gt;2001&lt;/Year&gt;&lt;RecNum&gt;638&lt;/RecNum&gt;&lt;DisplayText&gt;[28]&lt;/DisplayText&gt;&lt;record&gt;&lt;rec-number&gt;638&lt;/rec-number&gt;&lt;foreign-keys&gt;&lt;key app="EN" db-id="rzwf00dpt2zpz6edw0avdp5ds5xw90e2x2r2"&gt;638&lt;/key&gt;&lt;/foreign-keys&gt;&lt;ref-type name="Journal Article"&gt;17&lt;/ref-type&gt;&lt;contributors&gt;&lt;authors&gt;&lt;author&gt;Kaufmann SH&lt;/author&gt;&lt;/authors&gt;&lt;/contributors&gt;&lt;titles&gt;&lt;title&gt;How can immunology contribute to the control of tuberculosis?&lt;/title&gt;&lt;secondary-title&gt;Nature reviews Immunology&lt;/secondary-title&gt;&lt;/titles&gt;&lt;periodical&gt;&lt;full-title&gt;Nature reviews Immunology&lt;/full-title&gt;&lt;/periodical&gt;&lt;volume&gt;1(1):20-30&lt;/volume&gt;&lt;dates&gt;&lt;year&gt;2001&lt;/year&gt;&lt;/dates&gt;&lt;urls&gt;&lt;/urls&gt;&lt;/record&gt;&lt;/Cite&gt;&lt;/EndNote&gt;</w:instrText>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91" w:author="DarioFD" w:date="2012-03-07T09:18:00Z">
            <w:rPr/>
          </w:rPrChange>
        </w:rPr>
        <w:instrText>HYPERLINK \l "_ENREF_28" \o "SH, 2001 #638"</w:instrText>
      </w:r>
      <w:r w:rsidR="004015A5">
        <w:fldChar w:fldCharType="separate"/>
      </w:r>
      <w:r w:rsidR="00754E3C">
        <w:rPr>
          <w:rFonts w:ascii="Arial" w:hAnsi="Arial" w:cs="Arial"/>
          <w:noProof/>
          <w:lang w:val="en-US"/>
        </w:rPr>
        <w:t>28</w:t>
      </w:r>
      <w:r w:rsidR="004015A5">
        <w:fldChar w:fldCharType="end"/>
      </w:r>
      <w:r w:rsidR="00F9482A">
        <w:rPr>
          <w:rFonts w:ascii="Arial" w:hAnsi="Arial" w:cs="Arial"/>
          <w:noProof/>
          <w:lang w:val="en-US"/>
        </w:rPr>
        <w:t>]</w:t>
      </w:r>
      <w:r w:rsidR="004015A5">
        <w:rPr>
          <w:rFonts w:ascii="Arial" w:hAnsi="Arial" w:cs="Arial"/>
          <w:lang w:val="en-US"/>
        </w:rPr>
        <w:fldChar w:fldCharType="end"/>
      </w:r>
      <w:r w:rsidR="00656F4C">
        <w:rPr>
          <w:rFonts w:ascii="Arial" w:hAnsi="Arial" w:cs="Arial"/>
          <w:lang w:val="en-US"/>
        </w:rPr>
        <w:t>,</w:t>
      </w:r>
      <w:r w:rsidR="00053363" w:rsidRPr="00053363">
        <w:rPr>
          <w:rFonts w:ascii="Arial" w:hAnsi="Arial" w:cs="Arial"/>
          <w:lang w:val="en-US"/>
        </w:rPr>
        <w:t xml:space="preserve"> and DCs are the major antigen presenting</w:t>
      </w:r>
      <w:r w:rsidR="006F6743">
        <w:rPr>
          <w:rFonts w:ascii="Arial" w:hAnsi="Arial" w:cs="Arial"/>
          <w:lang w:val="en-US"/>
        </w:rPr>
        <w:t xml:space="preserve"> </w:t>
      </w:r>
      <w:r w:rsidR="00053363" w:rsidRPr="00053363">
        <w:rPr>
          <w:rFonts w:ascii="Arial" w:hAnsi="Arial" w:cs="Arial"/>
          <w:lang w:val="en-US"/>
        </w:rPr>
        <w:t>cells involved</w:t>
      </w:r>
      <w:r w:rsidR="009D57D6" w:rsidRPr="009D57D6">
        <w:rPr>
          <w:lang w:val="en-US"/>
        </w:rPr>
        <w:t xml:space="preserve"> </w:t>
      </w:r>
      <w:r w:rsidR="004015A5">
        <w:rPr>
          <w:rFonts w:ascii="Arial" w:hAnsi="Arial" w:cs="Arial"/>
          <w:lang w:val="en-US"/>
        </w:rPr>
        <w:fldChar w:fldCharType="begin">
          <w:fldData xml:space="preserve">PEVuZE5vdGU+PENpdGU+PEF1dGhvcj5SYWphPC9BdXRob3I+PFllYXI+MjAwNDwvWWVhcj48UmVj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MzQ3LTYyPC9wYWdlcz48dm9sdW1lPjI3PC92b2x1bWU+PG51bWJlcj40PC9udW1iZXI+PGVkaXRp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==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PEVuZE5vdGU+PENpdGU+PEF1dGhvcj5SYWphPC9BdXRob3I+PFllYXI+MjAwNDwvWWVhcj48UmVj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MzQ3LTYyPC9wYWdlcz48dm9sdW1lPjI3PC92b2x1bWU+PG51bWJlcj40PC9udW1iZXI+PGVkaXRp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==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92" w:author="DarioFD" w:date="2012-03-07T09:18:00Z">
            <w:rPr/>
          </w:rPrChange>
        </w:rPr>
        <w:instrText>HYPERLINK \l "_ENREF_29" \o "Raja, 2004 #642"</w:instrText>
      </w:r>
      <w:r w:rsidR="004015A5">
        <w:fldChar w:fldCharType="separate"/>
      </w:r>
      <w:r w:rsidR="00754E3C">
        <w:rPr>
          <w:rFonts w:ascii="Arial" w:hAnsi="Arial" w:cs="Arial"/>
          <w:noProof/>
          <w:lang w:val="en-US"/>
        </w:rPr>
        <w:t>29</w:t>
      </w:r>
      <w:r w:rsidR="004015A5">
        <w:fldChar w:fldCharType="end"/>
      </w:r>
      <w:r w:rsidR="00F9482A">
        <w:rPr>
          <w:rFonts w:ascii="Arial" w:hAnsi="Arial" w:cs="Arial"/>
          <w:noProof/>
          <w:lang w:val="en-US"/>
        </w:rPr>
        <w:t xml:space="preserve">, </w:t>
      </w:r>
      <w:r w:rsidR="004015A5">
        <w:fldChar w:fldCharType="begin"/>
      </w:r>
      <w:r w:rsidR="004015A5" w:rsidRPr="00AE71F6">
        <w:rPr>
          <w:lang w:val="en-US"/>
          <w:rPrChange w:id="93" w:author="DarioFD" w:date="2012-03-07T09:18:00Z">
            <w:rPr/>
          </w:rPrChange>
        </w:rPr>
        <w:instrText>HYPERLINK \l "_ENREF_30" \o "Bhatt, 2007 #651"</w:instrText>
      </w:r>
      <w:r w:rsidR="004015A5">
        <w:fldChar w:fldCharType="separate"/>
      </w:r>
      <w:r w:rsidR="00754E3C">
        <w:rPr>
          <w:rFonts w:ascii="Arial" w:hAnsi="Arial" w:cs="Arial"/>
          <w:noProof/>
          <w:lang w:val="en-US"/>
        </w:rPr>
        <w:t>30</w:t>
      </w:r>
      <w:r w:rsidR="004015A5">
        <w:fldChar w:fldCharType="end"/>
      </w:r>
      <w:r w:rsidR="00F9482A">
        <w:rPr>
          <w:rFonts w:ascii="Arial" w:hAnsi="Arial" w:cs="Arial"/>
          <w:noProof/>
          <w:lang w:val="en-US"/>
        </w:rPr>
        <w:t>]</w:t>
      </w:r>
      <w:r w:rsidR="004015A5">
        <w:rPr>
          <w:rFonts w:ascii="Arial" w:hAnsi="Arial" w:cs="Arial"/>
          <w:lang w:val="en-US"/>
        </w:rPr>
        <w:fldChar w:fldCharType="end"/>
      </w:r>
      <w:r w:rsidR="0018059D">
        <w:rPr>
          <w:rFonts w:ascii="Arial" w:hAnsi="Arial" w:cs="Arial"/>
          <w:lang w:val="en-US"/>
        </w:rPr>
        <w:t xml:space="preserve">. </w:t>
      </w:r>
    </w:p>
    <w:p w:rsidR="005E2572" w:rsidRDefault="0018059D" w:rsidP="0018059D">
      <w:pPr>
        <w:spacing w:after="0" w:line="480" w:lineRule="auto"/>
        <w:jc w:val="both"/>
        <w:rPr>
          <w:rFonts w:ascii="Arial" w:hAnsi="Arial" w:cs="Arial"/>
          <w:lang w:val="en-US"/>
        </w:rPr>
      </w:pPr>
      <w:r>
        <w:rPr>
          <w:rFonts w:ascii="Arial" w:hAnsi="Arial" w:cs="Arial"/>
          <w:lang w:val="en-US"/>
        </w:rPr>
        <w:t>W</w:t>
      </w:r>
      <w:r w:rsidRPr="00EE27D6">
        <w:rPr>
          <w:rFonts w:ascii="Arial" w:hAnsi="Arial" w:cs="Arial"/>
          <w:lang w:val="en-US"/>
        </w:rPr>
        <w:t>e describe f</w:t>
      </w:r>
      <w:r>
        <w:rPr>
          <w:rFonts w:ascii="Arial" w:hAnsi="Arial" w:cs="Arial"/>
          <w:lang w:val="en-US"/>
        </w:rPr>
        <w:t xml:space="preserve">our </w:t>
      </w:r>
      <w:r w:rsidRPr="00EE27D6">
        <w:rPr>
          <w:rFonts w:ascii="Arial" w:hAnsi="Arial" w:cs="Arial"/>
          <w:lang w:val="en-US"/>
        </w:rPr>
        <w:t xml:space="preserve">different </w:t>
      </w:r>
      <w:r>
        <w:rPr>
          <w:rFonts w:ascii="Arial" w:hAnsi="Arial" w:cs="Arial"/>
          <w:lang w:val="en-US"/>
        </w:rPr>
        <w:t xml:space="preserve">APC </w:t>
      </w:r>
      <w:r w:rsidRPr="00EE27D6">
        <w:rPr>
          <w:rFonts w:ascii="Arial" w:hAnsi="Arial" w:cs="Arial"/>
          <w:lang w:val="en-US"/>
        </w:rPr>
        <w:t>subpopulations</w:t>
      </w:r>
      <w:r>
        <w:rPr>
          <w:rFonts w:ascii="Arial" w:hAnsi="Arial" w:cs="Arial"/>
          <w:lang w:val="en-US"/>
        </w:rPr>
        <w:t xml:space="preserve"> (</w:t>
      </w:r>
      <w:proofErr w:type="spellStart"/>
      <w:r>
        <w:rPr>
          <w:rFonts w:ascii="Arial" w:hAnsi="Arial" w:cs="Arial"/>
          <w:lang w:val="en-US"/>
        </w:rPr>
        <w:t>Eq</w:t>
      </w:r>
      <w:r w:rsidR="009769F8">
        <w:rPr>
          <w:rFonts w:ascii="Arial" w:hAnsi="Arial" w:cs="Arial"/>
          <w:lang w:val="en-US"/>
        </w:rPr>
        <w:t>s</w:t>
      </w:r>
      <w:proofErr w:type="spellEnd"/>
      <w:r w:rsidR="009769F8">
        <w:rPr>
          <w:rFonts w:ascii="Arial" w:hAnsi="Arial" w:cs="Arial"/>
          <w:lang w:val="en-US"/>
        </w:rPr>
        <w:t>.</w:t>
      </w:r>
      <w:r>
        <w:rPr>
          <w:rFonts w:ascii="Arial" w:hAnsi="Arial" w:cs="Arial"/>
          <w:lang w:val="en-US"/>
        </w:rPr>
        <w:t xml:space="preserve"> 1-4):</w:t>
      </w:r>
      <w:r w:rsidRPr="00624100">
        <w:rPr>
          <w:rFonts w:ascii="Arial" w:hAnsi="Arial" w:cs="Arial"/>
          <w:lang w:val="en-US"/>
        </w:rPr>
        <w:t xml:space="preserve"> resting (APC</w:t>
      </w:r>
      <w:r w:rsidRPr="005E2572">
        <w:rPr>
          <w:rFonts w:ascii="Arial" w:hAnsi="Arial" w:cs="Arial"/>
          <w:vertAlign w:val="subscript"/>
          <w:lang w:val="en-US"/>
        </w:rPr>
        <w:t>0</w:t>
      </w:r>
      <w:r w:rsidRPr="00624100">
        <w:rPr>
          <w:rFonts w:ascii="Arial" w:hAnsi="Arial" w:cs="Arial"/>
          <w:lang w:val="en-US"/>
        </w:rPr>
        <w:t>)</w:t>
      </w:r>
      <w:r w:rsidR="00656F4C">
        <w:rPr>
          <w:rFonts w:ascii="Arial" w:hAnsi="Arial" w:cs="Arial"/>
          <w:lang w:val="en-US"/>
        </w:rPr>
        <w:t>;</w:t>
      </w:r>
      <w:r w:rsidRPr="00624100">
        <w:rPr>
          <w:rFonts w:ascii="Arial" w:hAnsi="Arial" w:cs="Arial"/>
          <w:lang w:val="en-US"/>
        </w:rPr>
        <w:t xml:space="preserve"> activated (</w:t>
      </w:r>
      <w:proofErr w:type="spellStart"/>
      <w:r w:rsidRPr="00624100">
        <w:rPr>
          <w:rFonts w:ascii="Arial" w:hAnsi="Arial" w:cs="Arial"/>
          <w:lang w:val="en-US"/>
        </w:rPr>
        <w:t>APC</w:t>
      </w:r>
      <w:r w:rsidRPr="00624100">
        <w:rPr>
          <w:rFonts w:ascii="Arial" w:hAnsi="Arial" w:cs="Arial"/>
          <w:vertAlign w:val="subscript"/>
          <w:lang w:val="en-US"/>
        </w:rPr>
        <w:t>a</w:t>
      </w:r>
      <w:proofErr w:type="spellEnd"/>
      <w:r w:rsidR="005E2572">
        <w:rPr>
          <w:rFonts w:ascii="Arial" w:hAnsi="Arial" w:cs="Arial"/>
          <w:lang w:val="en-US"/>
        </w:rPr>
        <w:t>)</w:t>
      </w:r>
      <w:r w:rsidR="00656F4C">
        <w:rPr>
          <w:rFonts w:ascii="Arial" w:hAnsi="Arial" w:cs="Arial"/>
          <w:lang w:val="en-US"/>
        </w:rPr>
        <w:t>;</w:t>
      </w:r>
      <w:r w:rsidRPr="00624100">
        <w:rPr>
          <w:rFonts w:ascii="Arial" w:hAnsi="Arial" w:cs="Arial"/>
          <w:lang w:val="en-US"/>
        </w:rPr>
        <w:t xml:space="preserve"> activated and </w:t>
      </w:r>
      <w:r>
        <w:rPr>
          <w:rFonts w:ascii="Arial" w:hAnsi="Arial" w:cs="Arial"/>
          <w:lang w:val="en-US"/>
        </w:rPr>
        <w:t>signalized</w:t>
      </w:r>
      <w:r w:rsidRPr="00624100">
        <w:rPr>
          <w:rFonts w:ascii="Arial" w:hAnsi="Arial" w:cs="Arial"/>
          <w:lang w:val="en-US"/>
        </w:rPr>
        <w:t xml:space="preserve"> </w:t>
      </w:r>
      <w:r>
        <w:rPr>
          <w:rFonts w:ascii="Arial" w:hAnsi="Arial" w:cs="Arial"/>
          <w:lang w:val="en-US"/>
        </w:rPr>
        <w:t xml:space="preserve">by CD137 </w:t>
      </w:r>
      <w:r w:rsidRPr="00624100">
        <w:rPr>
          <w:rFonts w:ascii="Arial" w:hAnsi="Arial" w:cs="Arial"/>
          <w:lang w:val="en-US"/>
        </w:rPr>
        <w:t>(</w:t>
      </w:r>
      <w:proofErr w:type="spellStart"/>
      <w:r w:rsidRPr="00624100">
        <w:rPr>
          <w:rFonts w:ascii="Arial" w:hAnsi="Arial" w:cs="Arial"/>
          <w:lang w:val="en-US"/>
        </w:rPr>
        <w:t>APC</w:t>
      </w:r>
      <w:r w:rsidRPr="00624100">
        <w:rPr>
          <w:rFonts w:ascii="Arial" w:hAnsi="Arial" w:cs="Arial"/>
          <w:vertAlign w:val="subscript"/>
          <w:lang w:val="en-US"/>
        </w:rPr>
        <w:t>bo</w:t>
      </w:r>
      <w:proofErr w:type="spellEnd"/>
      <w:r w:rsidR="00656F4C">
        <w:rPr>
          <w:rFonts w:ascii="Arial" w:hAnsi="Arial" w:cs="Arial"/>
          <w:lang w:val="en-US"/>
        </w:rPr>
        <w:t xml:space="preserve">); activated and binding to an anti-CD137 blocking </w:t>
      </w:r>
      <w:proofErr w:type="spellStart"/>
      <w:r w:rsidR="00656F4C">
        <w:rPr>
          <w:rFonts w:ascii="Arial" w:hAnsi="Arial" w:cs="Arial"/>
          <w:lang w:val="en-US"/>
        </w:rPr>
        <w:t>mAb</w:t>
      </w:r>
      <w:proofErr w:type="spellEnd"/>
      <w:r w:rsidR="00656F4C">
        <w:rPr>
          <w:rFonts w:ascii="Arial" w:hAnsi="Arial" w:cs="Arial"/>
          <w:lang w:val="en-US"/>
        </w:rPr>
        <w:t xml:space="preserve"> </w:t>
      </w:r>
      <w:r w:rsidR="00656F4C" w:rsidRPr="00624100">
        <w:rPr>
          <w:rFonts w:ascii="Arial" w:hAnsi="Arial" w:cs="Arial"/>
          <w:lang w:val="en-US"/>
        </w:rPr>
        <w:t>(</w:t>
      </w:r>
      <w:proofErr w:type="spellStart"/>
      <w:r w:rsidR="00656F4C" w:rsidRPr="00624100">
        <w:rPr>
          <w:rFonts w:ascii="Arial" w:hAnsi="Arial" w:cs="Arial"/>
          <w:lang w:val="en-US"/>
        </w:rPr>
        <w:t>APC</w:t>
      </w:r>
      <w:r w:rsidR="00656F4C" w:rsidRPr="00624100">
        <w:rPr>
          <w:rFonts w:ascii="Arial" w:hAnsi="Arial" w:cs="Arial"/>
          <w:vertAlign w:val="subscript"/>
          <w:lang w:val="en-US"/>
        </w:rPr>
        <w:t>b</w:t>
      </w:r>
      <w:r w:rsidR="00656F4C">
        <w:rPr>
          <w:rFonts w:ascii="Arial" w:hAnsi="Arial" w:cs="Arial"/>
          <w:vertAlign w:val="subscript"/>
          <w:lang w:val="en-US"/>
        </w:rPr>
        <w:t>l</w:t>
      </w:r>
      <w:proofErr w:type="spellEnd"/>
      <w:r w:rsidR="00656F4C" w:rsidRPr="00624100">
        <w:rPr>
          <w:rFonts w:ascii="Arial" w:hAnsi="Arial" w:cs="Arial"/>
          <w:lang w:val="en-US"/>
        </w:rPr>
        <w:t>)</w:t>
      </w:r>
      <w:r w:rsidRPr="00624100">
        <w:rPr>
          <w:rFonts w:ascii="Arial" w:hAnsi="Arial" w:cs="Arial"/>
          <w:lang w:val="en-US"/>
        </w:rPr>
        <w:t xml:space="preserve"> </w:t>
      </w:r>
      <w:r w:rsidR="00656F4C">
        <w:rPr>
          <w:rFonts w:ascii="Arial" w:hAnsi="Arial" w:cs="Arial"/>
          <w:lang w:val="en-US"/>
        </w:rPr>
        <w:t xml:space="preserve">and </w:t>
      </w:r>
      <w:r w:rsidRPr="00624100">
        <w:rPr>
          <w:rFonts w:ascii="Arial" w:hAnsi="Arial" w:cs="Arial"/>
          <w:lang w:val="en-US"/>
        </w:rPr>
        <w:t>activated</w:t>
      </w:r>
      <w:r w:rsidR="00656F4C">
        <w:rPr>
          <w:rFonts w:ascii="Arial" w:hAnsi="Arial" w:cs="Arial"/>
          <w:lang w:val="en-US"/>
        </w:rPr>
        <w:t xml:space="preserve">, signalized by CD137 and bind to an anti-CD137 blocking </w:t>
      </w:r>
      <w:proofErr w:type="spellStart"/>
      <w:proofErr w:type="gramStart"/>
      <w:r w:rsidR="00656F4C">
        <w:rPr>
          <w:rFonts w:ascii="Arial" w:hAnsi="Arial" w:cs="Arial"/>
          <w:lang w:val="en-US"/>
        </w:rPr>
        <w:t>mAb</w:t>
      </w:r>
      <w:proofErr w:type="spellEnd"/>
      <w:r w:rsidR="00656F4C">
        <w:rPr>
          <w:rFonts w:ascii="Arial" w:hAnsi="Arial" w:cs="Arial"/>
          <w:lang w:val="en-US"/>
        </w:rPr>
        <w:t xml:space="preserve"> </w:t>
      </w:r>
      <w:r>
        <w:rPr>
          <w:rFonts w:ascii="Arial" w:hAnsi="Arial" w:cs="Arial"/>
          <w:lang w:val="en-US"/>
        </w:rPr>
        <w:t xml:space="preserve"> </w:t>
      </w:r>
      <w:r w:rsidRPr="00624100">
        <w:rPr>
          <w:rFonts w:ascii="Arial" w:hAnsi="Arial" w:cs="Arial"/>
          <w:lang w:val="en-US"/>
        </w:rPr>
        <w:t>(</w:t>
      </w:r>
      <w:proofErr w:type="spellStart"/>
      <w:proofErr w:type="gramEnd"/>
      <w:r w:rsidRPr="00624100">
        <w:rPr>
          <w:rFonts w:ascii="Arial" w:hAnsi="Arial" w:cs="Arial"/>
          <w:lang w:val="en-US"/>
        </w:rPr>
        <w:t>APC</w:t>
      </w:r>
      <w:r w:rsidRPr="00624100">
        <w:rPr>
          <w:rFonts w:ascii="Arial" w:hAnsi="Arial" w:cs="Arial"/>
          <w:vertAlign w:val="subscript"/>
          <w:lang w:val="en-US"/>
        </w:rPr>
        <w:t>b</w:t>
      </w:r>
      <w:r w:rsidR="005E2572">
        <w:rPr>
          <w:rFonts w:ascii="Arial" w:hAnsi="Arial" w:cs="Arial"/>
          <w:vertAlign w:val="subscript"/>
          <w:lang w:val="en-US"/>
        </w:rPr>
        <w:t>o</w:t>
      </w:r>
      <w:r>
        <w:rPr>
          <w:rFonts w:ascii="Arial" w:hAnsi="Arial" w:cs="Arial"/>
          <w:vertAlign w:val="subscript"/>
          <w:lang w:val="en-US"/>
        </w:rPr>
        <w:t>_Ab</w:t>
      </w:r>
      <w:proofErr w:type="spellEnd"/>
      <w:r w:rsidRPr="00624100">
        <w:rPr>
          <w:rFonts w:ascii="Arial" w:hAnsi="Arial" w:cs="Arial"/>
          <w:lang w:val="en-US"/>
        </w:rPr>
        <w:t>)</w:t>
      </w:r>
      <w:r w:rsidR="00656F4C">
        <w:rPr>
          <w:rFonts w:ascii="Arial" w:hAnsi="Arial" w:cs="Arial"/>
          <w:lang w:val="en-US"/>
        </w:rPr>
        <w:t>;</w:t>
      </w:r>
      <w:r>
        <w:rPr>
          <w:rFonts w:ascii="Arial" w:hAnsi="Arial" w:cs="Arial"/>
          <w:lang w:val="en-US"/>
        </w:rPr>
        <w:t>.</w:t>
      </w:r>
      <w:r w:rsidRPr="0018059D">
        <w:rPr>
          <w:rFonts w:ascii="Arial" w:hAnsi="Arial" w:cs="Arial"/>
          <w:lang w:val="en-US"/>
        </w:rPr>
        <w:t xml:space="preserve"> </w:t>
      </w:r>
    </w:p>
    <w:p w:rsidR="000308A8" w:rsidRDefault="0018059D" w:rsidP="00AD5242">
      <w:pPr>
        <w:autoSpaceDE w:val="0"/>
        <w:autoSpaceDN w:val="0"/>
        <w:adjustRightInd w:val="0"/>
        <w:spacing w:after="0" w:line="480" w:lineRule="auto"/>
        <w:jc w:val="both"/>
        <w:rPr>
          <w:rFonts w:ascii="Arial" w:hAnsi="Arial" w:cs="Arial"/>
          <w:lang w:val="en-US"/>
        </w:rPr>
      </w:pPr>
      <w:r w:rsidRPr="0018059D">
        <w:rPr>
          <w:rFonts w:ascii="Arial" w:hAnsi="Arial" w:cs="Arial"/>
          <w:lang w:val="en-US"/>
        </w:rPr>
        <w:t>APC</w:t>
      </w:r>
      <w:r w:rsidRPr="005E2572">
        <w:rPr>
          <w:rFonts w:ascii="Arial" w:hAnsi="Arial" w:cs="Arial"/>
          <w:vertAlign w:val="subscript"/>
          <w:lang w:val="en-US"/>
        </w:rPr>
        <w:t>0</w:t>
      </w:r>
      <w:r w:rsidRPr="0018059D">
        <w:rPr>
          <w:rFonts w:ascii="Arial" w:hAnsi="Arial" w:cs="Arial"/>
          <w:lang w:val="en-US"/>
        </w:rPr>
        <w:t xml:space="preserve"> </w:t>
      </w:r>
      <w:r w:rsidR="007B48F8">
        <w:rPr>
          <w:rFonts w:ascii="Arial" w:hAnsi="Arial" w:cs="Arial"/>
          <w:lang w:val="en-US"/>
        </w:rPr>
        <w:t xml:space="preserve">includes </w:t>
      </w:r>
      <w:r w:rsidRPr="0018059D">
        <w:rPr>
          <w:rFonts w:ascii="Arial" w:hAnsi="Arial" w:cs="Arial"/>
          <w:lang w:val="en-US"/>
        </w:rPr>
        <w:t xml:space="preserve">circulating </w:t>
      </w:r>
      <w:r w:rsidR="00AD5242" w:rsidRPr="0018059D">
        <w:rPr>
          <w:rFonts w:ascii="Arial" w:hAnsi="Arial" w:cs="Arial"/>
          <w:lang w:val="en-US"/>
        </w:rPr>
        <w:t>undifferentiated</w:t>
      </w:r>
      <w:r w:rsidRPr="0018059D">
        <w:rPr>
          <w:rFonts w:ascii="Arial" w:hAnsi="Arial" w:cs="Arial"/>
          <w:lang w:val="en-US"/>
        </w:rPr>
        <w:t xml:space="preserve"> monocytes</w:t>
      </w:r>
      <w:r w:rsidR="007B48F8">
        <w:rPr>
          <w:rFonts w:ascii="Arial" w:hAnsi="Arial" w:cs="Arial"/>
          <w:lang w:val="en-US"/>
        </w:rPr>
        <w:t xml:space="preserve"> and immature</w:t>
      </w:r>
      <w:r w:rsidR="007B48F8" w:rsidRPr="007B48F8">
        <w:rPr>
          <w:rFonts w:ascii="Arial" w:hAnsi="Arial" w:cs="Arial"/>
          <w:bCs/>
          <w:szCs w:val="24"/>
          <w:lang w:val="en-US"/>
        </w:rPr>
        <w:t xml:space="preserve"> dendritic cells</w:t>
      </w:r>
      <w:r w:rsidRPr="0018059D">
        <w:rPr>
          <w:rFonts w:ascii="Arial" w:hAnsi="Arial" w:cs="Arial"/>
          <w:lang w:val="en-US"/>
        </w:rPr>
        <w:t>.</w:t>
      </w:r>
      <w:r w:rsidRPr="0018059D">
        <w:rPr>
          <w:rFonts w:ascii="Arial" w:hAnsi="Arial" w:cs="Arial" w:hint="eastAsia"/>
          <w:lang w:val="en-US"/>
        </w:rPr>
        <w:t xml:space="preserve"> </w:t>
      </w:r>
      <w:r w:rsidR="000308A8" w:rsidRPr="00AD5242">
        <w:rPr>
          <w:rFonts w:ascii="Arial" w:hAnsi="Arial" w:cs="Arial"/>
          <w:color w:val="141314"/>
          <w:lang w:val="en-US"/>
        </w:rPr>
        <w:t xml:space="preserve">Upon interaction with </w:t>
      </w:r>
      <w:proofErr w:type="spellStart"/>
      <w:r w:rsidR="000308A8" w:rsidRPr="00AD5242">
        <w:rPr>
          <w:rFonts w:ascii="Arial" w:hAnsi="Arial" w:cs="Arial"/>
          <w:i/>
          <w:color w:val="141314"/>
          <w:lang w:val="en-US"/>
        </w:rPr>
        <w:t>M</w:t>
      </w:r>
      <w:r w:rsidR="00AD5242">
        <w:rPr>
          <w:rFonts w:ascii="Arial" w:hAnsi="Arial" w:cs="Arial"/>
          <w:i/>
          <w:color w:val="141314"/>
          <w:lang w:val="en-US"/>
        </w:rPr>
        <w:t>.</w:t>
      </w:r>
      <w:r w:rsidR="000308A8" w:rsidRPr="00AD5242">
        <w:rPr>
          <w:rFonts w:ascii="Arial" w:hAnsi="Arial" w:cs="Arial"/>
          <w:i/>
          <w:color w:val="141314"/>
          <w:lang w:val="en-US"/>
        </w:rPr>
        <w:t>tb</w:t>
      </w:r>
      <w:proofErr w:type="spellEnd"/>
      <w:r w:rsidR="000308A8" w:rsidRPr="00AD5242">
        <w:rPr>
          <w:rFonts w:ascii="Arial" w:hAnsi="Arial" w:cs="Arial"/>
          <w:color w:val="141314"/>
          <w:lang w:val="en-US"/>
        </w:rPr>
        <w:t xml:space="preserve">, dendritic cells undergo a repertoire of </w:t>
      </w:r>
      <w:proofErr w:type="spellStart"/>
      <w:r w:rsidR="000308A8" w:rsidRPr="00AD5242">
        <w:rPr>
          <w:rFonts w:ascii="Arial" w:hAnsi="Arial" w:cs="Arial"/>
          <w:color w:val="141314"/>
          <w:lang w:val="en-US"/>
        </w:rPr>
        <w:t>phenotypical</w:t>
      </w:r>
      <w:proofErr w:type="spellEnd"/>
      <w:r w:rsidR="000308A8" w:rsidRPr="00AD5242">
        <w:rPr>
          <w:rFonts w:ascii="Arial" w:hAnsi="Arial" w:cs="Arial"/>
          <w:color w:val="141314"/>
          <w:lang w:val="en-US"/>
        </w:rPr>
        <w:t xml:space="preserve"> changes, a process termed as maturation</w:t>
      </w:r>
      <w:r w:rsidR="000308A8" w:rsidRPr="00AD5242">
        <w:rPr>
          <w:rFonts w:ascii="Arial" w:hAnsi="Arial" w:cs="Arial"/>
          <w:lang w:val="en-US"/>
        </w:rPr>
        <w:t xml:space="preserve"> </w:t>
      </w:r>
      <w:r w:rsidR="004015A5">
        <w:rPr>
          <w:rFonts w:ascii="Arial" w:hAnsi="Arial" w:cs="Arial"/>
          <w:color w:val="141314"/>
          <w:lang w:val="en-US"/>
        </w:rPr>
        <w:fldChar w:fldCharType="begin"/>
      </w:r>
      <w:r w:rsidR="00F9482A">
        <w:rPr>
          <w:rFonts w:ascii="Arial" w:hAnsi="Arial" w:cs="Arial"/>
          <w:color w:val="141314"/>
          <w:lang w:val="en-US"/>
        </w:rPr>
        <w:instrText xml:space="preserve"> ADDIN EN.CITE &lt;EndNote&gt;&lt;Cite&gt;&lt;Author&gt;Bhatt&lt;/Author&gt;&lt;Year&gt;2007&lt;/Year&gt;&lt;RecNum&gt;651&lt;/RecNum&gt;&lt;DisplayText&gt;[30]&lt;/DisplayText&gt;&lt;record&gt;&lt;rec-number&gt;651&lt;/rec-number&gt;&lt;foreign-keys&gt;&lt;key app="EN" db-id="rzwf00dpt2zpz6edw0avdp5ds5xw90e2x2r2"&gt;651&lt;/key&gt;&lt;/foreign-keys&gt;&lt;ref-type name="Journal Article"&gt;17&lt;/ref-type&gt;&lt;contributors&gt;&lt;authors&gt;&lt;author&gt;Bhatt, K.&lt;/author&gt;&lt;author&gt;Salgame, P.&lt;/author&gt;&lt;/authors&gt;&lt;/contributors&gt;&lt;auth-address&gt;Department of Medicine, Centre for Emerging Pathogens, UMDNJ-New Jersey Medical School, Newark, New Jersey 07101, USA.&lt;/auth-address&gt;&lt;titles&gt;&lt;title&gt;Host innate immune response to Mycobacterium tuberculosis&lt;/title&gt;&lt;secondary-title&gt;J Clin Immunol&lt;/secondary-title&gt;&lt;alt-title&gt;Journal of clinical immunology&lt;/alt-title&gt;&lt;/titles&gt;&lt;periodical&gt;&lt;full-title&gt;J Clin Immunol&lt;/full-title&gt;&lt;abbr-1&gt;Journal of clinical immunology&lt;/abbr-1&gt;&lt;/periodical&gt;&lt;alt-periodical&gt;&lt;full-title&gt;J Clin Immunol&lt;/full-title&gt;&lt;abbr-1&gt;Journal of clinical immunology&lt;/abbr-1&gt;&lt;/alt-periodical&gt;&lt;pages&gt;347-62&lt;/pages&gt;&lt;volume&gt;27&lt;/volume&gt;&lt;number&gt;4&lt;/number&gt;&lt;edition&gt;2007/03/17&lt;/edition&gt;&lt;keywords&gt;&lt;keyword&gt;*Host-Pathogen Interactions&lt;/keyword&gt;&lt;keyword&gt;Humans&lt;/keyword&gt;&lt;keyword&gt;Immunity, Active&lt;/keyword&gt;&lt;keyword&gt;*Immunity, Innate&lt;/keyword&gt;&lt;keyword&gt;Macrophages/*immunology&lt;/keyword&gt;&lt;keyword&gt;Mycobacterium tuberculosis/*immunology&lt;/keyword&gt;&lt;keyword&gt;Toll-Like Receptors/physiology&lt;/keyword&gt;&lt;/keywords&gt;&lt;dates&gt;&lt;year&gt;2007&lt;/year&gt;&lt;pub-dates&gt;&lt;date&gt;Jul&lt;/date&gt;&lt;/pub-dates&gt;&lt;/dates&gt;&lt;isbn&gt;0271-9142 (Print)&amp;#xD;0271-9142 (Linking)&lt;/isbn&gt;&lt;accession-num&gt;17364232&lt;/accession-num&gt;&lt;work-type&gt;Research Support, N.I.H., Extramural&amp;#xD;Review&lt;/work-type&gt;&lt;urls&gt;&lt;related-urls&gt;&lt;url&gt;http://www.ncbi.nlm.nih.gov/pubmed/17364232&lt;/url&gt;&lt;/related-urls&gt;&lt;/urls&gt;&lt;electronic-resource-num&gt;10.1007/s10875-007-9084-0&lt;/electronic-resource-num&gt;&lt;language&gt;eng&lt;/language&gt;&lt;/record&gt;&lt;/Cite&gt;&lt;/EndNote&gt;</w:instrText>
      </w:r>
      <w:r w:rsidR="004015A5">
        <w:rPr>
          <w:rFonts w:ascii="Arial" w:hAnsi="Arial" w:cs="Arial"/>
          <w:color w:val="141314"/>
          <w:lang w:val="en-US"/>
        </w:rPr>
        <w:fldChar w:fldCharType="separate"/>
      </w:r>
      <w:r w:rsidR="00F9482A">
        <w:rPr>
          <w:rFonts w:ascii="Arial" w:hAnsi="Arial" w:cs="Arial"/>
          <w:noProof/>
          <w:color w:val="141314"/>
          <w:lang w:val="en-US"/>
        </w:rPr>
        <w:t>[</w:t>
      </w:r>
      <w:r w:rsidR="004015A5">
        <w:fldChar w:fldCharType="begin"/>
      </w:r>
      <w:r w:rsidR="004015A5" w:rsidRPr="00AE71F6">
        <w:rPr>
          <w:lang w:val="en-US"/>
          <w:rPrChange w:id="94" w:author="DarioFD" w:date="2012-03-07T09:18:00Z">
            <w:rPr/>
          </w:rPrChange>
        </w:rPr>
        <w:instrText>HYPERLINK \l "_ENREF_30" \o "Bhatt, 2007 #651"</w:instrText>
      </w:r>
      <w:r w:rsidR="004015A5">
        <w:fldChar w:fldCharType="separate"/>
      </w:r>
      <w:r w:rsidR="00754E3C">
        <w:rPr>
          <w:rFonts w:ascii="Arial" w:hAnsi="Arial" w:cs="Arial"/>
          <w:noProof/>
          <w:color w:val="141314"/>
          <w:lang w:val="en-US"/>
        </w:rPr>
        <w:t>30</w:t>
      </w:r>
      <w:r w:rsidR="004015A5">
        <w:fldChar w:fldCharType="end"/>
      </w:r>
      <w:r w:rsidR="00F9482A">
        <w:rPr>
          <w:rFonts w:ascii="Arial" w:hAnsi="Arial" w:cs="Arial"/>
          <w:noProof/>
          <w:color w:val="141314"/>
          <w:lang w:val="en-US"/>
        </w:rPr>
        <w:t>]</w:t>
      </w:r>
      <w:r w:rsidR="004015A5">
        <w:rPr>
          <w:rFonts w:ascii="Arial" w:hAnsi="Arial" w:cs="Arial"/>
          <w:color w:val="141314"/>
          <w:lang w:val="en-US"/>
        </w:rPr>
        <w:fldChar w:fldCharType="end"/>
      </w:r>
      <w:r w:rsidR="00656F4C">
        <w:rPr>
          <w:rFonts w:ascii="Arial" w:hAnsi="Arial" w:cs="Arial"/>
          <w:color w:val="141314"/>
          <w:lang w:val="en-US"/>
        </w:rPr>
        <w:t>.</w:t>
      </w:r>
      <w:r w:rsidR="000308A8" w:rsidRPr="00AD5242">
        <w:rPr>
          <w:rFonts w:ascii="Arial" w:hAnsi="Arial" w:cs="Arial"/>
          <w:color w:val="141314"/>
          <w:lang w:val="en-US"/>
        </w:rPr>
        <w:t xml:space="preserve"> TNF-</w:t>
      </w:r>
      <w:r w:rsidR="000308A8" w:rsidRPr="00AD5242">
        <w:rPr>
          <w:rFonts w:ascii="Symbol" w:hAnsi="Symbol" w:cs="Arial"/>
          <w:color w:val="141314"/>
          <w:lang w:val="en-US"/>
        </w:rPr>
        <w:t></w:t>
      </w:r>
      <w:r w:rsidR="000308A8" w:rsidRPr="00AD5242">
        <w:rPr>
          <w:rFonts w:ascii="Arial" w:hAnsi="Arial" w:cs="Arial"/>
          <w:color w:val="141314"/>
          <w:lang w:val="en-US"/>
        </w:rPr>
        <w:t xml:space="preserve"> and IFN-</w:t>
      </w:r>
      <w:r w:rsidR="000308A8" w:rsidRPr="00AD5242">
        <w:rPr>
          <w:rFonts w:ascii="Symbol" w:hAnsi="Symbol" w:cs="Arial"/>
          <w:color w:val="141314"/>
          <w:lang w:val="en-US"/>
        </w:rPr>
        <w:t></w:t>
      </w:r>
      <w:r w:rsidR="000308A8" w:rsidRPr="00AD5242">
        <w:rPr>
          <w:rFonts w:ascii="Arial" w:hAnsi="Arial" w:cs="Arial"/>
          <w:color w:val="141314"/>
          <w:lang w:val="en-US"/>
        </w:rPr>
        <w:t xml:space="preserve"> are</w:t>
      </w:r>
      <w:r w:rsidR="00656F4C">
        <w:rPr>
          <w:rFonts w:ascii="Arial" w:hAnsi="Arial" w:cs="Arial"/>
          <w:color w:val="141314"/>
          <w:lang w:val="en-US"/>
        </w:rPr>
        <w:t xml:space="preserve"> also</w:t>
      </w:r>
      <w:r w:rsidR="000308A8" w:rsidRPr="00AD5242">
        <w:rPr>
          <w:rFonts w:ascii="Arial" w:hAnsi="Arial" w:cs="Arial"/>
          <w:color w:val="141314"/>
          <w:lang w:val="en-US"/>
        </w:rPr>
        <w:t xml:space="preserve"> required for </w:t>
      </w:r>
      <w:r w:rsidR="000308A8" w:rsidRPr="00AD5242">
        <w:rPr>
          <w:rFonts w:ascii="Arial" w:eastAsia="Arial Unicode MS" w:hAnsi="Arial" w:cs="Arial"/>
          <w:color w:val="2E2E2E"/>
          <w:shd w:val="clear" w:color="auto" w:fill="FFFFFF"/>
          <w:lang w:val="en-US"/>
        </w:rPr>
        <w:t>macrophage activation by the antigen</w:t>
      </w:r>
      <w:r w:rsidR="00AD5242" w:rsidRPr="00AD5242">
        <w:rPr>
          <w:rFonts w:ascii="Arial" w:hAnsi="Arial" w:cs="Arial"/>
          <w:lang w:val="en-US"/>
        </w:rPr>
        <w:t xml:space="preserve"> </w:t>
      </w:r>
      <w:r w:rsidR="004015A5">
        <w:rPr>
          <w:rFonts w:ascii="Arial" w:eastAsia="Arial Unicode MS" w:hAnsi="Arial" w:cs="Arial"/>
          <w:color w:val="2E2E2E"/>
          <w:shd w:val="clear" w:color="auto" w:fill="FFFFFF"/>
          <w:lang w:val="en-US"/>
        </w:rPr>
        <w:fldChar w:fldCharType="begin"/>
      </w:r>
      <w:r w:rsidR="00F9482A">
        <w:rPr>
          <w:rFonts w:ascii="Arial" w:eastAsia="Arial Unicode MS" w:hAnsi="Arial" w:cs="Arial"/>
          <w:color w:val="2E2E2E"/>
          <w:shd w:val="clear" w:color="auto" w:fill="FFFFFF"/>
          <w:lang w:val="en-US"/>
        </w:rPr>
        <w:instrText xml:space="preserve"> ADDIN EN.CITE &lt;EndNote&gt;&lt;Cite&gt;&lt;Author&gt;Flesch&lt;/Author&gt;&lt;Year&gt;1990&lt;/Year&gt;&lt;RecNum&gt;655&lt;/RecNum&gt;&lt;DisplayText&gt;[31]&lt;/DisplayText&gt;&lt;record&gt;&lt;rec-number&gt;655&lt;/rec-number&gt;&lt;foreign-keys&gt;&lt;key app="EN" db-id="rzwf00dpt2zpz6edw0avdp5ds5xw90e2x2r2"&gt;655&lt;/key&gt;&lt;/foreign-keys&gt;&lt;ref-type name="Journal Article"&gt;17&lt;/ref-type&gt;&lt;contributors&gt;&lt;authors&gt;&lt;author&gt;Flesch, I. E.&lt;/author&gt;&lt;author&gt;Kaufmann, S. H.&lt;/author&gt;&lt;/authors&gt;&lt;/contributors&gt;&lt;auth-address&gt;Department of Medical Microbiology and Immunology, University of Ulm, Federal Republic of Germany.&lt;/auth-address&gt;&lt;titles&gt;&lt;title&gt;Activation of tuberculostatic macrophage functions by gamma interferon, interleukin-4, and tumor necrosis factor&lt;/title&gt;&lt;secondary-title&gt;Infect Immun&lt;/secondary-title&gt;&lt;alt-title&gt;Infection and immunity&lt;/alt-title&gt;&lt;/titles&gt;&lt;periodical&gt;&lt;full-title&gt;Infect Immun&lt;/full-title&gt;&lt;abbr-1&gt;Infection and immunity&lt;/abbr-1&gt;&lt;/periodical&gt;&lt;alt-periodical&gt;&lt;full-title&gt;Infect Immun&lt;/full-title&gt;&lt;abbr-1&gt;Infection and immunity&lt;/abbr-1&gt;&lt;/alt-periodical&gt;&lt;pages&gt;2675-7&lt;/pages&gt;&lt;volume&gt;58&lt;/volume&gt;&lt;number&gt;8&lt;/number&gt;&lt;edition&gt;1990/08/01&lt;/edition&gt;&lt;keywords&gt;&lt;keyword&gt;Animals&lt;/keyword&gt;&lt;keyword&gt;Bone Marrow Cells&lt;/keyword&gt;&lt;keyword&gt;Female&lt;/keyword&gt;&lt;keyword&gt;Interferon-gamma/*pharmacology&lt;/keyword&gt;&lt;keyword&gt;Interleukin-4/*pharmacology&lt;/keyword&gt;&lt;keyword&gt;Lymphocyte Activation/*drug effects&lt;/keyword&gt;&lt;keyword&gt;Macrophages/drug effects/*immunology/microbiology&lt;/keyword&gt;&lt;keyword&gt;Male&lt;/keyword&gt;&lt;keyword&gt;Mice&lt;/keyword&gt;&lt;keyword&gt;Mice, Inbred C57BL&lt;/keyword&gt;&lt;keyword&gt;Mycobacterium bovis/*immunology&lt;/keyword&gt;&lt;keyword&gt;Recombinant Proteins&lt;/keyword&gt;&lt;keyword&gt;Tumor Necrosis Factor-alpha/*pharmacology&lt;/keyword&gt;&lt;/keywords&gt;&lt;dates&gt;&lt;year&gt;1990&lt;/year&gt;&lt;pub-dates&gt;&lt;date&gt;Aug&lt;/date&gt;&lt;/pub-dates&gt;&lt;/dates&gt;&lt;isbn&gt;0019-9567 (Print)&amp;#xD;0019-9567 (Linking)&lt;/isbn&gt;&lt;accession-num&gt;2115027&lt;/accession-num&gt;&lt;work-type&gt;Comparative Study&amp;#xD;Research Support, Non-U.S. Gov&amp;apos;t&lt;/work-type&gt;&lt;urls&gt;&lt;related-urls&gt;&lt;url&gt;http://www.ncbi.nlm.nih.gov/pubmed/2115027&lt;/url&gt;&lt;/related-urls&gt;&lt;/urls&gt;&lt;custom2&gt;258872&lt;/custom2&gt;&lt;language&gt;eng&lt;/language&gt;&lt;/record&gt;&lt;/Cite&gt;&lt;/EndNote&gt;</w:instrText>
      </w:r>
      <w:r w:rsidR="004015A5">
        <w:rPr>
          <w:rFonts w:ascii="Arial" w:eastAsia="Arial Unicode MS" w:hAnsi="Arial" w:cs="Arial"/>
          <w:color w:val="2E2E2E"/>
          <w:shd w:val="clear" w:color="auto" w:fill="FFFFFF"/>
          <w:lang w:val="en-US"/>
        </w:rPr>
        <w:fldChar w:fldCharType="separate"/>
      </w:r>
      <w:r w:rsidR="00F9482A">
        <w:rPr>
          <w:rFonts w:ascii="Arial" w:eastAsia="Arial Unicode MS" w:hAnsi="Arial" w:cs="Arial"/>
          <w:noProof/>
          <w:color w:val="2E2E2E"/>
          <w:shd w:val="clear" w:color="auto" w:fill="FFFFFF"/>
          <w:lang w:val="en-US"/>
        </w:rPr>
        <w:t>[</w:t>
      </w:r>
      <w:hyperlink w:anchor="_ENREF_31" w:tooltip="Flesch, 1990 #655" w:history="1">
        <w:r w:rsidR="00754E3C">
          <w:rPr>
            <w:rFonts w:ascii="Arial" w:eastAsia="Arial Unicode MS" w:hAnsi="Arial" w:cs="Arial"/>
            <w:noProof/>
            <w:color w:val="2E2E2E"/>
            <w:shd w:val="clear" w:color="auto" w:fill="FFFFFF"/>
            <w:lang w:val="en-US"/>
          </w:rPr>
          <w:t>31</w:t>
        </w:r>
      </w:hyperlink>
      <w:r w:rsidR="00F9482A">
        <w:rPr>
          <w:rFonts w:ascii="Arial" w:eastAsia="Arial Unicode MS" w:hAnsi="Arial" w:cs="Arial"/>
          <w:noProof/>
          <w:color w:val="2E2E2E"/>
          <w:shd w:val="clear" w:color="auto" w:fill="FFFFFF"/>
          <w:lang w:val="en-US"/>
        </w:rPr>
        <w:t>]</w:t>
      </w:r>
      <w:r w:rsidR="004015A5">
        <w:rPr>
          <w:rFonts w:ascii="Arial" w:eastAsia="Arial Unicode MS" w:hAnsi="Arial" w:cs="Arial"/>
          <w:color w:val="2E2E2E"/>
          <w:shd w:val="clear" w:color="auto" w:fill="FFFFFF"/>
          <w:lang w:val="en-US"/>
        </w:rPr>
        <w:fldChar w:fldCharType="end"/>
      </w:r>
      <w:r w:rsidR="00AD5242" w:rsidRPr="00AD5242">
        <w:rPr>
          <w:rFonts w:ascii="Arial" w:eastAsia="Arial Unicode MS" w:hAnsi="Arial" w:cs="Arial"/>
          <w:color w:val="2E2E2E"/>
          <w:shd w:val="clear" w:color="auto" w:fill="FFFFFF"/>
          <w:lang w:val="en-US"/>
        </w:rPr>
        <w:t>.</w:t>
      </w:r>
    </w:p>
    <w:p w:rsidR="0018059D" w:rsidRDefault="00AD5242" w:rsidP="00AD5242">
      <w:pPr>
        <w:autoSpaceDE w:val="0"/>
        <w:autoSpaceDN w:val="0"/>
        <w:adjustRightInd w:val="0"/>
        <w:spacing w:after="0" w:line="480" w:lineRule="auto"/>
        <w:jc w:val="both"/>
        <w:rPr>
          <w:rFonts w:ascii="Arial" w:hAnsi="Arial" w:cs="Arial"/>
          <w:bCs/>
          <w:szCs w:val="24"/>
          <w:lang w:val="en-US"/>
        </w:rPr>
      </w:pPr>
      <w:r>
        <w:rPr>
          <w:rFonts w:ascii="Arial" w:hAnsi="Arial" w:cs="Arial"/>
          <w:lang w:val="en-US"/>
        </w:rPr>
        <w:t>Therefore, in our model</w:t>
      </w:r>
      <w:r w:rsidR="0018059D" w:rsidRPr="0018059D">
        <w:rPr>
          <w:rFonts w:ascii="Arial" w:hAnsi="Arial" w:cs="Arial"/>
          <w:lang w:val="en-US"/>
        </w:rPr>
        <w:t xml:space="preserve">, resting APC undergo activation </w:t>
      </w:r>
      <w:r w:rsidR="005E2572">
        <w:rPr>
          <w:rFonts w:ascii="Arial" w:hAnsi="Arial" w:cs="Arial"/>
          <w:lang w:val="en-US"/>
        </w:rPr>
        <w:t>by</w:t>
      </w:r>
      <w:r w:rsidR="0018059D" w:rsidRPr="0018059D">
        <w:rPr>
          <w:rFonts w:ascii="Arial" w:hAnsi="Arial" w:cs="Arial"/>
          <w:lang w:val="en-US"/>
        </w:rPr>
        <w:t xml:space="preserve"> antigen</w:t>
      </w:r>
      <w:r w:rsidR="005E2572">
        <w:rPr>
          <w:rFonts w:ascii="Arial" w:hAnsi="Arial" w:cs="Arial"/>
          <w:lang w:val="en-US"/>
        </w:rPr>
        <w:t xml:space="preserve"> uptake</w:t>
      </w:r>
      <w:r>
        <w:rPr>
          <w:rFonts w:ascii="Arial" w:hAnsi="Arial" w:cs="Arial"/>
          <w:lang w:val="en-US"/>
        </w:rPr>
        <w:t xml:space="preserve"> d</w:t>
      </w:r>
      <w:r w:rsidRPr="0018059D">
        <w:rPr>
          <w:rFonts w:ascii="Arial" w:hAnsi="Arial" w:cs="Arial"/>
          <w:lang w:val="en-US"/>
        </w:rPr>
        <w:t xml:space="preserve">uring </w:t>
      </w:r>
      <w:proofErr w:type="spellStart"/>
      <w:r w:rsidRPr="009769F8">
        <w:rPr>
          <w:rFonts w:ascii="Arial" w:hAnsi="Arial" w:cs="Arial"/>
          <w:i/>
          <w:lang w:val="en-US"/>
        </w:rPr>
        <w:t>M.tb</w:t>
      </w:r>
      <w:proofErr w:type="spellEnd"/>
      <w:r w:rsidRPr="0018059D">
        <w:rPr>
          <w:rFonts w:ascii="Arial" w:hAnsi="Arial" w:cs="Arial"/>
          <w:lang w:val="en-US"/>
        </w:rPr>
        <w:t xml:space="preserve"> stimulation</w:t>
      </w:r>
      <w:r w:rsidR="00147794">
        <w:rPr>
          <w:rFonts w:ascii="Arial" w:hAnsi="Arial" w:cs="Arial"/>
          <w:lang w:val="en-US"/>
        </w:rPr>
        <w:t xml:space="preserve">, in a </w:t>
      </w:r>
      <w:r w:rsidR="0018059D" w:rsidRPr="0018059D">
        <w:rPr>
          <w:rFonts w:ascii="Arial" w:hAnsi="Arial" w:cs="Arial"/>
          <w:lang w:val="en-US"/>
        </w:rPr>
        <w:t>TNF</w:t>
      </w:r>
      <w:r>
        <w:rPr>
          <w:rFonts w:ascii="Arial" w:hAnsi="Arial" w:cs="Arial"/>
          <w:lang w:val="en-US"/>
        </w:rPr>
        <w:t>-</w:t>
      </w:r>
      <w:r w:rsidRPr="00AD5242">
        <w:rPr>
          <w:rFonts w:ascii="Symbol" w:hAnsi="Symbol" w:cs="Arial"/>
          <w:lang w:val="en-US"/>
        </w:rPr>
        <w:t></w:t>
      </w:r>
      <w:r w:rsidR="0018059D" w:rsidRPr="0018059D">
        <w:rPr>
          <w:rFonts w:ascii="Arial" w:hAnsi="Arial" w:cs="Arial"/>
          <w:lang w:val="en-US"/>
        </w:rPr>
        <w:t xml:space="preserve"> and IFN</w:t>
      </w:r>
      <w:r w:rsidRPr="00AD5242">
        <w:rPr>
          <w:rFonts w:ascii="Symbol" w:hAnsi="Symbol" w:cs="Arial"/>
          <w:lang w:val="en-US"/>
        </w:rPr>
        <w:t></w:t>
      </w:r>
      <w:r w:rsidR="0018059D" w:rsidRPr="0018059D">
        <w:rPr>
          <w:rFonts w:ascii="Arial" w:hAnsi="Arial" w:cs="Arial"/>
          <w:lang w:val="en-US"/>
        </w:rPr>
        <w:t xml:space="preserve"> independent (DC</w:t>
      </w:r>
      <w:r w:rsidR="007B48F8">
        <w:rPr>
          <w:rFonts w:ascii="Arial" w:hAnsi="Arial" w:cs="Arial"/>
          <w:lang w:val="en-US"/>
        </w:rPr>
        <w:t xml:space="preserve">, term </w:t>
      </w:r>
      <w:r w:rsidR="007B48F8" w:rsidRPr="007B48F8">
        <w:rPr>
          <w:rFonts w:ascii="Arial" w:eastAsiaTheme="minorEastAsia" w:hAnsi="Arial" w:cs="Arial"/>
          <w:color w:val="333333"/>
          <w:lang w:val="en-US"/>
        </w:rPr>
        <w:t>A-Ag2</w:t>
      </w:r>
      <w:r w:rsidR="0018059D" w:rsidRPr="0018059D">
        <w:rPr>
          <w:rFonts w:ascii="Arial" w:hAnsi="Arial" w:cs="Arial"/>
          <w:lang w:val="en-US"/>
        </w:rPr>
        <w:t>) or dependent (</w:t>
      </w:r>
      <w:r w:rsidR="007B48F8">
        <w:rPr>
          <w:rFonts w:ascii="Arial" w:hAnsi="Arial" w:cs="Arial"/>
          <w:lang w:val="en-US"/>
        </w:rPr>
        <w:t xml:space="preserve">monocytes, term </w:t>
      </w:r>
      <w:r w:rsidR="007B48F8" w:rsidRPr="007B48F8">
        <w:rPr>
          <w:rFonts w:ascii="Arial" w:eastAsiaTheme="minorEastAsia" w:hAnsi="Arial" w:cs="Arial"/>
          <w:color w:val="333333"/>
          <w:lang w:val="en-US"/>
        </w:rPr>
        <w:t>A-Ag1</w:t>
      </w:r>
      <w:r w:rsidR="0018059D" w:rsidRPr="0018059D">
        <w:rPr>
          <w:rFonts w:ascii="Arial" w:hAnsi="Arial" w:cs="Arial"/>
          <w:lang w:val="en-US"/>
        </w:rPr>
        <w:t>)</w:t>
      </w:r>
      <w:r w:rsidR="00147794">
        <w:rPr>
          <w:rFonts w:ascii="Arial" w:hAnsi="Arial" w:cs="Arial"/>
          <w:lang w:val="en-US"/>
        </w:rPr>
        <w:t xml:space="preserve"> manner</w:t>
      </w:r>
      <w:r w:rsidR="0018059D">
        <w:rPr>
          <w:rFonts w:ascii="Arial" w:hAnsi="Arial" w:cs="Arial"/>
          <w:lang w:val="en-US"/>
        </w:rPr>
        <w:t xml:space="preserve">. </w:t>
      </w:r>
      <w:r w:rsidR="007B48F8">
        <w:rPr>
          <w:rFonts w:ascii="Arial" w:hAnsi="Arial" w:cs="Arial"/>
          <w:lang w:val="en-US"/>
        </w:rPr>
        <w:t>So, l</w:t>
      </w:r>
      <w:r w:rsidR="0018059D" w:rsidRPr="0018059D">
        <w:rPr>
          <w:rFonts w:ascii="Arial" w:hAnsi="Arial" w:cs="Arial"/>
          <w:bCs/>
          <w:szCs w:val="24"/>
          <w:lang w:val="en-US"/>
        </w:rPr>
        <w:t xml:space="preserve">oss of </w:t>
      </w:r>
      <w:r w:rsidR="0018059D" w:rsidRPr="0018059D">
        <w:rPr>
          <w:rFonts w:ascii="Arial" w:hAnsi="Arial" w:cs="Arial"/>
          <w:lang w:val="en-US"/>
        </w:rPr>
        <w:t>APC0</w:t>
      </w:r>
      <w:r w:rsidR="0018059D" w:rsidRPr="0018059D">
        <w:rPr>
          <w:rFonts w:ascii="Arial" w:hAnsi="Arial" w:cs="Arial"/>
          <w:bCs/>
          <w:szCs w:val="24"/>
          <w:lang w:val="en-US"/>
        </w:rPr>
        <w:t xml:space="preserve">s is modeled with </w:t>
      </w:r>
      <w:r w:rsidR="0018059D" w:rsidRPr="0018059D">
        <w:rPr>
          <w:rFonts w:ascii="Arial" w:hAnsi="Arial" w:cs="Arial"/>
          <w:lang w:val="en-US"/>
        </w:rPr>
        <w:t>APC</w:t>
      </w:r>
      <w:r w:rsidR="0018059D" w:rsidRPr="009769F8">
        <w:rPr>
          <w:rFonts w:ascii="Arial" w:hAnsi="Arial" w:cs="Arial"/>
          <w:vertAlign w:val="subscript"/>
          <w:lang w:val="en-US"/>
        </w:rPr>
        <w:t>0</w:t>
      </w:r>
      <w:r w:rsidR="0018059D" w:rsidRPr="0018059D">
        <w:rPr>
          <w:rFonts w:ascii="Arial" w:hAnsi="Arial" w:cs="Arial"/>
          <w:bCs/>
          <w:szCs w:val="24"/>
          <w:lang w:val="en-US"/>
        </w:rPr>
        <w:t xml:space="preserve"> uptake of </w:t>
      </w:r>
      <w:r w:rsidR="0018059D">
        <w:rPr>
          <w:rFonts w:ascii="Arial" w:hAnsi="Arial" w:cs="Arial"/>
          <w:bCs/>
          <w:szCs w:val="24"/>
          <w:lang w:val="en-US"/>
        </w:rPr>
        <w:t>the antigen</w:t>
      </w:r>
      <w:r w:rsidR="0018059D" w:rsidRPr="0018059D">
        <w:rPr>
          <w:rFonts w:ascii="Arial" w:hAnsi="Arial" w:cs="Arial"/>
          <w:bCs/>
          <w:szCs w:val="24"/>
          <w:lang w:val="en-US"/>
        </w:rPr>
        <w:t xml:space="preserve"> or death at a rate of µ</w:t>
      </w:r>
      <w:r w:rsidR="002D00ED" w:rsidRPr="002D00ED">
        <w:rPr>
          <w:rFonts w:ascii="Arial" w:hAnsi="Arial" w:cs="Arial"/>
          <w:bCs/>
          <w:szCs w:val="24"/>
          <w:vertAlign w:val="subscript"/>
          <w:lang w:val="en-US"/>
        </w:rPr>
        <w:t>A</w:t>
      </w:r>
      <w:r w:rsidR="009769F8" w:rsidRPr="002D00ED">
        <w:rPr>
          <w:rFonts w:ascii="Arial" w:hAnsi="Arial" w:cs="Arial"/>
          <w:bCs/>
          <w:szCs w:val="24"/>
          <w:vertAlign w:val="subscript"/>
          <w:lang w:val="en-US"/>
        </w:rPr>
        <w:t>0</w:t>
      </w:r>
      <w:r w:rsidR="009769F8">
        <w:rPr>
          <w:rFonts w:ascii="Arial" w:hAnsi="Arial" w:cs="Arial"/>
          <w:bCs/>
          <w:szCs w:val="24"/>
          <w:vertAlign w:val="subscript"/>
          <w:lang w:val="en-US"/>
        </w:rPr>
        <w:t xml:space="preserve"> </w:t>
      </w:r>
      <w:r w:rsidR="009769F8" w:rsidRPr="009769F8">
        <w:rPr>
          <w:rFonts w:ascii="Arial" w:hAnsi="Arial" w:cs="Arial"/>
          <w:bCs/>
          <w:szCs w:val="24"/>
          <w:lang w:val="en-US"/>
        </w:rPr>
        <w:t>(Eq</w:t>
      </w:r>
      <w:r w:rsidR="009769F8">
        <w:rPr>
          <w:rFonts w:ascii="Arial" w:hAnsi="Arial" w:cs="Arial"/>
          <w:bCs/>
          <w:szCs w:val="24"/>
          <w:lang w:val="en-US"/>
        </w:rPr>
        <w:t>.1)</w:t>
      </w:r>
      <w:r w:rsidR="0018059D" w:rsidRPr="0018059D">
        <w:rPr>
          <w:rFonts w:ascii="Arial" w:hAnsi="Arial" w:cs="Arial"/>
          <w:bCs/>
          <w:szCs w:val="24"/>
          <w:lang w:val="en-US"/>
        </w:rPr>
        <w:t xml:space="preserve">. </w:t>
      </w:r>
      <w:r w:rsidR="00E76B45">
        <w:rPr>
          <w:rFonts w:ascii="Arial" w:hAnsi="Arial" w:cs="Arial"/>
          <w:bCs/>
          <w:szCs w:val="24"/>
          <w:lang w:val="en-US"/>
        </w:rPr>
        <w:t xml:space="preserve">A little ratio of APC0 </w:t>
      </w:r>
      <w:proofErr w:type="gramStart"/>
      <w:r w:rsidR="00E76B45">
        <w:rPr>
          <w:rFonts w:ascii="Arial" w:hAnsi="Arial" w:cs="Arial"/>
          <w:bCs/>
          <w:szCs w:val="24"/>
          <w:lang w:val="en-US"/>
        </w:rPr>
        <w:t>express</w:t>
      </w:r>
      <w:proofErr w:type="gramEnd"/>
      <w:r w:rsidR="00E76B45">
        <w:rPr>
          <w:rFonts w:ascii="Arial" w:hAnsi="Arial" w:cs="Arial"/>
          <w:bCs/>
          <w:szCs w:val="24"/>
          <w:lang w:val="en-US"/>
        </w:rPr>
        <w:t xml:space="preserve"> receptor and ligand and produce basal levels of cytokines.</w:t>
      </w:r>
      <w:r w:rsidR="00AA541D">
        <w:rPr>
          <w:rFonts w:ascii="Arial" w:hAnsi="Arial" w:cs="Arial"/>
          <w:bCs/>
          <w:szCs w:val="24"/>
          <w:lang w:val="en-US"/>
        </w:rPr>
        <w:t xml:space="preserve"> We considered </w:t>
      </w:r>
      <w:proofErr w:type="spellStart"/>
      <w:r w:rsidR="00AA541D">
        <w:rPr>
          <w:rFonts w:ascii="Arial" w:hAnsi="Arial" w:cs="Arial"/>
          <w:bCs/>
          <w:szCs w:val="24"/>
          <w:lang w:val="en-US"/>
        </w:rPr>
        <w:t>macrophague</w:t>
      </w:r>
      <w:proofErr w:type="spellEnd"/>
      <w:r w:rsidR="00AA541D">
        <w:rPr>
          <w:rFonts w:ascii="Arial" w:hAnsi="Arial" w:cs="Arial"/>
          <w:bCs/>
          <w:szCs w:val="24"/>
          <w:lang w:val="en-US"/>
        </w:rPr>
        <w:t xml:space="preserve"> classical activation and not alternative.</w:t>
      </w:r>
    </w:p>
    <w:p w:rsidR="0018059D" w:rsidRPr="009769F8" w:rsidRDefault="009769F8" w:rsidP="00AD5242">
      <w:pPr>
        <w:spacing w:after="0" w:line="480" w:lineRule="auto"/>
        <w:jc w:val="both"/>
        <w:rPr>
          <w:rFonts w:ascii="Arial" w:hAnsi="Arial" w:cs="Arial"/>
          <w:lang w:val="en-US"/>
        </w:rPr>
      </w:pPr>
      <w:r w:rsidRPr="009769F8">
        <w:rPr>
          <w:rFonts w:ascii="Arial" w:hAnsi="Arial" w:cs="Arial"/>
          <w:lang w:val="en-US"/>
        </w:rPr>
        <w:lastRenderedPageBreak/>
        <w:t>Eq.2</w:t>
      </w:r>
      <w:r>
        <w:rPr>
          <w:rFonts w:ascii="Arial" w:hAnsi="Arial" w:cs="Arial"/>
          <w:lang w:val="en-US"/>
        </w:rPr>
        <w:t xml:space="preserve"> </w:t>
      </w:r>
      <w:r w:rsidRPr="009769F8">
        <w:rPr>
          <w:rFonts w:ascii="Arial" w:hAnsi="Arial" w:cs="Arial"/>
          <w:lang w:val="en-US"/>
        </w:rPr>
        <w:t xml:space="preserve">describes the dynamics </w:t>
      </w:r>
      <w:r w:rsidR="00AD5242">
        <w:rPr>
          <w:rFonts w:ascii="Arial" w:hAnsi="Arial" w:cs="Arial"/>
          <w:lang w:val="en-US"/>
        </w:rPr>
        <w:t xml:space="preserve">of </w:t>
      </w:r>
      <w:proofErr w:type="spellStart"/>
      <w:r>
        <w:rPr>
          <w:rFonts w:ascii="Arial" w:hAnsi="Arial" w:cs="Arial"/>
          <w:lang w:val="en-US"/>
        </w:rPr>
        <w:t>APC</w:t>
      </w:r>
      <w:r w:rsidRPr="009769F8">
        <w:rPr>
          <w:rFonts w:ascii="Arial" w:hAnsi="Arial" w:cs="Arial"/>
          <w:vertAlign w:val="subscript"/>
          <w:lang w:val="en-US"/>
        </w:rPr>
        <w:t>a</w:t>
      </w:r>
      <w:proofErr w:type="spellEnd"/>
      <w:r w:rsidRPr="009769F8">
        <w:rPr>
          <w:rFonts w:ascii="Arial" w:hAnsi="Arial" w:cs="Arial"/>
          <w:bCs/>
          <w:szCs w:val="24"/>
          <w:lang w:val="en-US"/>
        </w:rPr>
        <w:t xml:space="preserve">, showing a balance between </w:t>
      </w:r>
      <w:r>
        <w:rPr>
          <w:rFonts w:ascii="Arial" w:hAnsi="Arial" w:cs="Arial"/>
          <w:bCs/>
          <w:szCs w:val="24"/>
          <w:lang w:val="en-US"/>
        </w:rPr>
        <w:t>APC</w:t>
      </w:r>
      <w:r w:rsidRPr="009769F8">
        <w:rPr>
          <w:rFonts w:ascii="Arial" w:hAnsi="Arial" w:cs="Arial"/>
          <w:bCs/>
          <w:szCs w:val="24"/>
          <w:lang w:val="en-US"/>
        </w:rPr>
        <w:t xml:space="preserve"> uptake of bacteria (production of </w:t>
      </w:r>
      <w:proofErr w:type="spellStart"/>
      <w:r>
        <w:rPr>
          <w:rFonts w:ascii="Arial" w:hAnsi="Arial" w:cs="Arial"/>
          <w:bCs/>
          <w:szCs w:val="24"/>
          <w:lang w:val="en-US"/>
        </w:rPr>
        <w:t>APC</w:t>
      </w:r>
      <w:r w:rsidRPr="009769F8">
        <w:rPr>
          <w:rFonts w:ascii="Arial" w:hAnsi="Arial" w:cs="Arial"/>
          <w:bCs/>
          <w:szCs w:val="24"/>
          <w:vertAlign w:val="subscript"/>
          <w:lang w:val="en-US"/>
        </w:rPr>
        <w:t>a</w:t>
      </w:r>
      <w:proofErr w:type="spellEnd"/>
      <w:r w:rsidRPr="009769F8">
        <w:rPr>
          <w:rFonts w:ascii="Arial" w:hAnsi="Arial" w:cs="Arial"/>
          <w:bCs/>
          <w:szCs w:val="24"/>
          <w:lang w:val="en-US"/>
        </w:rPr>
        <w:t xml:space="preserve">) and </w:t>
      </w:r>
      <w:r w:rsidR="00385B99">
        <w:rPr>
          <w:rFonts w:ascii="Arial" w:hAnsi="Arial" w:cs="Arial"/>
          <w:bCs/>
          <w:szCs w:val="24"/>
          <w:lang w:val="en-US"/>
        </w:rPr>
        <w:t xml:space="preserve">natural </w:t>
      </w:r>
      <w:proofErr w:type="gramStart"/>
      <w:r>
        <w:rPr>
          <w:rFonts w:ascii="Arial" w:hAnsi="Arial" w:cs="Arial"/>
          <w:bCs/>
          <w:szCs w:val="24"/>
          <w:lang w:val="en-US"/>
        </w:rPr>
        <w:t>death</w:t>
      </w:r>
      <w:r w:rsidR="002D00ED">
        <w:rPr>
          <w:rFonts w:ascii="Arial" w:hAnsi="Arial" w:cs="Arial"/>
          <w:bCs/>
          <w:szCs w:val="24"/>
          <w:lang w:val="en-US"/>
        </w:rPr>
        <w:t>(</w:t>
      </w:r>
      <w:proofErr w:type="gramEnd"/>
      <w:r w:rsidR="002D00ED" w:rsidRPr="0018059D">
        <w:rPr>
          <w:rFonts w:ascii="Arial" w:hAnsi="Arial" w:cs="Arial"/>
          <w:bCs/>
          <w:szCs w:val="24"/>
          <w:lang w:val="en-US"/>
        </w:rPr>
        <w:t>µ</w:t>
      </w:r>
      <w:proofErr w:type="spellStart"/>
      <w:r w:rsidR="002D00ED">
        <w:rPr>
          <w:rFonts w:ascii="Arial" w:hAnsi="Arial" w:cs="Arial"/>
          <w:bCs/>
          <w:szCs w:val="24"/>
          <w:vertAlign w:val="subscript"/>
          <w:lang w:val="en-US"/>
        </w:rPr>
        <w:t>Aa</w:t>
      </w:r>
      <w:proofErr w:type="spellEnd"/>
      <w:r w:rsidR="002D00ED" w:rsidRPr="002D00ED">
        <w:rPr>
          <w:rFonts w:ascii="Arial" w:hAnsi="Arial" w:cs="Arial"/>
          <w:bCs/>
          <w:szCs w:val="24"/>
          <w:lang w:val="en-US"/>
        </w:rPr>
        <w:t>)</w:t>
      </w:r>
      <w:r>
        <w:rPr>
          <w:rFonts w:ascii="Arial" w:hAnsi="Arial" w:cs="Arial"/>
          <w:bCs/>
          <w:szCs w:val="24"/>
          <w:lang w:val="en-US"/>
        </w:rPr>
        <w:t xml:space="preserve"> </w:t>
      </w:r>
      <w:r w:rsidR="00385B99">
        <w:rPr>
          <w:rFonts w:ascii="Arial" w:hAnsi="Arial" w:cs="Arial"/>
          <w:bCs/>
          <w:szCs w:val="24"/>
          <w:lang w:val="en-US"/>
        </w:rPr>
        <w:t xml:space="preserve">and </w:t>
      </w:r>
      <w:r w:rsidR="00385B99" w:rsidRPr="002D00ED">
        <w:rPr>
          <w:rFonts w:ascii="Arial" w:hAnsi="Arial" w:cs="Arial"/>
          <w:bCs/>
          <w:iCs/>
          <w:lang w:val="en-US"/>
        </w:rPr>
        <w:t>TNF-induced apoptosis</w:t>
      </w:r>
      <w:r w:rsidR="002D00ED">
        <w:rPr>
          <w:rFonts w:ascii="Arial" w:hAnsi="Arial" w:cs="Arial"/>
          <w:bCs/>
          <w:iCs/>
          <w:lang w:val="en-US"/>
        </w:rPr>
        <w:t xml:space="preserve"> (</w:t>
      </w:r>
      <w:r w:rsidR="002D00ED" w:rsidRPr="0018059D">
        <w:rPr>
          <w:rFonts w:ascii="Arial" w:hAnsi="Arial" w:cs="Arial"/>
          <w:bCs/>
          <w:szCs w:val="24"/>
          <w:lang w:val="en-US"/>
        </w:rPr>
        <w:t>µ</w:t>
      </w:r>
      <w:r w:rsidR="002D00ED" w:rsidRPr="002D00ED">
        <w:rPr>
          <w:rFonts w:ascii="Symbol" w:hAnsi="Symbol" w:cs="Arial"/>
          <w:bCs/>
          <w:szCs w:val="24"/>
          <w:lang w:val="en-US"/>
        </w:rPr>
        <w:t></w:t>
      </w:r>
      <w:r w:rsidR="00010DBB">
        <w:rPr>
          <w:rFonts w:ascii="Arial" w:hAnsi="Arial" w:cs="Arial"/>
          <w:bCs/>
          <w:szCs w:val="24"/>
          <w:vertAlign w:val="subscript"/>
          <w:lang w:val="en-US"/>
        </w:rPr>
        <w:t>A</w:t>
      </w:r>
      <w:r w:rsidR="002D00ED" w:rsidRPr="002D00ED">
        <w:rPr>
          <w:rFonts w:ascii="Arial" w:hAnsi="Arial" w:cs="Arial"/>
          <w:bCs/>
          <w:szCs w:val="24"/>
          <w:lang w:val="en-US"/>
        </w:rPr>
        <w:t>)</w:t>
      </w:r>
      <w:r w:rsidR="002D00ED">
        <w:rPr>
          <w:rFonts w:ascii="Arial" w:hAnsi="Arial" w:cs="Arial"/>
          <w:bCs/>
          <w:iCs/>
          <w:lang w:val="en-US"/>
        </w:rPr>
        <w:t xml:space="preserve">. </w:t>
      </w:r>
    </w:p>
    <w:p w:rsidR="00AD5242" w:rsidRDefault="00AD5242" w:rsidP="00AD5242">
      <w:pPr>
        <w:spacing w:after="0" w:line="480" w:lineRule="auto"/>
        <w:jc w:val="both"/>
        <w:rPr>
          <w:rFonts w:ascii="Arial" w:hAnsi="Arial" w:cs="Arial"/>
          <w:lang w:val="en-US"/>
        </w:rPr>
      </w:pPr>
      <w:r w:rsidRPr="00145A31">
        <w:rPr>
          <w:rFonts w:ascii="Arial" w:hAnsi="Arial" w:cs="Arial"/>
          <w:lang w:val="en-US"/>
        </w:rPr>
        <w:t>As we focus on CD137 signaling</w:t>
      </w:r>
      <w:r>
        <w:rPr>
          <w:rFonts w:ascii="Arial" w:hAnsi="Arial" w:cs="Arial"/>
          <w:lang w:val="en-US"/>
        </w:rPr>
        <w:t>, parameters (cytokine production, proliferation and apoptosis rates)  define two types of activated cells, considering if they are signalized by CD137</w:t>
      </w:r>
      <w:r w:rsidR="00066DD8">
        <w:rPr>
          <w:rFonts w:ascii="Arial" w:hAnsi="Arial" w:cs="Arial"/>
          <w:lang w:val="en-US"/>
        </w:rPr>
        <w:t xml:space="preserve"> (APC</w:t>
      </w:r>
      <w:r w:rsidR="008F3A79">
        <w:rPr>
          <w:rFonts w:ascii="Arial" w:hAnsi="Arial" w:cs="Arial"/>
          <w:vertAlign w:val="subscript"/>
          <w:lang w:val="en-US"/>
        </w:rPr>
        <w:t>s</w:t>
      </w:r>
      <w:r w:rsidR="00066DD8">
        <w:rPr>
          <w:rFonts w:ascii="Arial" w:hAnsi="Arial" w:cs="Arial"/>
          <w:lang w:val="en-US"/>
        </w:rPr>
        <w:t>-</w:t>
      </w:r>
      <w:proofErr w:type="spellStart"/>
      <w:r w:rsidR="00066DD8">
        <w:rPr>
          <w:rFonts w:ascii="Arial" w:hAnsi="Arial" w:cs="Arial"/>
          <w:lang w:val="en-US"/>
        </w:rPr>
        <w:t>APC</w:t>
      </w:r>
      <w:r w:rsidR="008F3A79">
        <w:rPr>
          <w:rFonts w:ascii="Arial" w:hAnsi="Arial" w:cs="Arial"/>
          <w:vertAlign w:val="subscript"/>
          <w:lang w:val="en-US"/>
        </w:rPr>
        <w:t>s</w:t>
      </w:r>
      <w:r w:rsidR="00066DD8" w:rsidRPr="005E2572">
        <w:rPr>
          <w:rFonts w:ascii="Arial" w:hAnsi="Arial" w:cs="Arial"/>
          <w:vertAlign w:val="subscript"/>
          <w:lang w:val="en-US"/>
        </w:rPr>
        <w:t>_Ab</w:t>
      </w:r>
      <w:proofErr w:type="spellEnd"/>
      <w:r w:rsidR="00066DD8">
        <w:rPr>
          <w:rFonts w:ascii="Arial" w:hAnsi="Arial" w:cs="Arial"/>
          <w:lang w:val="en-US"/>
        </w:rPr>
        <w:t>)</w:t>
      </w:r>
      <w:r w:rsidR="00066DD8" w:rsidRPr="00AD5242">
        <w:rPr>
          <w:rFonts w:ascii="Arial" w:hAnsi="Arial" w:cs="Arial"/>
          <w:lang w:val="en-US"/>
        </w:rPr>
        <w:t xml:space="preserve"> </w:t>
      </w:r>
      <w:r>
        <w:rPr>
          <w:rFonts w:ascii="Arial" w:hAnsi="Arial" w:cs="Arial"/>
          <w:lang w:val="en-US"/>
        </w:rPr>
        <w:t>or not (</w:t>
      </w:r>
      <w:proofErr w:type="spellStart"/>
      <w:r>
        <w:rPr>
          <w:rFonts w:ascii="Arial" w:hAnsi="Arial" w:cs="Arial"/>
          <w:lang w:val="en-US"/>
        </w:rPr>
        <w:t>APC</w:t>
      </w:r>
      <w:r w:rsidRPr="008F3A79">
        <w:rPr>
          <w:rFonts w:ascii="Arial" w:hAnsi="Arial" w:cs="Arial"/>
          <w:vertAlign w:val="subscript"/>
          <w:lang w:val="en-US"/>
        </w:rPr>
        <w:t>a</w:t>
      </w:r>
      <w:proofErr w:type="spellEnd"/>
      <w:r>
        <w:rPr>
          <w:rFonts w:ascii="Arial" w:hAnsi="Arial" w:cs="Arial"/>
          <w:lang w:val="en-US"/>
        </w:rPr>
        <w:t xml:space="preserve">, </w:t>
      </w:r>
      <w:proofErr w:type="spellStart"/>
      <w:r>
        <w:rPr>
          <w:rFonts w:ascii="Arial" w:hAnsi="Arial" w:cs="Arial"/>
          <w:lang w:val="en-US"/>
        </w:rPr>
        <w:t>APC</w:t>
      </w:r>
      <w:r w:rsidR="008F3A79">
        <w:rPr>
          <w:rFonts w:ascii="Arial" w:hAnsi="Arial" w:cs="Arial"/>
          <w:vertAlign w:val="subscript"/>
          <w:lang w:val="en-US"/>
        </w:rPr>
        <w:t>Ab</w:t>
      </w:r>
      <w:proofErr w:type="spellEnd"/>
      <w:r>
        <w:rPr>
          <w:rFonts w:ascii="Arial" w:hAnsi="Arial" w:cs="Arial"/>
          <w:lang w:val="en-US"/>
        </w:rPr>
        <w:t>).</w:t>
      </w:r>
    </w:p>
    <w:p w:rsidR="00066DD8" w:rsidRDefault="00066DD8" w:rsidP="00066DD8">
      <w:pPr>
        <w:spacing w:after="0" w:line="480" w:lineRule="auto"/>
        <w:jc w:val="both"/>
        <w:rPr>
          <w:rFonts w:ascii="Arial" w:hAnsi="Arial" w:cs="Arial"/>
          <w:lang w:val="en-US"/>
        </w:rPr>
      </w:pPr>
      <w:r w:rsidRPr="00066DD8">
        <w:rPr>
          <w:rFonts w:ascii="Arial" w:hAnsi="Arial" w:cs="Arial"/>
          <w:lang w:val="en-US"/>
        </w:rPr>
        <w:t>CD137 is expressed by primary monocytes in an activation dependent</w:t>
      </w:r>
      <w:r>
        <w:rPr>
          <w:rFonts w:ascii="Arial" w:hAnsi="Arial" w:cs="Arial"/>
          <w:lang w:val="en-US"/>
        </w:rPr>
        <w:t xml:space="preserve"> manner</w:t>
      </w:r>
      <w:r w:rsidRPr="00066DD8">
        <w:rPr>
          <w:lang w:val="en-US"/>
        </w:rPr>
        <w:t xml:space="preserve"> </w:t>
      </w:r>
      <w:r w:rsidR="004015A5">
        <w:rPr>
          <w:rFonts w:ascii="Arial" w:hAnsi="Arial" w:cs="Arial"/>
          <w:lang w:val="en-US"/>
        </w:rPr>
        <w:fldChar w:fldCharType="begin">
          <w:fldData xml:space="preserve">PEVuZE5vdGU+PENpdGU+PEF1dGhvcj5TY2h3YXJ6PC9BdXRob3I+PFllYXI+MTk5NTwvWWVhcj48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</w:fldData>
        </w:fldChar>
      </w:r>
      <w:r w:rsidR="00F9482A">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PEVuZE5vdGU+PENpdGU+PEF1dGhvcj5TY2h3YXJ6PC9BdXRob3I+PFllYXI+MTk5NTwvWWVhcj48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</w:fldData>
        </w:fldChar>
      </w:r>
      <w:r w:rsidR="00F9482A">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F9482A">
        <w:rPr>
          <w:rFonts w:ascii="Arial" w:hAnsi="Arial" w:cs="Arial"/>
          <w:noProof/>
          <w:lang w:val="en-US"/>
        </w:rPr>
        <w:t>[</w:t>
      </w:r>
      <w:r w:rsidR="004015A5">
        <w:fldChar w:fldCharType="begin"/>
      </w:r>
      <w:r w:rsidR="004015A5" w:rsidRPr="00AE71F6">
        <w:rPr>
          <w:lang w:val="en-US"/>
          <w:rPrChange w:id="95" w:author="DarioFD" w:date="2012-03-07T09:18:00Z">
            <w:rPr/>
          </w:rPrChange>
        </w:rPr>
        <w:instrText>HYPERLINK \l "_ENREF_32" \o "Schwarz, 1995 #657"</w:instrText>
      </w:r>
      <w:r w:rsidR="004015A5">
        <w:fldChar w:fldCharType="separate"/>
      </w:r>
      <w:r w:rsidR="00754E3C">
        <w:rPr>
          <w:rFonts w:ascii="Arial" w:hAnsi="Arial" w:cs="Arial"/>
          <w:noProof/>
          <w:lang w:val="en-US"/>
        </w:rPr>
        <w:t>32</w:t>
      </w:r>
      <w:r w:rsidR="004015A5">
        <w:fldChar w:fldCharType="end"/>
      </w:r>
      <w:r w:rsidR="00F9482A">
        <w:rPr>
          <w:rFonts w:ascii="Arial" w:hAnsi="Arial" w:cs="Arial"/>
          <w:noProof/>
          <w:lang w:val="en-US"/>
        </w:rPr>
        <w:t>]</w:t>
      </w:r>
      <w:r w:rsidR="004015A5">
        <w:rPr>
          <w:rFonts w:ascii="Arial" w:hAnsi="Arial" w:cs="Arial"/>
          <w:lang w:val="en-US"/>
        </w:rPr>
        <w:fldChar w:fldCharType="end"/>
      </w:r>
      <w:r>
        <w:rPr>
          <w:rFonts w:ascii="Arial" w:hAnsi="Arial" w:cs="Arial"/>
          <w:lang w:val="en-US"/>
        </w:rPr>
        <w:t>. We assume that all activated APC express ligand and receptor and produce TNF-</w:t>
      </w:r>
      <w:r w:rsidRPr="00066DD8">
        <w:rPr>
          <w:rFonts w:ascii="Symbol" w:hAnsi="Symbol" w:cs="Arial"/>
          <w:lang w:val="en-US"/>
        </w:rPr>
        <w:t></w:t>
      </w:r>
      <w:r>
        <w:rPr>
          <w:rFonts w:ascii="Arial" w:hAnsi="Arial" w:cs="Arial"/>
          <w:lang w:val="en-US"/>
        </w:rPr>
        <w:t xml:space="preserve">, but </w:t>
      </w:r>
      <w:r w:rsidR="00E76B45">
        <w:rPr>
          <w:rFonts w:ascii="Arial" w:hAnsi="Arial" w:cs="Arial"/>
          <w:lang w:val="en-US"/>
        </w:rPr>
        <w:t>only a fraction produces</w:t>
      </w:r>
      <w:r>
        <w:rPr>
          <w:rFonts w:ascii="Arial" w:hAnsi="Arial" w:cs="Arial"/>
          <w:lang w:val="en-US"/>
        </w:rPr>
        <w:t xml:space="preserve"> IFN-</w:t>
      </w:r>
      <w:r w:rsidRPr="00066DD8">
        <w:rPr>
          <w:rFonts w:ascii="Symbol" w:hAnsi="Symbol" w:cs="Arial"/>
          <w:lang w:val="en-US"/>
        </w:rPr>
        <w:t></w:t>
      </w:r>
      <w:r>
        <w:rPr>
          <w:rFonts w:ascii="Symbol" w:hAnsi="Symbol" w:cs="Arial"/>
          <w:lang w:val="en-US"/>
        </w:rPr>
        <w:t></w:t>
      </w:r>
      <w:r>
        <w:rPr>
          <w:rFonts w:ascii="Symbol" w:hAnsi="Symbol" w:cs="Arial"/>
          <w:lang w:val="en-US"/>
        </w:rPr>
        <w:t></w:t>
      </w:r>
    </w:p>
    <w:p w:rsidR="00DA00B8" w:rsidRDefault="007F0D09" w:rsidP="007F0D09">
      <w:pPr>
        <w:autoSpaceDE w:val="0"/>
        <w:autoSpaceDN w:val="0"/>
        <w:adjustRightInd w:val="0"/>
        <w:spacing w:after="0" w:line="480" w:lineRule="auto"/>
        <w:jc w:val="both"/>
        <w:rPr>
          <w:rFonts w:ascii="Arial" w:hAnsi="Arial" w:cs="Arial"/>
          <w:lang w:val="en-US"/>
        </w:rPr>
      </w:pPr>
      <w:r>
        <w:rPr>
          <w:rFonts w:ascii="Arial" w:hAnsi="Arial" w:cs="Arial"/>
          <w:lang w:val="en-US"/>
        </w:rPr>
        <w:t>U</w:t>
      </w:r>
      <w:r w:rsidRPr="00ED59D2">
        <w:rPr>
          <w:rFonts w:ascii="Arial" w:hAnsi="Arial" w:cs="Arial"/>
          <w:lang w:val="en-US"/>
        </w:rPr>
        <w:t xml:space="preserve">npublished data of our lab </w:t>
      </w:r>
      <w:r>
        <w:rPr>
          <w:rFonts w:ascii="Arial" w:hAnsi="Arial" w:cs="Arial"/>
          <w:lang w:val="en-US"/>
        </w:rPr>
        <w:t xml:space="preserve">using cultures of purified monocytes stimulated with lysate of </w:t>
      </w:r>
      <w:proofErr w:type="spellStart"/>
      <w:r w:rsidRPr="007F0D09">
        <w:rPr>
          <w:rFonts w:ascii="Arial" w:hAnsi="Arial" w:cs="Arial"/>
          <w:i/>
          <w:lang w:val="en-US"/>
        </w:rPr>
        <w:t>M.tb</w:t>
      </w:r>
      <w:proofErr w:type="spellEnd"/>
      <w:r>
        <w:rPr>
          <w:rFonts w:ascii="Arial" w:hAnsi="Arial" w:cs="Arial"/>
          <w:lang w:val="en-US"/>
        </w:rPr>
        <w:t xml:space="preserve"> antigen, </w:t>
      </w:r>
      <w:r w:rsidRPr="00ED59D2">
        <w:rPr>
          <w:rFonts w:ascii="Arial" w:hAnsi="Arial" w:cs="Arial"/>
          <w:lang w:val="en-US"/>
        </w:rPr>
        <w:t>has demonstrate</w:t>
      </w:r>
      <w:r>
        <w:rPr>
          <w:rFonts w:ascii="Arial" w:hAnsi="Arial" w:cs="Arial"/>
          <w:lang w:val="en-US"/>
        </w:rPr>
        <w:t>d</w:t>
      </w:r>
      <w:r w:rsidRPr="00ED59D2">
        <w:rPr>
          <w:rFonts w:ascii="Arial" w:hAnsi="Arial" w:cs="Arial"/>
          <w:lang w:val="en-US"/>
        </w:rPr>
        <w:t xml:space="preserve"> that </w:t>
      </w:r>
      <w:r>
        <w:rPr>
          <w:rFonts w:ascii="Arial" w:hAnsi="Arial" w:cs="Arial"/>
          <w:lang w:val="en-GB"/>
        </w:rPr>
        <w:t>CD137 interacts with CD137L, both expressed on the APC decreasing TNF-</w:t>
      </w:r>
      <w:r>
        <w:rPr>
          <w:rFonts w:ascii="Symbol" w:hAnsi="Symbol" w:cs="Arial"/>
          <w:lang w:val="en-GB"/>
        </w:rPr>
        <w:t></w:t>
      </w:r>
      <w:r>
        <w:rPr>
          <w:rFonts w:ascii="Arial" w:hAnsi="Arial" w:cs="Arial"/>
          <w:lang w:val="en-GB"/>
        </w:rPr>
        <w:t xml:space="preserve"> secretion.</w:t>
      </w:r>
      <w:r>
        <w:rPr>
          <w:rFonts w:ascii="Arial" w:hAnsi="Arial" w:cs="Arial"/>
          <w:lang w:val="en-US"/>
        </w:rPr>
        <w:t xml:space="preserve"> On the other hand, there are existing reports showing that</w:t>
      </w:r>
      <w:r w:rsidR="00DA00B8" w:rsidRPr="00FC16D2">
        <w:rPr>
          <w:rFonts w:ascii="Arial" w:hAnsi="Arial" w:cs="Arial"/>
          <w:color w:val="000000"/>
          <w:shd w:val="clear" w:color="auto" w:fill="FFFFFF"/>
          <w:lang w:val="en-US"/>
        </w:rPr>
        <w:t>,</w:t>
      </w:r>
      <w:r w:rsidR="00DA00B8" w:rsidRPr="00FC16D2">
        <w:rPr>
          <w:rStyle w:val="apple-converted-space"/>
          <w:rFonts w:ascii="Arial" w:hAnsi="Arial" w:cs="Arial"/>
          <w:color w:val="000000"/>
          <w:shd w:val="clear" w:color="auto" w:fill="FFFFFF"/>
          <w:lang w:val="en-US"/>
        </w:rPr>
        <w:t> </w:t>
      </w:r>
      <w:r w:rsidR="00DA00B8" w:rsidRPr="00FC16D2">
        <w:rPr>
          <w:rStyle w:val="highlight"/>
          <w:rFonts w:ascii="Arial" w:hAnsi="Arial" w:cs="Arial"/>
          <w:color w:val="000000"/>
          <w:bdr w:val="none" w:sz="0" w:space="0" w:color="auto" w:frame="1"/>
          <w:shd w:val="clear" w:color="auto" w:fill="FFFFFF"/>
          <w:lang w:val="en-US"/>
        </w:rPr>
        <w:t>CD137</w:t>
      </w:r>
      <w:r w:rsidR="00DA00B8" w:rsidRPr="00FC16D2">
        <w:rPr>
          <w:rStyle w:val="apple-converted-space"/>
          <w:rFonts w:ascii="Arial" w:hAnsi="Arial" w:cs="Arial"/>
          <w:color w:val="000000"/>
          <w:shd w:val="clear" w:color="auto" w:fill="FFFFFF"/>
          <w:lang w:val="en-US"/>
        </w:rPr>
        <w:t> </w:t>
      </w:r>
      <w:r w:rsidR="00DA00B8">
        <w:rPr>
          <w:rStyle w:val="apple-converted-space"/>
          <w:rFonts w:ascii="Arial" w:hAnsi="Arial" w:cs="Arial"/>
          <w:color w:val="000000"/>
          <w:shd w:val="clear" w:color="auto" w:fill="FFFFFF"/>
          <w:lang w:val="en-US"/>
        </w:rPr>
        <w:t>pathway</w:t>
      </w:r>
      <w:r w:rsidR="00DA00B8" w:rsidRPr="00FC16D2">
        <w:rPr>
          <w:rFonts w:ascii="Arial" w:hAnsi="Arial" w:cs="Arial"/>
          <w:color w:val="000000"/>
          <w:shd w:val="clear" w:color="auto" w:fill="FFFFFF"/>
          <w:lang w:val="en-US"/>
        </w:rPr>
        <w:t xml:space="preserve"> induces activation, migration, survival, and differentiation</w:t>
      </w:r>
      <w:r w:rsidR="00DA00B8">
        <w:rPr>
          <w:rFonts w:ascii="Arial" w:hAnsi="Arial" w:cs="Arial"/>
          <w:color w:val="000000"/>
          <w:shd w:val="clear" w:color="auto" w:fill="FFFFFF"/>
          <w:lang w:val="en-US"/>
        </w:rPr>
        <w:t xml:space="preserve"> via direct, reverse and bidirectional signaling</w:t>
      </w:r>
      <w:r w:rsidR="00F9482A">
        <w:rPr>
          <w:rFonts w:ascii="Arial" w:hAnsi="Arial" w:cs="Arial"/>
          <w:color w:val="000000"/>
          <w:shd w:val="clear" w:color="auto" w:fill="FFFFFF"/>
          <w:lang w:val="en-US"/>
        </w:rPr>
        <w:t xml:space="preserve"> on </w:t>
      </w:r>
      <w:proofErr w:type="spellStart"/>
      <w:r w:rsidR="00F9482A" w:rsidRPr="00FC16D2">
        <w:rPr>
          <w:rFonts w:ascii="Arial" w:hAnsi="Arial" w:cs="Arial"/>
          <w:color w:val="000000"/>
          <w:shd w:val="clear" w:color="auto" w:fill="FFFFFF"/>
          <w:lang w:val="en-US"/>
        </w:rPr>
        <w:t>monocytic</w:t>
      </w:r>
      <w:proofErr w:type="spellEnd"/>
      <w:r w:rsidR="00F9482A" w:rsidRPr="00FC16D2">
        <w:rPr>
          <w:rFonts w:ascii="Arial" w:hAnsi="Arial" w:cs="Arial"/>
          <w:color w:val="000000"/>
          <w:shd w:val="clear" w:color="auto" w:fill="FFFFFF"/>
          <w:lang w:val="en-US"/>
        </w:rPr>
        <w:t xml:space="preserve"> cells (</w:t>
      </w:r>
      <w:r w:rsidR="00F9482A" w:rsidRPr="00FC16D2">
        <w:rPr>
          <w:rStyle w:val="highlight"/>
          <w:rFonts w:ascii="Arial" w:hAnsi="Arial" w:cs="Arial"/>
          <w:color w:val="000000"/>
          <w:bdr w:val="none" w:sz="0" w:space="0" w:color="auto" w:frame="1"/>
          <w:shd w:val="clear" w:color="auto" w:fill="FFFFFF"/>
          <w:lang w:val="en-US"/>
        </w:rPr>
        <w:t>monocytes</w:t>
      </w:r>
      <w:r w:rsidR="00F9482A" w:rsidRPr="00FC16D2">
        <w:rPr>
          <w:rFonts w:ascii="Arial" w:hAnsi="Arial" w:cs="Arial"/>
          <w:color w:val="000000"/>
          <w:shd w:val="clear" w:color="auto" w:fill="FFFFFF"/>
          <w:lang w:val="en-US"/>
        </w:rPr>
        <w:t>, macrophages, and DCs)</w:t>
      </w:r>
      <w:r w:rsidR="00DA00B8" w:rsidRPr="00FC16D2">
        <w:rPr>
          <w:rStyle w:val="apple-converted-space"/>
          <w:rFonts w:ascii="Arial" w:hAnsi="Arial" w:cs="Arial"/>
          <w:color w:val="000000"/>
          <w:shd w:val="clear" w:color="auto" w:fill="FFFFFF"/>
          <w:lang w:val="en-US"/>
        </w:rPr>
        <w:t> </w:t>
      </w:r>
      <w:r w:rsidR="004015A5">
        <w:rPr>
          <w:rStyle w:val="apple-converted-space"/>
          <w:rFonts w:ascii="Arial" w:hAnsi="Arial" w:cs="Arial"/>
          <w:color w:val="000000"/>
          <w:shd w:val="clear" w:color="auto" w:fill="FFFFFF"/>
          <w:lang w:val="en-US"/>
        </w:rPr>
        <w:fldChar w:fldCharType="begin"/>
      </w:r>
      <w:r w:rsidR="00F9482A">
        <w:rPr>
          <w:rStyle w:val="apple-converted-space"/>
          <w:rFonts w:ascii="Arial" w:hAnsi="Arial" w:cs="Arial"/>
          <w:color w:val="000000"/>
          <w:shd w:val="clear" w:color="auto" w:fill="FFFFFF"/>
          <w:lang w:val="en-US"/>
        </w:rPr>
        <w:instrText xml:space="preserve"> ADDIN EN.CITE &lt;EndNote&gt;&lt;Cite&gt;&lt;Author&gt;Shao&lt;/Author&gt;&lt;Year&gt;2011&lt;/Year&gt;&lt;RecNum&gt;416&lt;/RecNum&gt;&lt;DisplayText&gt;[33]&lt;/DisplayText&gt;&lt;record&gt;&lt;rec-number&gt;416&lt;/rec-number&gt;&lt;foreign-keys&gt;&lt;key app="EN" db-id="rzwf00dpt2zpz6edw0avdp5ds5xw90e2x2r2"&gt;416&lt;/key&gt;&lt;/foreign-keys&gt;&lt;ref-type name="Journal Article"&gt;17&lt;/ref-type&gt;&lt;contributors&gt;&lt;authors&gt;&lt;author&gt;Shao, Z.&lt;/author&gt;&lt;author&gt;Schwarz, H.&lt;/author&gt;&lt;/authors&gt;&lt;/contributors&gt;&lt;auth-address&gt;Department of Physiology and Immunology Programme, Yong Loo Lin School of Medicine, National University of Singapore, Singapore.&lt;/auth-address&gt;&lt;titles&gt;&lt;title&gt;CD137 ligand, a member of the tumor necrosis factor family, regulates immune responses via reverse signal transduction&lt;/title&gt;&lt;secondary-title&gt;J Leukoc Biol&lt;/secondary-title&gt;&lt;alt-title&gt;Journal of leukocyte biology&lt;/alt-title&gt;&lt;/titles&gt;&lt;periodical&gt;&lt;full-title&gt;J Leukoc Biol&lt;/full-title&gt;&lt;abbr-1&gt;Journal of leukocyte biology&lt;/abbr-1&gt;&lt;/periodical&gt;&lt;alt-periodical&gt;&lt;full-title&gt;J Leukoc Biol&lt;/full-title&gt;&lt;abbr-1&gt;Journal of leukocyte biology&lt;/abbr-1&gt;&lt;/alt-periodical&gt;&lt;pages&gt;21-9&lt;/pages&gt;&lt;volume&gt;89&lt;/volume&gt;&lt;number&gt;1&lt;/number&gt;&lt;edition&gt;2010/07/21&lt;/edition&gt;&lt;keywords&gt;&lt;keyword&gt;4-1BB Ligand/*immunology&lt;/keyword&gt;&lt;keyword&gt;Animals&lt;/keyword&gt;&lt;keyword&gt;Humans&lt;/keyword&gt;&lt;keyword&gt;Immunity/*immunology&lt;/keyword&gt;&lt;keyword&gt;Leukocytes/metabolism&lt;/keyword&gt;&lt;keyword&gt;Models, Immunological&lt;/keyword&gt;&lt;keyword&gt;Signal Transduction/*immunology&lt;/keyword&gt;&lt;/keywords&gt;&lt;dates&gt;&lt;year&gt;2011&lt;/year&gt;&lt;pub-dates&gt;&lt;date&gt;Jan&lt;/date&gt;&lt;/pub-dates&gt;&lt;/dates&gt;&lt;isbn&gt;1938-3673 (Electronic)&amp;#xD;0741-5400 (Linking)&lt;/isbn&gt;&lt;accession-num&gt;20643812&lt;/accession-num&gt;&lt;work-type&gt;Research Support, Non-U.S. Gov&amp;apos;t&amp;#xD;Review&lt;/work-type&gt;&lt;urls&gt;&lt;related-urls&gt;&lt;url&gt;http://www.ncbi.nlm.nih.gov/pubmed/20643812&lt;/url&gt;&lt;/related-urls&gt;&lt;/urls&gt;&lt;electronic-resource-num&gt;10.1189/jlb.0510315&lt;/electronic-resource-num&gt;&lt;language&gt;eng&lt;/language&gt;&lt;/record&gt;&lt;/Cite&gt;&lt;/EndNote&gt;</w:instrText>
      </w:r>
      <w:r w:rsidR="004015A5">
        <w:rPr>
          <w:rStyle w:val="apple-converted-space"/>
          <w:rFonts w:ascii="Arial" w:hAnsi="Arial" w:cs="Arial"/>
          <w:color w:val="000000"/>
          <w:shd w:val="clear" w:color="auto" w:fill="FFFFFF"/>
          <w:lang w:val="en-US"/>
        </w:rPr>
        <w:fldChar w:fldCharType="separate"/>
      </w:r>
      <w:r w:rsidR="00F9482A">
        <w:rPr>
          <w:rStyle w:val="apple-converted-space"/>
          <w:rFonts w:ascii="Arial" w:hAnsi="Arial" w:cs="Arial"/>
          <w:noProof/>
          <w:color w:val="000000"/>
          <w:shd w:val="clear" w:color="auto" w:fill="FFFFFF"/>
          <w:lang w:val="en-US"/>
        </w:rPr>
        <w:t>[</w:t>
      </w:r>
      <w:r w:rsidR="004015A5">
        <w:fldChar w:fldCharType="begin"/>
      </w:r>
      <w:r w:rsidR="004015A5" w:rsidRPr="00AE71F6">
        <w:rPr>
          <w:lang w:val="en-US"/>
          <w:rPrChange w:id="96" w:author="DarioFD" w:date="2012-03-06T15:49:00Z">
            <w:rPr/>
          </w:rPrChange>
        </w:rPr>
        <w:instrText>HYPERLINK \l "_ENREF_33" \o "Shao, 2011 #416"</w:instrText>
      </w:r>
      <w:r w:rsidR="004015A5">
        <w:fldChar w:fldCharType="separate"/>
      </w:r>
      <w:r w:rsidR="00754E3C">
        <w:rPr>
          <w:rStyle w:val="apple-converted-space"/>
          <w:rFonts w:ascii="Arial" w:hAnsi="Arial" w:cs="Arial"/>
          <w:noProof/>
          <w:color w:val="000000"/>
          <w:shd w:val="clear" w:color="auto" w:fill="FFFFFF"/>
          <w:lang w:val="en-US"/>
        </w:rPr>
        <w:t>33</w:t>
      </w:r>
      <w:r w:rsidR="004015A5">
        <w:fldChar w:fldCharType="end"/>
      </w:r>
      <w:r w:rsidR="00F9482A">
        <w:rPr>
          <w:rStyle w:val="apple-converted-space"/>
          <w:rFonts w:ascii="Arial" w:hAnsi="Arial" w:cs="Arial"/>
          <w:noProof/>
          <w:color w:val="000000"/>
          <w:shd w:val="clear" w:color="auto" w:fill="FFFFFF"/>
          <w:lang w:val="en-US"/>
        </w:rPr>
        <w:t>]</w:t>
      </w:r>
      <w:r w:rsidR="004015A5">
        <w:rPr>
          <w:rStyle w:val="apple-converted-space"/>
          <w:rFonts w:ascii="Arial" w:hAnsi="Arial" w:cs="Arial"/>
          <w:color w:val="000000"/>
          <w:shd w:val="clear" w:color="auto" w:fill="FFFFFF"/>
          <w:lang w:val="en-US"/>
        </w:rPr>
        <w:fldChar w:fldCharType="end"/>
      </w:r>
      <w:r w:rsidR="00DA00B8" w:rsidRPr="006D2B5B">
        <w:rPr>
          <w:lang w:val="en-US"/>
        </w:rPr>
        <w:t xml:space="preserve"> </w:t>
      </w:r>
      <w:r w:rsidR="004015A5">
        <w:rPr>
          <w:rStyle w:val="apple-converted-space"/>
          <w:rFonts w:ascii="Arial" w:hAnsi="Arial" w:cs="Arial"/>
          <w:color w:val="000000"/>
          <w:shd w:val="clear" w:color="auto" w:fill="FFFFFF"/>
          <w:lang w:val="en-US"/>
        </w:rPr>
        <w:fldChar w:fldCharType="begin"/>
      </w:r>
      <w:r w:rsidR="00F9482A">
        <w:rPr>
          <w:rStyle w:val="apple-converted-space"/>
          <w:rFonts w:ascii="Arial" w:hAnsi="Arial" w:cs="Arial"/>
          <w:color w:val="000000"/>
          <w:shd w:val="clear" w:color="auto" w:fill="FFFFFF"/>
          <w:lang w:val="en-US"/>
        </w:rPr>
        <w:instrText xml:space="preserve"> ADDIN EN.CITE &lt;EndNote&gt;&lt;Cite&gt;&lt;Author&gt;Vinay&lt;/Author&gt;&lt;Year&gt;2011&lt;/Year&gt;&lt;RecNum&gt;455&lt;/RecNum&gt;&lt;DisplayText&gt;[34]&lt;/DisplayText&gt;&lt;record&gt;&lt;rec-number&gt;455&lt;/rec-number&gt;&lt;foreign-keys&gt;&lt;key app="EN" db-id="rzwf00dpt2zpz6edw0avdp5ds5xw90e2x2r2"&gt;455&lt;/key&gt;&lt;/foreign-keys&gt;&lt;ref-type name="Journal Article"&gt;17&lt;/ref-type&gt;&lt;contributors&gt;&lt;authors&gt;&lt;author&gt;Vinay, D. S.&lt;/author&gt;&lt;author&gt;Kwon, B. S.&lt;/author&gt;&lt;/authors&gt;&lt;/contributors&gt;&lt;auth-address&gt;Section of Clinical Immunology, Allergy, and Rheumatology, Department of Medicine, Tulane University Health Sciences Center, New Orleans, LA, USA.&lt;/auth-address&gt;&lt;titles&gt;&lt;title&gt;4-1BB signaling beyond T cells&lt;/title&gt;&lt;secondary-title&gt;Cell Mol Immunol&lt;/secondary-title&gt;&lt;alt-title&gt;Cellular &amp;amp; molecular immunology&lt;/alt-title&gt;&lt;/titles&gt;&lt;periodical&gt;&lt;full-title&gt;Cell Mol Immunol&lt;/full-title&gt;&lt;abbr-1&gt;Cellular &amp;amp; molecular immunology&lt;/abbr-1&gt;&lt;/periodical&gt;&lt;alt-periodical&gt;&lt;full-title&gt;Cell Mol Immunol&lt;/full-title&gt;&lt;abbr-1&gt;Cellular &amp;amp; molecular immunology&lt;/abbr-1&gt;&lt;/alt-periodical&gt;&lt;pages&gt;281-4&lt;/pages&gt;&lt;volume&gt;8&lt;/volume&gt;&lt;number&gt;4&lt;/number&gt;&lt;edition&gt;2011/01/11&lt;/edition&gt;&lt;keywords&gt;&lt;keyword&gt;Animals&lt;/keyword&gt;&lt;keyword&gt;Antigens, CD137/*immunology&lt;/keyword&gt;&lt;keyword&gt;Humans&lt;/keyword&gt;&lt;keyword&gt;Signal Transduction/immunology&lt;/keyword&gt;&lt;keyword&gt;T-Lymphocytes/*immunology&lt;/keyword&gt;&lt;/keywords&gt;&lt;dates&gt;&lt;year&gt;2011&lt;/year&gt;&lt;pub-dates&gt;&lt;date&gt;Jul&lt;/date&gt;&lt;/pub-dates&gt;&lt;/dates&gt;&lt;isbn&gt;2042-0226 (Electronic)&amp;#xD;1672-7681 (Linking)&lt;/isbn&gt;&lt;accession-num&gt;21217771&lt;/accession-num&gt;&lt;work-type&gt;Research Support, Non-U.S. Gov&amp;apos;t&amp;#xD;Review&lt;/work-type&gt;&lt;urls&gt;&lt;related-urls&gt;&lt;url&gt;http://www.ncbi.nlm.nih.gov/pubmed/21217771&lt;/url&gt;&lt;/related-urls&gt;&lt;/urls&gt;&lt;electronic-resource-num&gt;10.1038/cmi.2010.82&lt;/electronic-resource-num&gt;&lt;language&gt;eng&lt;/language&gt;&lt;/record&gt;&lt;/Cite&gt;&lt;/EndNote&gt;</w:instrText>
      </w:r>
      <w:r w:rsidR="004015A5">
        <w:rPr>
          <w:rStyle w:val="apple-converted-space"/>
          <w:rFonts w:ascii="Arial" w:hAnsi="Arial" w:cs="Arial"/>
          <w:color w:val="000000"/>
          <w:shd w:val="clear" w:color="auto" w:fill="FFFFFF"/>
          <w:lang w:val="en-US"/>
        </w:rPr>
        <w:fldChar w:fldCharType="separate"/>
      </w:r>
      <w:r w:rsidR="00F9482A">
        <w:rPr>
          <w:rStyle w:val="apple-converted-space"/>
          <w:rFonts w:ascii="Arial" w:hAnsi="Arial" w:cs="Arial"/>
          <w:noProof/>
          <w:color w:val="000000"/>
          <w:shd w:val="clear" w:color="auto" w:fill="FFFFFF"/>
          <w:lang w:val="en-US"/>
        </w:rPr>
        <w:t>[</w:t>
      </w:r>
      <w:r w:rsidR="004015A5">
        <w:fldChar w:fldCharType="begin"/>
      </w:r>
      <w:r w:rsidR="004015A5" w:rsidRPr="00AE71F6">
        <w:rPr>
          <w:lang w:val="en-US"/>
          <w:rPrChange w:id="97" w:author="DarioFD" w:date="2012-03-07T09:18:00Z">
            <w:rPr/>
          </w:rPrChange>
        </w:rPr>
        <w:instrText>HYPERLINK \l "_ENREF_34" \o "Vinay, 2011 #455"</w:instrText>
      </w:r>
      <w:r w:rsidR="004015A5">
        <w:fldChar w:fldCharType="separate"/>
      </w:r>
      <w:r w:rsidR="00754E3C">
        <w:rPr>
          <w:rStyle w:val="apple-converted-space"/>
          <w:rFonts w:ascii="Arial" w:hAnsi="Arial" w:cs="Arial"/>
          <w:noProof/>
          <w:color w:val="000000"/>
          <w:shd w:val="clear" w:color="auto" w:fill="FFFFFF"/>
          <w:lang w:val="en-US"/>
        </w:rPr>
        <w:t>34</w:t>
      </w:r>
      <w:r w:rsidR="004015A5">
        <w:fldChar w:fldCharType="end"/>
      </w:r>
      <w:r w:rsidR="00F9482A">
        <w:rPr>
          <w:rStyle w:val="apple-converted-space"/>
          <w:rFonts w:ascii="Arial" w:hAnsi="Arial" w:cs="Arial"/>
          <w:noProof/>
          <w:color w:val="000000"/>
          <w:shd w:val="clear" w:color="auto" w:fill="FFFFFF"/>
          <w:lang w:val="en-US"/>
        </w:rPr>
        <w:t>]</w:t>
      </w:r>
      <w:r w:rsidR="004015A5">
        <w:rPr>
          <w:rStyle w:val="apple-converted-space"/>
          <w:rFonts w:ascii="Arial" w:hAnsi="Arial" w:cs="Arial"/>
          <w:color w:val="000000"/>
          <w:shd w:val="clear" w:color="auto" w:fill="FFFFFF"/>
          <w:lang w:val="en-US"/>
        </w:rPr>
        <w:fldChar w:fldCharType="end"/>
      </w:r>
      <w:r w:rsidR="00DA00B8">
        <w:rPr>
          <w:rStyle w:val="apple-converted-space"/>
          <w:rFonts w:ascii="Arial" w:hAnsi="Arial" w:cs="Arial"/>
          <w:color w:val="000000"/>
          <w:shd w:val="clear" w:color="auto" w:fill="FFFFFF"/>
          <w:lang w:val="en-US"/>
        </w:rPr>
        <w:t>, but</w:t>
      </w:r>
      <w:r w:rsidR="00DA00B8" w:rsidRPr="00DA00B8">
        <w:rPr>
          <w:rFonts w:ascii="Arial" w:hAnsi="Arial" w:cs="Arial"/>
          <w:lang w:val="en-US"/>
        </w:rPr>
        <w:t xml:space="preserve"> it seemed likely that CD137 would play different roles depending</w:t>
      </w:r>
      <w:r w:rsidR="00F9482A">
        <w:rPr>
          <w:rFonts w:ascii="Arial" w:hAnsi="Arial" w:cs="Arial"/>
          <w:lang w:val="en-US"/>
        </w:rPr>
        <w:t xml:space="preserve"> </w:t>
      </w:r>
      <w:r w:rsidR="00DA00B8" w:rsidRPr="00DA00B8">
        <w:rPr>
          <w:rFonts w:ascii="Arial" w:hAnsi="Arial" w:cs="Arial"/>
          <w:lang w:val="en-US"/>
        </w:rPr>
        <w:t xml:space="preserve"> on the infecting bacterial species.  In fact, it has been proposed that CD137 plays opposite roles in Gram-negative and Gram-positive bacterial infections </w:t>
      </w:r>
      <w:r w:rsidR="004015A5" w:rsidRPr="00DA00B8">
        <w:rPr>
          <w:rFonts w:ascii="Arial" w:hAnsi="Arial" w:cs="Arial"/>
        </w:rPr>
        <w:fldChar w:fldCharType="begin"/>
      </w:r>
      <w:r w:rsidR="00F9482A" w:rsidRPr="00F9482A">
        <w:rPr>
          <w:rFonts w:ascii="Arial" w:hAnsi="Arial" w:cs="Arial"/>
          <w:lang w:val="en-US"/>
        </w:rPr>
        <w:instrText xml:space="preserve"> ADDIN EN.CITE &lt;EndNote&gt;&lt;Cite&gt;&lt;Author&gt;Nguyen&lt;/Author&gt;&lt;Year&gt;2009&lt;/Year&gt;&lt;RecNum&gt;18&lt;/RecNum&gt;&lt;DisplayText&gt;[35]&lt;/DisplayText&gt;&lt;record&gt;&lt;rec-number&gt;18&lt;/rec-number&gt;&lt;foreign-keys&gt;&lt;key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4015A5" w:rsidRPr="00DA00B8">
        <w:rPr>
          <w:rFonts w:ascii="Arial" w:hAnsi="Arial" w:cs="Arial"/>
        </w:rPr>
        <w:fldChar w:fldCharType="separate"/>
      </w:r>
      <w:r w:rsidR="00F9482A" w:rsidRPr="00F9482A">
        <w:rPr>
          <w:rFonts w:ascii="Arial" w:hAnsi="Arial" w:cs="Arial"/>
          <w:noProof/>
          <w:lang w:val="en-US"/>
        </w:rPr>
        <w:t>[</w:t>
      </w:r>
      <w:r w:rsidR="004015A5">
        <w:fldChar w:fldCharType="begin"/>
      </w:r>
      <w:r w:rsidR="004015A5" w:rsidRPr="00AE71F6">
        <w:rPr>
          <w:lang w:val="en-US"/>
          <w:rPrChange w:id="98" w:author="DarioFD" w:date="2012-03-07T09:18:00Z">
            <w:rPr/>
          </w:rPrChange>
        </w:rPr>
        <w:instrText>HYPERLINK \l "_ENREF_35" \o "Nguyen, 2009 #18"</w:instrText>
      </w:r>
      <w:r w:rsidR="004015A5">
        <w:fldChar w:fldCharType="separate"/>
      </w:r>
      <w:r w:rsidR="00754E3C" w:rsidRPr="00F9482A">
        <w:rPr>
          <w:rFonts w:ascii="Arial" w:hAnsi="Arial" w:cs="Arial"/>
          <w:noProof/>
          <w:lang w:val="en-US"/>
        </w:rPr>
        <w:t>35</w:t>
      </w:r>
      <w:r w:rsidR="004015A5">
        <w:fldChar w:fldCharType="end"/>
      </w:r>
      <w:r w:rsidR="00F9482A" w:rsidRPr="00F9482A">
        <w:rPr>
          <w:rFonts w:ascii="Arial" w:hAnsi="Arial" w:cs="Arial"/>
          <w:noProof/>
          <w:lang w:val="en-US"/>
        </w:rPr>
        <w:t>]</w:t>
      </w:r>
      <w:r w:rsidR="004015A5" w:rsidRPr="00DA00B8">
        <w:rPr>
          <w:rFonts w:ascii="Arial" w:hAnsi="Arial" w:cs="Arial"/>
        </w:rPr>
        <w:fldChar w:fldCharType="end"/>
      </w:r>
      <w:r w:rsidR="00DA00B8" w:rsidRPr="00DA00B8">
        <w:rPr>
          <w:rFonts w:ascii="Arial" w:hAnsi="Arial" w:cs="Arial"/>
          <w:lang w:val="en-US"/>
        </w:rPr>
        <w:t>.</w:t>
      </w:r>
      <w:r w:rsidR="00F9482A">
        <w:rPr>
          <w:rFonts w:ascii="Arial" w:hAnsi="Arial" w:cs="Arial"/>
          <w:lang w:val="en-US"/>
        </w:rPr>
        <w:t xml:space="preserve"> </w:t>
      </w:r>
      <w:proofErr w:type="gramStart"/>
      <w:r w:rsidR="00F9482A">
        <w:rPr>
          <w:rFonts w:ascii="Arial" w:hAnsi="Arial" w:cs="Arial"/>
          <w:lang w:val="en-US"/>
        </w:rPr>
        <w:t>(So initial guess for induction of apoptosis, proliferation and cytokine secretion by</w:t>
      </w:r>
      <w:r w:rsidR="008F3A79">
        <w:rPr>
          <w:rFonts w:ascii="Arial" w:hAnsi="Arial" w:cs="Arial"/>
          <w:lang w:val="en-US"/>
        </w:rPr>
        <w:t xml:space="preserve"> CD137 is either positive or negative).</w:t>
      </w:r>
      <w:proofErr w:type="gramEnd"/>
    </w:p>
    <w:p w:rsidR="003770F6" w:rsidRDefault="008F3A79" w:rsidP="00ED59D2">
      <w:pPr>
        <w:autoSpaceDE w:val="0"/>
        <w:autoSpaceDN w:val="0"/>
        <w:adjustRightInd w:val="0"/>
        <w:spacing w:after="0" w:line="480" w:lineRule="auto"/>
        <w:jc w:val="both"/>
        <w:rPr>
          <w:rFonts w:ascii="Arial" w:hAnsi="Arial" w:cs="Arial"/>
          <w:lang w:val="en-US"/>
        </w:rPr>
      </w:pPr>
      <w:r w:rsidRPr="00ED59D2">
        <w:rPr>
          <w:rFonts w:ascii="Arial" w:hAnsi="Arial" w:cs="Arial"/>
          <w:lang w:val="en-US"/>
        </w:rPr>
        <w:t xml:space="preserve">In contrast to our increasing knowledge regarding the role of CD137 signaling in the induction and development </w:t>
      </w:r>
      <w:r>
        <w:rPr>
          <w:rFonts w:ascii="Arial" w:hAnsi="Arial" w:cs="Arial"/>
          <w:lang w:val="en-US"/>
        </w:rPr>
        <w:t xml:space="preserve">of </w:t>
      </w:r>
      <w:r w:rsidRPr="00ED59D2">
        <w:rPr>
          <w:rFonts w:ascii="Arial" w:hAnsi="Arial" w:cs="Arial"/>
          <w:lang w:val="en-US"/>
        </w:rPr>
        <w:t xml:space="preserve">Th1 responses, our understanding with regard to the effect of CD137 pathway in innate immunity is still in </w:t>
      </w:r>
      <w:proofErr w:type="spellStart"/>
      <w:proofErr w:type="gramStart"/>
      <w:r w:rsidRPr="00ED59D2">
        <w:rPr>
          <w:rFonts w:ascii="Arial" w:hAnsi="Arial" w:cs="Arial"/>
          <w:lang w:val="en-US"/>
        </w:rPr>
        <w:t>it’s</w:t>
      </w:r>
      <w:proofErr w:type="spellEnd"/>
      <w:proofErr w:type="gramEnd"/>
      <w:r w:rsidRPr="00ED59D2">
        <w:rPr>
          <w:rFonts w:ascii="Arial" w:hAnsi="Arial" w:cs="Arial"/>
          <w:lang w:val="en-US"/>
        </w:rPr>
        <w:t xml:space="preserve"> earliest stages. Interactions through CD137-CD137L among APC with other cells which are key players of innate immunity, which are capable of expressing CD137 and/or CD137L, </w:t>
      </w:r>
      <w:proofErr w:type="gramStart"/>
      <w:r w:rsidRPr="00ED59D2">
        <w:rPr>
          <w:rFonts w:ascii="Arial" w:hAnsi="Arial" w:cs="Arial"/>
          <w:lang w:val="en-US"/>
        </w:rPr>
        <w:t>is</w:t>
      </w:r>
      <w:proofErr w:type="gramEnd"/>
      <w:r w:rsidRPr="00ED59D2">
        <w:rPr>
          <w:rFonts w:ascii="Arial" w:hAnsi="Arial" w:cs="Arial"/>
          <w:lang w:val="en-US"/>
        </w:rPr>
        <w:t xml:space="preserve"> an unexplored area</w:t>
      </w:r>
      <w:r>
        <w:rPr>
          <w:rFonts w:ascii="Arial" w:hAnsi="Arial" w:cs="Arial"/>
          <w:lang w:val="en-US"/>
        </w:rPr>
        <w:t xml:space="preserve">. </w:t>
      </w:r>
      <w:r w:rsidR="00F9482A">
        <w:rPr>
          <w:rFonts w:ascii="Arial" w:hAnsi="Arial" w:cs="Arial"/>
          <w:lang w:val="en-US"/>
        </w:rPr>
        <w:t>A</w:t>
      </w:r>
      <w:r w:rsidR="003770F6" w:rsidRPr="00ED59D2">
        <w:rPr>
          <w:rFonts w:ascii="Arial" w:hAnsi="Arial" w:cs="Arial"/>
          <w:lang w:val="en-US"/>
        </w:rPr>
        <w:t>s it was demonstrate</w:t>
      </w:r>
      <w:r w:rsidR="00ED59D2" w:rsidRPr="00ED59D2">
        <w:rPr>
          <w:rFonts w:ascii="Arial" w:hAnsi="Arial" w:cs="Arial"/>
          <w:lang w:val="en-US"/>
        </w:rPr>
        <w:t>d</w:t>
      </w:r>
      <w:r w:rsidR="003770F6" w:rsidRPr="00ED59D2">
        <w:rPr>
          <w:rFonts w:ascii="Arial" w:hAnsi="Arial" w:cs="Arial"/>
          <w:lang w:val="en-US"/>
        </w:rPr>
        <w:t xml:space="preserve"> that APC and NK activate each other during human response against </w:t>
      </w:r>
      <w:proofErr w:type="spellStart"/>
      <w:r w:rsidR="003770F6" w:rsidRPr="008F3A79">
        <w:rPr>
          <w:rFonts w:ascii="Arial" w:hAnsi="Arial" w:cs="Arial"/>
          <w:i/>
          <w:lang w:val="en-US"/>
        </w:rPr>
        <w:t>M.tb</w:t>
      </w:r>
      <w:proofErr w:type="spellEnd"/>
      <w:r w:rsidR="003770F6" w:rsidRPr="00ED59D2">
        <w:rPr>
          <w:rFonts w:ascii="Arial" w:hAnsi="Arial" w:cs="Arial"/>
          <w:lang w:val="en-US"/>
        </w:rPr>
        <w:t xml:space="preserve"> we allow </w:t>
      </w:r>
      <w:r w:rsidR="00ED59D2" w:rsidRPr="00ED59D2">
        <w:rPr>
          <w:rFonts w:ascii="Arial" w:hAnsi="Arial" w:cs="Arial"/>
          <w:lang w:val="en-US"/>
        </w:rPr>
        <w:t xml:space="preserve">ligand </w:t>
      </w:r>
      <w:r w:rsidR="003770F6" w:rsidRPr="00ED59D2">
        <w:rPr>
          <w:rFonts w:ascii="Arial" w:hAnsi="Arial" w:cs="Arial"/>
          <w:lang w:val="en-US"/>
        </w:rPr>
        <w:t>APC to interact with NK</w:t>
      </w:r>
      <w:r w:rsidR="00ED59D2" w:rsidRPr="00ED59D2">
        <w:rPr>
          <w:rFonts w:ascii="Arial" w:hAnsi="Arial" w:cs="Arial"/>
          <w:lang w:val="en-US"/>
        </w:rPr>
        <w:t xml:space="preserve"> receptor</w:t>
      </w:r>
      <w:r w:rsidR="003770F6" w:rsidRPr="00ED59D2">
        <w:rPr>
          <w:rFonts w:ascii="Arial" w:hAnsi="Arial" w:cs="Arial"/>
          <w:lang w:val="en-US"/>
        </w:rPr>
        <w:t>.</w:t>
      </w:r>
      <w:r w:rsidR="00ED59D2" w:rsidRPr="00ED59D2">
        <w:rPr>
          <w:rFonts w:ascii="Arial" w:hAnsi="Arial" w:cs="Arial"/>
          <w:lang w:val="en-US"/>
        </w:rPr>
        <w:t xml:space="preserve"> </w:t>
      </w:r>
    </w:p>
    <w:p w:rsidR="00AD5242" w:rsidRDefault="00AD5242" w:rsidP="00AD5242">
      <w:pPr>
        <w:spacing w:after="0" w:line="480" w:lineRule="auto"/>
        <w:jc w:val="both"/>
        <w:rPr>
          <w:rFonts w:ascii="Arial" w:hAnsi="Arial" w:cs="Arial"/>
          <w:lang w:val="en-US"/>
        </w:rPr>
      </w:pPr>
      <w:r>
        <w:rPr>
          <w:rFonts w:ascii="Arial" w:hAnsi="Arial" w:cs="Arial"/>
          <w:lang w:val="en-US"/>
        </w:rPr>
        <w:t xml:space="preserve">Once </w:t>
      </w:r>
      <w:proofErr w:type="spellStart"/>
      <w:r>
        <w:rPr>
          <w:rFonts w:ascii="Arial" w:hAnsi="Arial" w:cs="Arial"/>
          <w:lang w:val="en-US"/>
        </w:rPr>
        <w:t>APC</w:t>
      </w:r>
      <w:r w:rsidRPr="00F9482A">
        <w:rPr>
          <w:rFonts w:ascii="Arial" w:hAnsi="Arial" w:cs="Arial"/>
          <w:vertAlign w:val="subscript"/>
          <w:lang w:val="en-US"/>
        </w:rPr>
        <w:t>a</w:t>
      </w:r>
      <w:proofErr w:type="spellEnd"/>
      <w:r>
        <w:rPr>
          <w:rFonts w:ascii="Arial" w:hAnsi="Arial" w:cs="Arial"/>
          <w:lang w:val="en-US"/>
        </w:rPr>
        <w:t xml:space="preserve"> interacts with other APC</w:t>
      </w:r>
      <w:r w:rsidR="00F9482A">
        <w:rPr>
          <w:rFonts w:ascii="Arial" w:hAnsi="Arial" w:cs="Arial"/>
          <w:lang w:val="en-US"/>
        </w:rPr>
        <w:t xml:space="preserve"> or</w:t>
      </w:r>
      <w:r>
        <w:rPr>
          <w:rFonts w:ascii="Arial" w:hAnsi="Arial" w:cs="Arial"/>
          <w:lang w:val="en-US"/>
        </w:rPr>
        <w:t xml:space="preserve"> NK </w:t>
      </w:r>
      <w:proofErr w:type="spellStart"/>
      <w:r>
        <w:rPr>
          <w:rFonts w:ascii="Arial" w:hAnsi="Arial" w:cs="Arial"/>
          <w:lang w:val="en-US"/>
        </w:rPr>
        <w:t>express</w:t>
      </w:r>
      <w:r w:rsidR="00F9482A">
        <w:rPr>
          <w:rFonts w:ascii="Arial" w:hAnsi="Arial" w:cs="Arial"/>
          <w:lang w:val="en-US"/>
        </w:rPr>
        <w:t>sing</w:t>
      </w:r>
      <w:proofErr w:type="spellEnd"/>
      <w:r>
        <w:rPr>
          <w:rFonts w:ascii="Arial" w:hAnsi="Arial" w:cs="Arial"/>
          <w:lang w:val="en-US"/>
        </w:rPr>
        <w:t xml:space="preserve"> CD137</w:t>
      </w:r>
      <w:r w:rsidR="00F9482A">
        <w:rPr>
          <w:rFonts w:ascii="Arial" w:hAnsi="Arial" w:cs="Arial"/>
          <w:lang w:val="en-US"/>
        </w:rPr>
        <w:t xml:space="preserve"> or CD137L </w:t>
      </w:r>
      <w:r>
        <w:rPr>
          <w:rFonts w:ascii="Arial" w:hAnsi="Arial" w:cs="Arial"/>
          <w:lang w:val="en-US"/>
        </w:rPr>
        <w:t>they became signalized by CD137 (APC</w:t>
      </w:r>
      <w:r w:rsidR="008F3A79">
        <w:rPr>
          <w:rFonts w:ascii="Arial" w:hAnsi="Arial" w:cs="Arial"/>
          <w:vertAlign w:val="subscript"/>
          <w:lang w:val="en-US"/>
        </w:rPr>
        <w:t>s</w:t>
      </w:r>
      <w:r>
        <w:rPr>
          <w:rFonts w:ascii="Arial" w:hAnsi="Arial" w:cs="Arial"/>
          <w:lang w:val="en-US"/>
        </w:rPr>
        <w:t xml:space="preserve">). If </w:t>
      </w:r>
      <w:proofErr w:type="spellStart"/>
      <w:r>
        <w:rPr>
          <w:rFonts w:ascii="Arial" w:hAnsi="Arial" w:cs="Arial"/>
          <w:lang w:val="en-US"/>
        </w:rPr>
        <w:t>APC</w:t>
      </w:r>
      <w:r w:rsidRPr="008F3A79">
        <w:rPr>
          <w:rFonts w:ascii="Arial" w:hAnsi="Arial" w:cs="Arial"/>
          <w:vertAlign w:val="subscript"/>
          <w:lang w:val="en-US"/>
        </w:rPr>
        <w:t>a</w:t>
      </w:r>
      <w:proofErr w:type="spellEnd"/>
      <w:r>
        <w:rPr>
          <w:rFonts w:ascii="Arial" w:hAnsi="Arial" w:cs="Arial"/>
          <w:lang w:val="en-US"/>
        </w:rPr>
        <w:t xml:space="preserve"> present the antigen to a naïve T cell they can became signalized by CD137 too (if the interaction is not blocked by an antibody). As it was demonstrated that APC can also interact with NK cells we include this possible mechanism. </w:t>
      </w:r>
    </w:p>
    <w:p w:rsidR="00C4090A" w:rsidRDefault="00C4090A" w:rsidP="006F1100">
      <w:pPr>
        <w:autoSpaceDE w:val="0"/>
        <w:autoSpaceDN w:val="0"/>
        <w:adjustRightInd w:val="0"/>
        <w:spacing w:after="0" w:line="480" w:lineRule="auto"/>
        <w:jc w:val="both"/>
        <w:rPr>
          <w:rFonts w:ascii="Arial" w:hAnsi="Arial" w:cs="Arial"/>
          <w:bCs/>
          <w:iCs/>
          <w:lang w:val="en-US"/>
        </w:rPr>
      </w:pPr>
      <w:r w:rsidRPr="006F1100">
        <w:rPr>
          <w:rFonts w:ascii="Arial" w:hAnsi="Arial" w:cs="Arial"/>
          <w:lang w:val="en-US"/>
        </w:rPr>
        <w:t xml:space="preserve">Traditionally </w:t>
      </w:r>
      <w:r w:rsidR="006F1100" w:rsidRPr="006F1100">
        <w:rPr>
          <w:rFonts w:ascii="Arial" w:hAnsi="Arial" w:cs="Arial"/>
          <w:lang w:val="en-US"/>
        </w:rPr>
        <w:t xml:space="preserve">monocytes were assumed not to be able to proliferate, but </w:t>
      </w:r>
      <w:r w:rsidRPr="006F1100">
        <w:rPr>
          <w:rFonts w:ascii="Arial" w:hAnsi="Arial" w:cs="Arial"/>
          <w:lang w:val="en-US"/>
        </w:rPr>
        <w:t xml:space="preserve">it was </w:t>
      </w:r>
      <w:r w:rsidR="006F1100" w:rsidRPr="006F1100">
        <w:rPr>
          <w:rFonts w:ascii="Arial" w:hAnsi="Arial" w:cs="Arial"/>
          <w:bCs/>
          <w:lang w:val="en-US"/>
        </w:rPr>
        <w:t>shown that CD137 induces a widespread proliferation of human peripheral monocytes</w:t>
      </w:r>
      <w:r w:rsidR="00AB6E1D">
        <w:rPr>
          <w:rFonts w:ascii="Arial" w:hAnsi="Arial" w:cs="Arial"/>
          <w:bCs/>
          <w:lang w:val="en-US"/>
        </w:rPr>
        <w:t xml:space="preserve"> </w:t>
      </w:r>
      <w:r w:rsidR="004015A5">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AB6E1D">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AB6E1D">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AB6E1D">
        <w:rPr>
          <w:rFonts w:ascii="Arial" w:hAnsi="Arial" w:cs="Arial"/>
          <w:noProof/>
          <w:lang w:val="en-US"/>
        </w:rPr>
        <w:t>[</w:t>
      </w:r>
      <w:r w:rsidR="004015A5">
        <w:fldChar w:fldCharType="begin"/>
      </w:r>
      <w:r w:rsidR="004015A5" w:rsidRPr="00AE71F6">
        <w:rPr>
          <w:lang w:val="en-US"/>
          <w:rPrChange w:id="99" w:author="DarioFD" w:date="2012-03-07T09:18:00Z">
            <w:rPr/>
          </w:rPrChange>
        </w:rPr>
        <w:instrText>HYPERLINK \l "_ENREF_19" \o "Langstein, 1998 #458"</w:instrText>
      </w:r>
      <w:r w:rsidR="004015A5">
        <w:fldChar w:fldCharType="separate"/>
      </w:r>
      <w:r w:rsidR="00754E3C">
        <w:rPr>
          <w:rFonts w:ascii="Arial" w:hAnsi="Arial" w:cs="Arial"/>
          <w:noProof/>
          <w:lang w:val="en-US"/>
        </w:rPr>
        <w:t>19</w:t>
      </w:r>
      <w:r w:rsidR="004015A5">
        <w:fldChar w:fldCharType="end"/>
      </w:r>
      <w:r w:rsidR="00AB6E1D">
        <w:rPr>
          <w:rFonts w:ascii="Arial" w:hAnsi="Arial" w:cs="Arial"/>
          <w:noProof/>
          <w:lang w:val="en-US"/>
        </w:rPr>
        <w:t>]</w:t>
      </w:r>
      <w:r w:rsidR="004015A5">
        <w:rPr>
          <w:rFonts w:ascii="Arial" w:hAnsi="Arial" w:cs="Arial"/>
          <w:lang w:val="en-US"/>
        </w:rPr>
        <w:fldChar w:fldCharType="end"/>
      </w:r>
      <w:r w:rsidR="006F1100">
        <w:rPr>
          <w:rFonts w:ascii="Arial" w:hAnsi="Arial" w:cs="Arial"/>
          <w:bCs/>
          <w:lang w:val="en-US"/>
        </w:rPr>
        <w:t xml:space="preserve">. Hence, we only allowed signalized APC to proliferate. </w:t>
      </w:r>
      <w:proofErr w:type="spellStart"/>
      <w:r w:rsidR="006F1100">
        <w:rPr>
          <w:rFonts w:ascii="Arial" w:hAnsi="Arial" w:cs="Arial"/>
          <w:bCs/>
          <w:lang w:val="en-US"/>
        </w:rPr>
        <w:t>Dinamics</w:t>
      </w:r>
      <w:proofErr w:type="spellEnd"/>
      <w:r w:rsidR="006F1100">
        <w:rPr>
          <w:rFonts w:ascii="Arial" w:hAnsi="Arial" w:cs="Arial"/>
          <w:bCs/>
          <w:lang w:val="en-US"/>
        </w:rPr>
        <w:t xml:space="preserve"> of these cells also include natural death and </w:t>
      </w:r>
      <w:r w:rsidR="006F1100" w:rsidRPr="002D00ED">
        <w:rPr>
          <w:rFonts w:ascii="Arial" w:hAnsi="Arial" w:cs="Arial"/>
          <w:bCs/>
          <w:iCs/>
          <w:lang w:val="en-US"/>
        </w:rPr>
        <w:t>TNF-induced apoptosis</w:t>
      </w:r>
      <w:r w:rsidR="006F1100">
        <w:rPr>
          <w:rFonts w:ascii="Arial" w:hAnsi="Arial" w:cs="Arial"/>
          <w:bCs/>
          <w:iCs/>
          <w:lang w:val="en-US"/>
        </w:rPr>
        <w:t>.</w:t>
      </w:r>
    </w:p>
    <w:p w:rsidR="006F1100" w:rsidRPr="001B2A55" w:rsidRDefault="006F1100" w:rsidP="006F1100">
      <w:pPr>
        <w:autoSpaceDE w:val="0"/>
        <w:autoSpaceDN w:val="0"/>
        <w:adjustRightInd w:val="0"/>
        <w:spacing w:after="0" w:line="480" w:lineRule="auto"/>
        <w:jc w:val="both"/>
        <w:rPr>
          <w:rFonts w:ascii="Arial" w:hAnsi="Arial" w:cs="Arial"/>
          <w:lang w:val="en-US"/>
        </w:rPr>
      </w:pPr>
      <w:r w:rsidRPr="001B2A55">
        <w:rPr>
          <w:rFonts w:ascii="Arial" w:hAnsi="Arial" w:cs="Arial"/>
          <w:bCs/>
          <w:iCs/>
          <w:lang w:val="en-US"/>
        </w:rPr>
        <w:lastRenderedPageBreak/>
        <w:t xml:space="preserve">Equation () describes </w:t>
      </w:r>
      <w:proofErr w:type="spellStart"/>
      <w:r w:rsidR="001B2A55" w:rsidRPr="001B2A55">
        <w:rPr>
          <w:rFonts w:ascii="Arial" w:hAnsi="Arial" w:cs="Arial"/>
          <w:bCs/>
          <w:iCs/>
          <w:lang w:val="en-US"/>
        </w:rPr>
        <w:t>APC</w:t>
      </w:r>
      <w:r w:rsidR="001B2A55" w:rsidRPr="001B2A55">
        <w:rPr>
          <w:rFonts w:ascii="Arial" w:hAnsi="Arial" w:cs="Arial"/>
          <w:bCs/>
          <w:iCs/>
          <w:vertAlign w:val="subscript"/>
          <w:lang w:val="en-US"/>
        </w:rPr>
        <w:t>Ab</w:t>
      </w:r>
      <w:proofErr w:type="spellEnd"/>
      <w:r w:rsidRPr="001B2A55">
        <w:rPr>
          <w:rFonts w:ascii="Arial" w:hAnsi="Arial" w:cs="Arial"/>
          <w:bCs/>
          <w:iCs/>
          <w:lang w:val="en-US"/>
        </w:rPr>
        <w:t xml:space="preserve"> dynamics</w:t>
      </w:r>
      <w:r w:rsidR="001B2A55">
        <w:rPr>
          <w:rFonts w:ascii="Arial" w:hAnsi="Arial" w:cs="Arial"/>
          <w:bCs/>
          <w:iCs/>
          <w:lang w:val="en-US"/>
        </w:rPr>
        <w:t xml:space="preserve">. </w:t>
      </w:r>
      <w:r w:rsidR="001B2A55" w:rsidRPr="001B2A55">
        <w:rPr>
          <w:rFonts w:ascii="Arial" w:hAnsi="Arial" w:cs="Arial"/>
          <w:bCs/>
          <w:iCs/>
          <w:lang w:val="en-US"/>
        </w:rPr>
        <w:t xml:space="preserve">It accounts for the </w:t>
      </w:r>
      <w:proofErr w:type="spellStart"/>
      <w:r w:rsidR="001B2A55">
        <w:rPr>
          <w:rFonts w:ascii="Arial" w:hAnsi="Arial" w:cs="Arial"/>
          <w:bCs/>
          <w:iCs/>
          <w:lang w:val="en-US"/>
        </w:rPr>
        <w:t>APC</w:t>
      </w:r>
      <w:r w:rsidR="001B2A55" w:rsidRPr="001B2A55">
        <w:rPr>
          <w:rFonts w:ascii="Arial" w:hAnsi="Arial" w:cs="Arial"/>
          <w:bCs/>
          <w:iCs/>
          <w:vertAlign w:val="subscript"/>
          <w:lang w:val="en-US"/>
        </w:rPr>
        <w:t>a</w:t>
      </w:r>
      <w:proofErr w:type="spellEnd"/>
      <w:r w:rsidR="001B2A55">
        <w:rPr>
          <w:rFonts w:ascii="Arial" w:hAnsi="Arial" w:cs="Arial"/>
          <w:bCs/>
          <w:iCs/>
          <w:lang w:val="en-US"/>
        </w:rPr>
        <w:t xml:space="preserve"> receptor binding to blocking </w:t>
      </w:r>
      <w:proofErr w:type="spellStart"/>
      <w:r w:rsidR="001B2A55">
        <w:rPr>
          <w:rFonts w:ascii="Arial" w:hAnsi="Arial" w:cs="Arial"/>
          <w:bCs/>
          <w:iCs/>
          <w:lang w:val="en-US"/>
        </w:rPr>
        <w:t>mAb</w:t>
      </w:r>
      <w:proofErr w:type="spellEnd"/>
      <w:r w:rsidR="001B2A55">
        <w:rPr>
          <w:rFonts w:ascii="Arial" w:hAnsi="Arial" w:cs="Arial"/>
          <w:bCs/>
          <w:iCs/>
          <w:lang w:val="en-US"/>
        </w:rPr>
        <w:t xml:space="preserve">. As these cells are not signalized other parameters are the same of </w:t>
      </w:r>
      <w:proofErr w:type="spellStart"/>
      <w:r w:rsidR="001B2A55">
        <w:rPr>
          <w:rFonts w:ascii="Arial" w:hAnsi="Arial" w:cs="Arial"/>
          <w:bCs/>
          <w:iCs/>
          <w:lang w:val="en-US"/>
        </w:rPr>
        <w:t>APC</w:t>
      </w:r>
      <w:r w:rsidR="001B2A55" w:rsidRPr="001B2A55">
        <w:rPr>
          <w:rFonts w:ascii="Arial" w:hAnsi="Arial" w:cs="Arial"/>
          <w:bCs/>
          <w:iCs/>
          <w:vertAlign w:val="subscript"/>
          <w:lang w:val="en-US"/>
        </w:rPr>
        <w:t>a</w:t>
      </w:r>
      <w:proofErr w:type="spellEnd"/>
      <w:r w:rsidR="001B2A55">
        <w:rPr>
          <w:rFonts w:ascii="Arial" w:hAnsi="Arial" w:cs="Arial"/>
          <w:bCs/>
          <w:iCs/>
          <w:lang w:val="en-US"/>
        </w:rPr>
        <w:t>. Although they have the receptor blocked, these cells can be reverse signalized by the antigen</w:t>
      </w:r>
      <w:r w:rsidR="00656F4C">
        <w:rPr>
          <w:rFonts w:ascii="Arial" w:hAnsi="Arial" w:cs="Arial"/>
          <w:bCs/>
          <w:iCs/>
          <w:lang w:val="en-US"/>
        </w:rPr>
        <w:t xml:space="preserve"> (</w:t>
      </w:r>
      <w:proofErr w:type="spellStart"/>
      <w:r w:rsidR="00656F4C">
        <w:rPr>
          <w:rFonts w:ascii="Arial" w:hAnsi="Arial" w:cs="Arial"/>
          <w:bCs/>
          <w:iCs/>
          <w:lang w:val="en-US"/>
        </w:rPr>
        <w:t>APC</w:t>
      </w:r>
      <w:r w:rsidR="00656F4C" w:rsidRPr="00656F4C">
        <w:rPr>
          <w:rFonts w:ascii="Arial" w:hAnsi="Arial" w:cs="Arial"/>
          <w:bCs/>
          <w:iCs/>
          <w:vertAlign w:val="subscript"/>
          <w:lang w:val="en-US"/>
        </w:rPr>
        <w:t>s_Ab</w:t>
      </w:r>
      <w:proofErr w:type="spellEnd"/>
      <w:r w:rsidR="00656F4C">
        <w:rPr>
          <w:rFonts w:ascii="Arial" w:hAnsi="Arial" w:cs="Arial"/>
          <w:bCs/>
          <w:iCs/>
          <w:lang w:val="en-US"/>
        </w:rPr>
        <w:t xml:space="preserve">). </w:t>
      </w:r>
      <w:proofErr w:type="spellStart"/>
      <w:r w:rsidR="00656F4C">
        <w:rPr>
          <w:rFonts w:ascii="Arial" w:hAnsi="Arial" w:cs="Arial"/>
          <w:bCs/>
          <w:iCs/>
          <w:lang w:val="en-US"/>
        </w:rPr>
        <w:t>APC</w:t>
      </w:r>
      <w:r w:rsidR="00656F4C" w:rsidRPr="00656F4C">
        <w:rPr>
          <w:rFonts w:ascii="Arial" w:hAnsi="Arial" w:cs="Arial"/>
          <w:bCs/>
          <w:iCs/>
          <w:vertAlign w:val="subscript"/>
          <w:lang w:val="en-US"/>
        </w:rPr>
        <w:t>s_Ab</w:t>
      </w:r>
      <w:proofErr w:type="spellEnd"/>
      <w:r w:rsidR="00656F4C" w:rsidRPr="00656F4C">
        <w:rPr>
          <w:rFonts w:ascii="Arial" w:hAnsi="Arial" w:cs="Arial"/>
          <w:bCs/>
          <w:iCs/>
          <w:vertAlign w:val="subscript"/>
          <w:lang w:val="en-US"/>
        </w:rPr>
        <w:t xml:space="preserve"> </w:t>
      </w:r>
      <w:r w:rsidR="00656F4C">
        <w:rPr>
          <w:rFonts w:ascii="Arial" w:hAnsi="Arial" w:cs="Arial"/>
          <w:bCs/>
          <w:iCs/>
          <w:lang w:val="en-US"/>
        </w:rPr>
        <w:t>also “comes” from APC</w:t>
      </w:r>
      <w:r w:rsidR="00656F4C" w:rsidRPr="00656F4C">
        <w:rPr>
          <w:rFonts w:ascii="Arial" w:hAnsi="Arial" w:cs="Arial"/>
          <w:bCs/>
          <w:iCs/>
          <w:vertAlign w:val="subscript"/>
          <w:lang w:val="en-US"/>
        </w:rPr>
        <w:t>s</w:t>
      </w:r>
      <w:r w:rsidR="00656F4C">
        <w:rPr>
          <w:rFonts w:ascii="Arial" w:hAnsi="Arial" w:cs="Arial"/>
          <w:bCs/>
          <w:iCs/>
          <w:lang w:val="en-US"/>
        </w:rPr>
        <w:t xml:space="preserve"> that bind the antigen.</w:t>
      </w:r>
    </w:p>
    <w:p w:rsidR="00E76B45" w:rsidRDefault="00E76B45"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2.4 NK dynamics</w:t>
      </w:r>
    </w:p>
    <w:p w:rsidR="00E719DF" w:rsidRPr="00C03EC3" w:rsidRDefault="002F69E5" w:rsidP="00E719DF">
      <w:pPr>
        <w:autoSpaceDE w:val="0"/>
        <w:autoSpaceDN w:val="0"/>
        <w:adjustRightInd w:val="0"/>
        <w:spacing w:after="0" w:line="480" w:lineRule="auto"/>
        <w:jc w:val="both"/>
        <w:rPr>
          <w:rFonts w:ascii="Arial" w:hAnsi="Arial" w:cs="Arial"/>
          <w:lang w:val="en-US"/>
        </w:rPr>
      </w:pPr>
      <w:r w:rsidRPr="00C6005E">
        <w:rPr>
          <w:rFonts w:ascii="Arial" w:hAnsi="Arial" w:cs="Arial"/>
          <w:lang w:val="en-US"/>
        </w:rPr>
        <w:t>NK cell activity is regulated by a balance between activating and inhibitory receptors</w:t>
      </w:r>
      <w:r w:rsidR="00A64CB1" w:rsidRPr="00C6005E">
        <w:rPr>
          <w:lang w:val="en-US"/>
        </w:rPr>
        <w:t xml:space="preserve"> </w:t>
      </w:r>
      <w:r w:rsidR="004015A5" w:rsidRPr="00C6005E">
        <w:rPr>
          <w:rFonts w:ascii="Arial" w:hAnsi="Arial" w:cs="Arial"/>
          <w:lang w:val="en-US"/>
        </w:rPr>
        <w:fldChar w:fldCharType="begin"/>
      </w:r>
      <w:r w:rsidR="00F9482A" w:rsidRPr="00C6005E">
        <w:rPr>
          <w:rFonts w:ascii="Arial" w:hAnsi="Arial" w:cs="Arial"/>
          <w:lang w:val="en-US"/>
        </w:rPr>
        <w:instrText xml:space="preserve"> ADDIN EN.CITE &lt;EndNote&gt;&lt;Cite&gt;&lt;Author&gt;MacFarlane&lt;/Author&gt;&lt;Year&gt;2006&lt;/Year&gt;&lt;RecNum&gt;443&lt;/RecNum&gt;&lt;DisplayText&gt;[36]&lt;/DisplayText&gt;&lt;record&gt;&lt;rec-number&gt;443&lt;/rec-number&gt;&lt;foreign-keys&gt;&lt;key app="EN" db-id="rzwf00dpt2zpz6edw0avdp5ds5xw90e2x2r2"&gt;443&lt;/key&gt;&lt;/foreign-keys&gt;&lt;ref-type name="Journal Article"&gt;17&lt;/ref-type&gt;&lt;contributors&gt;&lt;authors&gt;&lt;author&gt;MacFarlane, A. W. th&lt;/author&gt;&lt;author&gt;Campbell, K. S.&lt;/author&gt;&lt;/authors&gt;&lt;/contributors&gt;&lt;auth-address&gt;Fox Chase Cancer Center, Division of Basic Science, Institute for Cancer Research, 333 Cottman Ave., Philadelphia, PA 19111, USA.&lt;/auth-address&gt;&lt;titles&gt;&lt;title&gt;Signal transduction in natural killer cells&lt;/title&gt;&lt;secondary-title&gt;Curr Top Microbiol Immunol&lt;/secondary-title&gt;&lt;alt-title&gt;Current topics in microbiology and immunology&lt;/alt-title&gt;&lt;/titles&gt;&lt;periodical&gt;&lt;full-title&gt;Curr Top Microbiol Immunol&lt;/full-title&gt;&lt;abbr-1&gt;Current topics in microbiology and immunology&lt;/abbr-1&gt;&lt;/periodical&gt;&lt;alt-periodical&gt;&lt;full-title&gt;Curr Top Microbiol Immunol&lt;/full-title&gt;&lt;abbr-1&gt;Current topics in microbiology and immunology&lt;/abbr-1&gt;&lt;/alt-periodical&gt;&lt;pages&gt;23-57&lt;/pages&gt;&lt;volume&gt;298&lt;/volume&gt;&lt;edition&gt;2005/12/07&lt;/edition&gt;&lt;keywords&gt;&lt;keyword&gt;Animals&lt;/keyword&gt;&lt;keyword&gt;Humans&lt;/keyword&gt;&lt;keyword&gt;Killer Cells, Natural/*immunology&lt;/keyword&gt;&lt;keyword&gt;Lymphocyte Activation&lt;/keyword&gt;&lt;keyword&gt;Mice&lt;/keyword&gt;&lt;keyword&gt;Models, Immunological&lt;/keyword&gt;&lt;keyword&gt;Receptors, Immunologic/metabolism&lt;/keyword&gt;&lt;keyword&gt;Signal Transduction/immunology&lt;/keyword&gt;&lt;/keywords&gt;&lt;dates&gt;&lt;year&gt;2006&lt;/year&gt;&lt;/dates&gt;&lt;isbn&gt;0070-217X (Print)&amp;#xD;0070-217X (Linking)&lt;/isbn&gt;&lt;accession-num&gt;16329184&lt;/accession-num&gt;&lt;work-type&gt;Research Support, N.I.H., Extramural&amp;#xD;Research Support, Non-U.S. Gov&amp;apos;t&amp;#xD;Review&lt;/work-type&gt;&lt;urls&gt;&lt;related-urls&gt;&lt;url&gt;http://www.ncbi.nlm.nih.gov/pubmed/16329184&lt;/url&gt;&lt;/related-urls&gt;&lt;/urls&gt;&lt;language&gt;eng&lt;/language&gt;&lt;/record&gt;&lt;/Cite&gt;&lt;/EndNote&gt;</w:instrText>
      </w:r>
      <w:r w:rsidR="004015A5" w:rsidRPr="00C6005E">
        <w:rPr>
          <w:rFonts w:ascii="Arial" w:hAnsi="Arial" w:cs="Arial"/>
          <w:lang w:val="en-US"/>
        </w:rPr>
        <w:fldChar w:fldCharType="separate"/>
      </w:r>
      <w:r w:rsidR="00F9482A" w:rsidRPr="00C6005E">
        <w:rPr>
          <w:rFonts w:ascii="Arial" w:hAnsi="Arial" w:cs="Arial"/>
          <w:noProof/>
          <w:lang w:val="en-US"/>
        </w:rPr>
        <w:t>[</w:t>
      </w:r>
      <w:r w:rsidR="004015A5">
        <w:fldChar w:fldCharType="begin"/>
      </w:r>
      <w:r w:rsidR="004015A5" w:rsidRPr="00AE71F6">
        <w:rPr>
          <w:lang w:val="en-US"/>
          <w:rPrChange w:id="100" w:author="DarioFD" w:date="2012-03-07T09:18:00Z">
            <w:rPr/>
          </w:rPrChange>
        </w:rPr>
        <w:instrText>HYPERLINK \l "_ENREF_36" \o "MacFarlane, 2006 #443"</w:instrText>
      </w:r>
      <w:r w:rsidR="004015A5">
        <w:fldChar w:fldCharType="separate"/>
      </w:r>
      <w:r w:rsidR="00754E3C" w:rsidRPr="00C6005E">
        <w:rPr>
          <w:rFonts w:ascii="Arial" w:hAnsi="Arial" w:cs="Arial"/>
          <w:noProof/>
          <w:lang w:val="en-US"/>
        </w:rPr>
        <w:t>36</w:t>
      </w:r>
      <w:r w:rsidR="004015A5">
        <w:fldChar w:fldCharType="end"/>
      </w:r>
      <w:r w:rsidR="00F9482A" w:rsidRPr="00C6005E">
        <w:rPr>
          <w:rFonts w:ascii="Arial" w:hAnsi="Arial" w:cs="Arial"/>
          <w:noProof/>
          <w:lang w:val="en-US"/>
        </w:rPr>
        <w:t>]</w:t>
      </w:r>
      <w:r w:rsidR="004015A5" w:rsidRPr="00C6005E">
        <w:rPr>
          <w:rFonts w:ascii="Arial" w:hAnsi="Arial" w:cs="Arial"/>
          <w:lang w:val="en-US"/>
        </w:rPr>
        <w:fldChar w:fldCharType="end"/>
      </w:r>
      <w:r w:rsidR="00A64CB1" w:rsidRPr="00C6005E">
        <w:rPr>
          <w:lang w:val="en-US"/>
        </w:rPr>
        <w:t xml:space="preserve"> </w:t>
      </w:r>
      <w:r w:rsidR="004015A5" w:rsidRPr="00C6005E">
        <w:rPr>
          <w:rFonts w:ascii="Arial" w:hAnsi="Arial" w:cs="Arial"/>
          <w:lang w:val="en-US"/>
        </w:rPr>
        <w:fldChar w:fldCharType="begin"/>
      </w:r>
      <w:r w:rsidR="00F9482A" w:rsidRPr="00C6005E">
        <w:rPr>
          <w:rFonts w:ascii="Arial" w:hAnsi="Arial" w:cs="Arial"/>
          <w:lang w:val="en-US"/>
        </w:rPr>
        <w:instrText xml:space="preserve"> ADDIN EN.CITE &lt;EndNote&gt;&lt;Cite&gt;&lt;Author&gt;Lanier&lt;/Author&gt;&lt;Year&gt;2005&lt;/Year&gt;&lt;RecNum&gt;444&lt;/RecNum&gt;&lt;DisplayText&gt;[37]&lt;/DisplayText&gt;&lt;record&gt;&lt;rec-number&gt;444&lt;/rec-number&gt;&lt;foreign-keys&gt;&lt;key app="EN" db-id="rzwf00dpt2zpz6edw0avdp5ds5xw90e2x2r2"&gt;444&lt;/key&gt;&lt;/foreign-keys&gt;&lt;ref-type name="Journal Article"&gt;17&lt;/ref-type&gt;&lt;contributors&gt;&lt;authors&gt;&lt;author&gt;Lanier, L. L.&lt;/author&gt;&lt;/authors&gt;&lt;/contributors&gt;&lt;auth-address&gt;Department of Microbiology and Immunology and Cancer Research Institute, University of California School of Medicine, San Francisco, 94143, USA. lanier@itsa.ucsf.edu&lt;/auth-address&gt;&lt;titles&gt;&lt;title&gt;Missing self, NK cells, and The White Album&lt;/title&gt;&lt;secondary-title&gt;J Immunol&lt;/secondary-title&gt;&lt;/titles&gt;&lt;periodical&gt;&lt;full-title&gt;J Immunol&lt;/full-title&gt;&lt;/periodical&gt;&lt;pages&gt;6565&lt;/pages&gt;&lt;volume&gt;174&lt;/volume&gt;&lt;number&gt;11&lt;/number&gt;&lt;edition&gt;2005/05/21&lt;/edition&gt;&lt;keywords&gt;&lt;keyword&gt;Animals&lt;/keyword&gt;&lt;keyword&gt;*Cytotoxicity, Immunologic/genetics&lt;/keyword&gt;&lt;keyword&gt;Histocompatibility Antigens Class I/genetics/*history&lt;/keyword&gt;&lt;keyword&gt;History, 20th Century&lt;/keyword&gt;&lt;keyword&gt;Humans&lt;/keyword&gt;&lt;keyword&gt;Killer Cells, Natural/*immunology/metabolism&lt;/keyword&gt;&lt;keyword&gt;*Lymphocyte Activation/genetics&lt;/keyword&gt;&lt;keyword&gt;Mice&lt;/keyword&gt;&lt;keyword&gt;Receptors, Immunologic/history&lt;/keyword&gt;&lt;keyword&gt;Receptors, KIR&lt;/keyword&gt;&lt;/keywords&gt;&lt;dates&gt;&lt;year&gt;2005&lt;/year&gt;&lt;pub-dates&gt;&lt;date&gt;Jun 1&lt;/date&gt;&lt;/pub-dates&gt;&lt;/dates&gt;&lt;isbn&gt;0022-1767 (Print)&amp;#xD;0022-1767 (Linking)&lt;/isbn&gt;&lt;accession-num&gt;15905491&lt;/accession-num&gt;&lt;work-type&gt;Comment&amp;#xD;Historical Article&lt;/work-type&gt;&lt;urls&gt;&lt;related-urls&gt;&lt;url&gt;http://www.ncbi.nlm.nih.gov/pubmed/15905491&lt;/url&gt;&lt;/related-urls&gt;&lt;/urls&gt;&lt;language&gt;eng&lt;/language&gt;&lt;/record&gt;&lt;/Cite&gt;&lt;/EndNote&gt;</w:instrText>
      </w:r>
      <w:r w:rsidR="004015A5" w:rsidRPr="00C6005E">
        <w:rPr>
          <w:rFonts w:ascii="Arial" w:hAnsi="Arial" w:cs="Arial"/>
          <w:lang w:val="en-US"/>
        </w:rPr>
        <w:fldChar w:fldCharType="separate"/>
      </w:r>
      <w:r w:rsidR="00F9482A" w:rsidRPr="00C6005E">
        <w:rPr>
          <w:rFonts w:ascii="Arial" w:hAnsi="Arial" w:cs="Arial"/>
          <w:noProof/>
          <w:lang w:val="en-US"/>
        </w:rPr>
        <w:t>[</w:t>
      </w:r>
      <w:r w:rsidR="004015A5">
        <w:fldChar w:fldCharType="begin"/>
      </w:r>
      <w:r w:rsidR="004015A5" w:rsidRPr="00AE71F6">
        <w:rPr>
          <w:lang w:val="en-US"/>
          <w:rPrChange w:id="101" w:author="DarioFD" w:date="2012-03-07T09:18:00Z">
            <w:rPr/>
          </w:rPrChange>
        </w:rPr>
        <w:instrText>HYPERLINK \l "_ENREF_37" \o "Lanier, 2005 #444"</w:instrText>
      </w:r>
      <w:r w:rsidR="004015A5">
        <w:fldChar w:fldCharType="separate"/>
      </w:r>
      <w:r w:rsidR="00754E3C" w:rsidRPr="00C6005E">
        <w:rPr>
          <w:rFonts w:ascii="Arial" w:hAnsi="Arial" w:cs="Arial"/>
          <w:noProof/>
          <w:lang w:val="en-US"/>
        </w:rPr>
        <w:t>37</w:t>
      </w:r>
      <w:r w:rsidR="004015A5">
        <w:fldChar w:fldCharType="end"/>
      </w:r>
      <w:r w:rsidR="00F9482A" w:rsidRPr="00C6005E">
        <w:rPr>
          <w:rFonts w:ascii="Arial" w:hAnsi="Arial" w:cs="Arial"/>
          <w:noProof/>
          <w:lang w:val="en-US"/>
        </w:rPr>
        <w:t>]</w:t>
      </w:r>
      <w:r w:rsidR="004015A5" w:rsidRPr="00C6005E">
        <w:rPr>
          <w:rFonts w:ascii="Arial" w:hAnsi="Arial" w:cs="Arial"/>
          <w:lang w:val="en-US"/>
        </w:rPr>
        <w:fldChar w:fldCharType="end"/>
      </w:r>
      <w:r w:rsidR="00221C3E" w:rsidRPr="00C6005E">
        <w:rPr>
          <w:rFonts w:ascii="Arial" w:hAnsi="Arial" w:cs="Arial"/>
          <w:lang w:val="en-US"/>
        </w:rPr>
        <w:t xml:space="preserve">. </w:t>
      </w:r>
      <w:r w:rsidR="00E719DF" w:rsidRPr="00C6005E">
        <w:rPr>
          <w:rFonts w:ascii="Arial" w:hAnsi="Arial" w:cs="Arial"/>
          <w:shd w:val="clear" w:color="auto" w:fill="FFFFFF"/>
          <w:lang w:val="en-US"/>
        </w:rPr>
        <w:t>Early studies showed that stimulation of mouse NK cells with cross-linking anti-CD137 antibodies or with CD137L-expressing cells induced their proliferation and IFN-</w:t>
      </w:r>
      <w:r w:rsidR="00E719DF" w:rsidRPr="00C6005E">
        <w:rPr>
          <w:rFonts w:ascii="Symbol" w:hAnsi="Symbol" w:cs="Arial"/>
          <w:shd w:val="clear" w:color="auto" w:fill="FFFFFF"/>
          <w:lang w:val="en-US"/>
        </w:rPr>
        <w:t></w:t>
      </w:r>
      <w:r w:rsidR="00E719DF" w:rsidRPr="00C6005E">
        <w:rPr>
          <w:rFonts w:ascii="Arial" w:hAnsi="Arial" w:cs="Arial"/>
          <w:shd w:val="clear" w:color="auto" w:fill="FFFFFF"/>
          <w:lang w:val="en-US"/>
        </w:rPr>
        <w:t xml:space="preserve"> secretion</w:t>
      </w:r>
      <w:r w:rsidR="00E719DF" w:rsidRPr="00C6005E">
        <w:rPr>
          <w:rFonts w:ascii="Arial" w:hAnsi="Arial" w:cs="Arial"/>
          <w:lang w:val="en-US"/>
        </w:rPr>
        <w:t xml:space="preserve"> </w:t>
      </w:r>
      <w:r w:rsidR="004015A5" w:rsidRPr="00C6005E">
        <w:rPr>
          <w:rFonts w:ascii="Arial" w:hAnsi="Arial" w:cs="Arial"/>
          <w:shd w:val="clear" w:color="auto" w:fill="FFFFFF"/>
          <w:lang w:val="en-US"/>
        </w:rPr>
        <w:fldChar w:fldCharType="begin">
          <w:fldData xml:space="preserve">PEVuZE5vdGU+PENpdGU+PEF1dGhvcj5XaWxjb3g8L0F1dGhvcj48WWVhcj4yMDAyPC9ZZWFyPjxS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</w:fldData>
        </w:fldChar>
      </w:r>
      <w:r w:rsidR="00E719DF" w:rsidRPr="00C6005E">
        <w:rPr>
          <w:rFonts w:ascii="Arial" w:hAnsi="Arial" w:cs="Arial"/>
          <w:shd w:val="clear" w:color="auto" w:fill="FFFFFF"/>
          <w:lang w:val="en-US"/>
        </w:rPr>
        <w:instrText xml:space="preserve"> ADDIN EN.CITE </w:instrText>
      </w:r>
      <w:r w:rsidR="004015A5" w:rsidRPr="00C6005E">
        <w:rPr>
          <w:rFonts w:ascii="Arial" w:hAnsi="Arial" w:cs="Arial"/>
          <w:shd w:val="clear" w:color="auto" w:fill="FFFFFF"/>
          <w:lang w:val="en-US"/>
        </w:rPr>
        <w:fldChar w:fldCharType="begin">
          <w:fldData xml:space="preserve">PEVuZE5vdGU+PENpdGU+PEF1dGhvcj5XaWxjb3g8L0F1dGhvcj48WWVhcj4yMDAyPC9ZZWFyPjxS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</w:fldData>
        </w:fldChar>
      </w:r>
      <w:r w:rsidR="00E719DF" w:rsidRPr="00C6005E">
        <w:rPr>
          <w:rFonts w:ascii="Arial" w:hAnsi="Arial" w:cs="Arial"/>
          <w:shd w:val="clear" w:color="auto" w:fill="FFFFFF"/>
          <w:lang w:val="en-US"/>
        </w:rPr>
        <w:instrText xml:space="preserve"> ADDIN EN.CITE.DATA </w:instrText>
      </w:r>
      <w:r w:rsidR="004015A5" w:rsidRPr="00C6005E">
        <w:rPr>
          <w:rFonts w:ascii="Arial" w:hAnsi="Arial" w:cs="Arial"/>
          <w:shd w:val="clear" w:color="auto" w:fill="FFFFFF"/>
          <w:lang w:val="en-US"/>
        </w:rPr>
      </w:r>
      <w:r w:rsidR="004015A5" w:rsidRPr="00C6005E">
        <w:rPr>
          <w:rFonts w:ascii="Arial" w:hAnsi="Arial" w:cs="Arial"/>
          <w:shd w:val="clear" w:color="auto" w:fill="FFFFFF"/>
          <w:lang w:val="en-US"/>
        </w:rPr>
        <w:fldChar w:fldCharType="end"/>
      </w:r>
      <w:r w:rsidR="004015A5" w:rsidRPr="00C6005E">
        <w:rPr>
          <w:rFonts w:ascii="Arial" w:hAnsi="Arial" w:cs="Arial"/>
          <w:shd w:val="clear" w:color="auto" w:fill="FFFFFF"/>
          <w:lang w:val="en-US"/>
        </w:rPr>
      </w:r>
      <w:r w:rsidR="004015A5" w:rsidRPr="00C6005E">
        <w:rPr>
          <w:rFonts w:ascii="Arial" w:hAnsi="Arial" w:cs="Arial"/>
          <w:shd w:val="clear" w:color="auto" w:fill="FFFFFF"/>
          <w:lang w:val="en-US"/>
        </w:rPr>
        <w:fldChar w:fldCharType="separate"/>
      </w:r>
      <w:r w:rsidR="00E719DF" w:rsidRPr="00C6005E">
        <w:rPr>
          <w:rFonts w:ascii="Arial" w:hAnsi="Arial" w:cs="Arial"/>
          <w:noProof/>
          <w:shd w:val="clear" w:color="auto" w:fill="FFFFFF"/>
          <w:lang w:val="en-US"/>
        </w:rPr>
        <w:t>[</w:t>
      </w:r>
      <w:r w:rsidR="004015A5">
        <w:fldChar w:fldCharType="begin"/>
      </w:r>
      <w:r w:rsidR="004015A5" w:rsidRPr="00AE71F6">
        <w:rPr>
          <w:lang w:val="en-US"/>
          <w:rPrChange w:id="102" w:author="DarioFD" w:date="2012-03-07T09:18:00Z">
            <w:rPr/>
          </w:rPrChange>
        </w:rPr>
        <w:instrText>HYPERLINK \l "_ENREF_38" \o "Wilcox, 2002 #450"</w:instrText>
      </w:r>
      <w:r w:rsidR="004015A5">
        <w:fldChar w:fldCharType="separate"/>
      </w:r>
      <w:r w:rsidR="00754E3C" w:rsidRPr="00C6005E">
        <w:rPr>
          <w:rFonts w:ascii="Arial" w:hAnsi="Arial" w:cs="Arial"/>
          <w:noProof/>
          <w:shd w:val="clear" w:color="auto" w:fill="FFFFFF"/>
          <w:lang w:val="en-US"/>
        </w:rPr>
        <w:t>38</w:t>
      </w:r>
      <w:r w:rsidR="004015A5">
        <w:fldChar w:fldCharType="end"/>
      </w:r>
      <w:r w:rsidR="00E719DF" w:rsidRPr="00C6005E">
        <w:rPr>
          <w:rFonts w:ascii="Arial" w:hAnsi="Arial" w:cs="Arial"/>
          <w:noProof/>
          <w:shd w:val="clear" w:color="auto" w:fill="FFFFFF"/>
          <w:lang w:val="en-US"/>
        </w:rPr>
        <w:t>]</w:t>
      </w:r>
      <w:r w:rsidR="004015A5" w:rsidRPr="00C6005E">
        <w:rPr>
          <w:rFonts w:ascii="Arial" w:hAnsi="Arial" w:cs="Arial"/>
          <w:shd w:val="clear" w:color="auto" w:fill="FFFFFF"/>
          <w:lang w:val="en-US"/>
        </w:rPr>
        <w:fldChar w:fldCharType="end"/>
      </w:r>
      <w:r w:rsidR="00E719DF" w:rsidRPr="00C6005E">
        <w:rPr>
          <w:rFonts w:ascii="Arial" w:hAnsi="Arial" w:cs="Arial"/>
          <w:shd w:val="clear" w:color="auto" w:fill="FFFFFF"/>
          <w:lang w:val="en-US"/>
        </w:rPr>
        <w:t>. However, it was recently demonstrated that CD137 is expressed by activated human NK cells, but surprisingly, this interaction reduces NK-cell activation (and IFN-</w:t>
      </w:r>
      <w:r w:rsidR="00E719DF" w:rsidRPr="00C6005E">
        <w:rPr>
          <w:rFonts w:ascii="Symbol" w:hAnsi="Symbol" w:cs="Arial"/>
          <w:shd w:val="clear" w:color="auto" w:fill="FFFFFF"/>
          <w:lang w:val="en-US"/>
        </w:rPr>
        <w:t></w:t>
      </w:r>
      <w:r w:rsidR="00E719DF" w:rsidRPr="00C6005E">
        <w:rPr>
          <w:rFonts w:ascii="Arial" w:hAnsi="Arial" w:cs="Arial"/>
          <w:shd w:val="clear" w:color="auto" w:fill="FFFFFF"/>
          <w:lang w:val="en-US"/>
        </w:rPr>
        <w:t xml:space="preserve"> production). Moreover, it was shown that </w:t>
      </w:r>
      <w:r w:rsidR="00E719DF" w:rsidRPr="00C6005E">
        <w:rPr>
          <w:rFonts w:ascii="Arial" w:hAnsi="Arial" w:cs="Arial"/>
          <w:lang w:val="en-US"/>
        </w:rPr>
        <w:t>impaired NK-cell reactivity after CD137</w:t>
      </w:r>
      <w:r w:rsidR="00E719DF" w:rsidRPr="00C03EC3">
        <w:rPr>
          <w:rFonts w:ascii="Arial" w:hAnsi="Arial" w:cs="Arial"/>
          <w:lang w:val="en-US"/>
        </w:rPr>
        <w:t xml:space="preserve"> triggering is not due to survival but rather to inhibitory signals </w:t>
      </w:r>
      <w:r w:rsidR="004015A5" w:rsidRPr="00C03EC3">
        <w:rPr>
          <w:rFonts w:ascii="Arial" w:hAnsi="Arial" w:cs="Arial"/>
          <w:sz w:val="18"/>
          <w:szCs w:val="18"/>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E719DF">
        <w:rPr>
          <w:rFonts w:ascii="Arial" w:hAnsi="Arial" w:cs="Arial"/>
          <w:sz w:val="18"/>
          <w:szCs w:val="18"/>
          <w:lang w:val="en-US"/>
        </w:rPr>
        <w:instrText xml:space="preserve"> ADDIN EN.CITE </w:instrText>
      </w:r>
      <w:r w:rsidR="004015A5">
        <w:rPr>
          <w:rFonts w:ascii="Arial" w:hAnsi="Arial" w:cs="Arial"/>
          <w:sz w:val="18"/>
          <w:szCs w:val="18"/>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E719DF">
        <w:rPr>
          <w:rFonts w:ascii="Arial" w:hAnsi="Arial" w:cs="Arial"/>
          <w:sz w:val="18"/>
          <w:szCs w:val="18"/>
          <w:lang w:val="en-US"/>
        </w:rPr>
        <w:instrText xml:space="preserve"> ADDIN EN.CITE.DATA </w:instrText>
      </w:r>
      <w:r w:rsidR="004015A5">
        <w:rPr>
          <w:rFonts w:ascii="Arial" w:hAnsi="Arial" w:cs="Arial"/>
          <w:sz w:val="18"/>
          <w:szCs w:val="18"/>
          <w:lang w:val="en-US"/>
        </w:rPr>
      </w:r>
      <w:r w:rsidR="004015A5">
        <w:rPr>
          <w:rFonts w:ascii="Arial" w:hAnsi="Arial" w:cs="Arial"/>
          <w:sz w:val="18"/>
          <w:szCs w:val="18"/>
          <w:lang w:val="en-US"/>
        </w:rPr>
        <w:fldChar w:fldCharType="end"/>
      </w:r>
      <w:r w:rsidR="004015A5" w:rsidRPr="00C03EC3">
        <w:rPr>
          <w:rFonts w:ascii="Arial" w:hAnsi="Arial" w:cs="Arial"/>
          <w:sz w:val="18"/>
          <w:szCs w:val="18"/>
          <w:lang w:val="en-US"/>
        </w:rPr>
      </w:r>
      <w:r w:rsidR="004015A5" w:rsidRPr="00C03EC3">
        <w:rPr>
          <w:rFonts w:ascii="Arial" w:hAnsi="Arial" w:cs="Arial"/>
          <w:sz w:val="18"/>
          <w:szCs w:val="18"/>
          <w:lang w:val="en-US"/>
        </w:rPr>
        <w:fldChar w:fldCharType="separate"/>
      </w:r>
      <w:r w:rsidR="00E719DF">
        <w:rPr>
          <w:rFonts w:ascii="Arial" w:hAnsi="Arial" w:cs="Arial"/>
          <w:noProof/>
          <w:sz w:val="18"/>
          <w:szCs w:val="18"/>
          <w:lang w:val="en-US"/>
        </w:rPr>
        <w:t>[</w:t>
      </w:r>
      <w:r w:rsidR="004015A5">
        <w:fldChar w:fldCharType="begin"/>
      </w:r>
      <w:r w:rsidR="004015A5" w:rsidRPr="00AE71F6">
        <w:rPr>
          <w:lang w:val="en-US"/>
          <w:rPrChange w:id="103" w:author="DarioFD" w:date="2012-03-07T09:18:00Z">
            <w:rPr/>
          </w:rPrChange>
        </w:rPr>
        <w:instrText>HYPERLINK \l "_ENREF_39" \o "Baessler, 2010 #451"</w:instrText>
      </w:r>
      <w:r w:rsidR="004015A5">
        <w:fldChar w:fldCharType="separate"/>
      </w:r>
      <w:r w:rsidR="00754E3C">
        <w:rPr>
          <w:rFonts w:ascii="Arial" w:hAnsi="Arial" w:cs="Arial"/>
          <w:noProof/>
          <w:sz w:val="18"/>
          <w:szCs w:val="18"/>
          <w:lang w:val="en-US"/>
        </w:rPr>
        <w:t>39</w:t>
      </w:r>
      <w:r w:rsidR="004015A5">
        <w:fldChar w:fldCharType="end"/>
      </w:r>
      <w:r w:rsidR="00E719DF">
        <w:rPr>
          <w:rFonts w:ascii="Arial" w:hAnsi="Arial" w:cs="Arial"/>
          <w:noProof/>
          <w:sz w:val="18"/>
          <w:szCs w:val="18"/>
          <w:lang w:val="en-US"/>
        </w:rPr>
        <w:t>]</w:t>
      </w:r>
      <w:r w:rsidR="004015A5" w:rsidRPr="00C03EC3">
        <w:rPr>
          <w:rFonts w:ascii="Arial" w:hAnsi="Arial" w:cs="Arial"/>
          <w:sz w:val="18"/>
          <w:szCs w:val="18"/>
          <w:lang w:val="en-US"/>
        </w:rPr>
        <w:fldChar w:fldCharType="end"/>
      </w:r>
      <w:r w:rsidR="00E719DF" w:rsidRPr="00C03EC3">
        <w:rPr>
          <w:rFonts w:ascii="Arial" w:hAnsi="Arial" w:cs="Arial"/>
          <w:sz w:val="18"/>
          <w:szCs w:val="18"/>
          <w:lang w:val="en-US"/>
        </w:rPr>
        <w:t xml:space="preserve">. </w:t>
      </w:r>
      <w:r w:rsidR="00E719DF" w:rsidRPr="00C03EC3">
        <w:rPr>
          <w:rFonts w:ascii="Arial" w:hAnsi="Arial" w:cs="Arial"/>
          <w:lang w:val="en-US"/>
        </w:rPr>
        <w:t xml:space="preserve">As there is no </w:t>
      </w:r>
      <w:r w:rsidR="00E719DF">
        <w:rPr>
          <w:rFonts w:ascii="Arial" w:hAnsi="Arial" w:cs="Arial"/>
          <w:lang w:val="en-US"/>
        </w:rPr>
        <w:t>evidence</w:t>
      </w:r>
      <w:r w:rsidR="00E719DF" w:rsidRPr="00C03EC3">
        <w:rPr>
          <w:rFonts w:ascii="Arial" w:hAnsi="Arial" w:cs="Arial"/>
          <w:lang w:val="en-US"/>
        </w:rPr>
        <w:t xml:space="preserve"> of CD137L reverse signaling on NK cells we exclude this possibility. </w:t>
      </w:r>
    </w:p>
    <w:p w:rsidR="00221C3E" w:rsidRDefault="002F69E5" w:rsidP="00221C3E">
      <w:pPr>
        <w:autoSpaceDE w:val="0"/>
        <w:autoSpaceDN w:val="0"/>
        <w:adjustRightInd w:val="0"/>
        <w:spacing w:after="0" w:line="480" w:lineRule="auto"/>
        <w:jc w:val="both"/>
        <w:rPr>
          <w:rFonts w:ascii="Arial" w:hAnsi="Arial" w:cs="Arial"/>
          <w:lang w:val="en-US"/>
        </w:rPr>
      </w:pPr>
      <w:r w:rsidRPr="002F69E5">
        <w:rPr>
          <w:rFonts w:ascii="Arial" w:hAnsi="Arial" w:cs="Arial"/>
          <w:lang w:val="en-US"/>
        </w:rPr>
        <w:t xml:space="preserve">Two major subsets of NK cells have been recognized in </w:t>
      </w:r>
      <w:r>
        <w:rPr>
          <w:rFonts w:ascii="Arial" w:hAnsi="Arial" w:cs="Arial"/>
          <w:lang w:val="en-US"/>
        </w:rPr>
        <w:t>p</w:t>
      </w:r>
      <w:r w:rsidRPr="002F69E5">
        <w:rPr>
          <w:rFonts w:ascii="Arial" w:hAnsi="Arial" w:cs="Arial"/>
          <w:lang w:val="en-US"/>
        </w:rPr>
        <w:t>eripheral blood based on the differential expression</w:t>
      </w:r>
      <w:r>
        <w:rPr>
          <w:rFonts w:ascii="Arial" w:hAnsi="Arial" w:cs="Arial"/>
          <w:lang w:val="en-US"/>
        </w:rPr>
        <w:t xml:space="preserve"> </w:t>
      </w:r>
      <w:r w:rsidRPr="002F69E5">
        <w:rPr>
          <w:rFonts w:ascii="Arial" w:hAnsi="Arial" w:cs="Arial"/>
          <w:lang w:val="en-US"/>
        </w:rPr>
        <w:t xml:space="preserve">of CD56 receptor </w:t>
      </w:r>
      <w:r w:rsidR="004015A5">
        <w:rPr>
          <w:rFonts w:ascii="Arial" w:hAnsi="Arial" w:cs="Arial"/>
          <w:lang w:val="en-US"/>
        </w:rPr>
        <w:fldChar w:fldCharType="begin">
          <w:fldData xml:space="preserve">PEVuZE5vdGU+PENpdGU+PEF1dGhvcj5Db29wZXI8L0F1dGhvcj48WWVhcj4yMDAxPC9ZZWFyPjxS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</w:fldData>
        </w:fldChar>
      </w:r>
      <w:r w:rsidR="00E719DF">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PEVuZE5vdGU+PENpdGU+PEF1dGhvcj5Db29wZXI8L0F1dGhvcj48WWVhcj4yMDAxPC9ZZWFyPjxS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</w:fldData>
        </w:fldChar>
      </w:r>
      <w:r w:rsidR="00E719DF">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E719DF">
        <w:rPr>
          <w:rFonts w:ascii="Arial" w:hAnsi="Arial" w:cs="Arial"/>
          <w:noProof/>
          <w:lang w:val="en-US"/>
        </w:rPr>
        <w:t>[</w:t>
      </w:r>
      <w:r w:rsidR="004015A5">
        <w:fldChar w:fldCharType="begin"/>
      </w:r>
      <w:r w:rsidR="004015A5" w:rsidRPr="00AE71F6">
        <w:rPr>
          <w:lang w:val="en-US"/>
          <w:rPrChange w:id="104" w:author="DarioFD" w:date="2012-03-07T09:18:00Z">
            <w:rPr/>
          </w:rPrChange>
        </w:rPr>
        <w:instrText>HYPERLINK \l "_ENREF_40" \o "Cooper, 2001 #445"</w:instrText>
      </w:r>
      <w:r w:rsidR="004015A5">
        <w:fldChar w:fldCharType="separate"/>
      </w:r>
      <w:r w:rsidR="00754E3C">
        <w:rPr>
          <w:rFonts w:ascii="Arial" w:hAnsi="Arial" w:cs="Arial"/>
          <w:noProof/>
          <w:lang w:val="en-US"/>
        </w:rPr>
        <w:t>40</w:t>
      </w:r>
      <w:r w:rsidR="004015A5">
        <w:fldChar w:fldCharType="end"/>
      </w:r>
      <w:r w:rsidR="00E719DF">
        <w:rPr>
          <w:rFonts w:ascii="Arial" w:hAnsi="Arial" w:cs="Arial"/>
          <w:noProof/>
          <w:lang w:val="en-US"/>
        </w:rPr>
        <w:t>]</w:t>
      </w:r>
      <w:r w:rsidR="004015A5">
        <w:rPr>
          <w:rFonts w:ascii="Arial" w:hAnsi="Arial" w:cs="Arial"/>
          <w:lang w:val="en-US"/>
        </w:rPr>
        <w:fldChar w:fldCharType="end"/>
      </w:r>
      <w:r w:rsidR="00221C3E" w:rsidRPr="00221C3E">
        <w:rPr>
          <w:rFonts w:ascii="Arial" w:hAnsi="Arial" w:cs="Arial"/>
          <w:lang w:val="en-US"/>
        </w:rPr>
        <w:t xml:space="preserve"> </w:t>
      </w:r>
      <w:r w:rsidRPr="002F69E5">
        <w:rPr>
          <w:rFonts w:ascii="Arial" w:hAnsi="Arial" w:cs="Arial"/>
          <w:lang w:val="en-US"/>
        </w:rPr>
        <w:t xml:space="preserve">. </w:t>
      </w:r>
      <w:r w:rsidR="00A64CB1" w:rsidRPr="00A64CB1">
        <w:rPr>
          <w:rFonts w:ascii="Arial" w:hAnsi="Arial" w:cs="Arial"/>
          <w:lang w:val="en-US"/>
        </w:rPr>
        <w:t>The vast</w:t>
      </w:r>
      <w:r w:rsidR="00A64CB1">
        <w:rPr>
          <w:rFonts w:ascii="Arial" w:hAnsi="Arial" w:cs="Arial"/>
          <w:lang w:val="en-US"/>
        </w:rPr>
        <w:t xml:space="preserve"> </w:t>
      </w:r>
      <w:r w:rsidR="00A64CB1" w:rsidRPr="00A64CB1">
        <w:rPr>
          <w:rFonts w:ascii="Arial" w:hAnsi="Arial" w:cs="Arial"/>
          <w:lang w:val="en-US"/>
        </w:rPr>
        <w:t xml:space="preserve">majority of </w:t>
      </w:r>
      <w:r w:rsidRPr="002F69E5">
        <w:rPr>
          <w:rFonts w:ascii="Arial" w:hAnsi="Arial" w:cs="Arial"/>
          <w:lang w:val="en-US"/>
        </w:rPr>
        <w:t xml:space="preserve">circulating NK cells </w:t>
      </w:r>
      <w:r w:rsidR="00221C3E">
        <w:rPr>
          <w:rFonts w:ascii="Arial" w:hAnsi="Arial" w:cs="Arial"/>
          <w:lang w:val="en-US"/>
        </w:rPr>
        <w:t>(</w:t>
      </w:r>
      <w:r w:rsidRPr="002F69E5">
        <w:rPr>
          <w:rFonts w:ascii="Arial" w:hAnsi="Arial" w:cs="Arial"/>
          <w:lang w:val="en-US"/>
        </w:rPr>
        <w:t>CD56</w:t>
      </w:r>
      <w:r w:rsidRPr="00A64CB1">
        <w:rPr>
          <w:rFonts w:ascii="Arial" w:hAnsi="Arial" w:cs="Arial"/>
          <w:vertAlign w:val="superscript"/>
          <w:lang w:val="en-US"/>
        </w:rPr>
        <w:t>dim</w:t>
      </w:r>
      <w:r w:rsidR="00221C3E">
        <w:rPr>
          <w:rFonts w:ascii="Arial" w:hAnsi="Arial" w:cs="Arial"/>
          <w:lang w:val="en-US"/>
        </w:rPr>
        <w:t>)</w:t>
      </w:r>
      <w:r w:rsidR="00221C3E" w:rsidRPr="00221C3E">
        <w:rPr>
          <w:rFonts w:ascii="GULVR" w:hAnsi="GULVR" w:cs="GULVR"/>
          <w:sz w:val="16"/>
          <w:szCs w:val="16"/>
          <w:lang w:val="en-US"/>
        </w:rPr>
        <w:t xml:space="preserve"> </w:t>
      </w:r>
      <w:r w:rsidR="00221C3E" w:rsidRPr="00221C3E">
        <w:rPr>
          <w:rFonts w:ascii="Arial" w:hAnsi="Arial" w:cs="Arial"/>
          <w:lang w:val="en-US"/>
        </w:rPr>
        <w:t>are cytotoxic and do not produce</w:t>
      </w:r>
      <w:r w:rsidR="00221C3E">
        <w:rPr>
          <w:rFonts w:ascii="Arial" w:hAnsi="Arial" w:cs="Arial"/>
          <w:lang w:val="en-US"/>
        </w:rPr>
        <w:t xml:space="preserve"> </w:t>
      </w:r>
      <w:r w:rsidR="00221C3E" w:rsidRPr="00221C3E">
        <w:rPr>
          <w:rFonts w:ascii="Arial" w:hAnsi="Arial" w:cs="Arial"/>
          <w:lang w:val="en-US"/>
        </w:rPr>
        <w:t>IFN-</w:t>
      </w:r>
      <w:r w:rsidR="00221C3E" w:rsidRPr="00221C3E">
        <w:rPr>
          <w:rFonts w:ascii="Symbol" w:hAnsi="Symbol" w:cs="Arial"/>
          <w:lang w:val="en-US"/>
        </w:rPr>
        <w:t></w:t>
      </w:r>
      <w:r w:rsidR="00221C3E">
        <w:rPr>
          <w:rFonts w:ascii="Symbol" w:hAnsi="Symbol" w:cs="Arial"/>
          <w:lang w:val="en-US"/>
        </w:rPr>
        <w:t></w:t>
      </w:r>
      <w:r w:rsidR="00221C3E">
        <w:rPr>
          <w:rFonts w:ascii="Symbol" w:hAnsi="Symbol" w:cs="Arial"/>
          <w:lang w:val="en-US"/>
        </w:rPr>
        <w:t></w:t>
      </w:r>
      <w:r w:rsidR="00221C3E" w:rsidRPr="00221C3E">
        <w:rPr>
          <w:rFonts w:ascii="Arial" w:hAnsi="Arial" w:cs="Arial"/>
          <w:lang w:val="en-US"/>
        </w:rPr>
        <w:t>Only 5–10% of NK cells are IFN-</w:t>
      </w:r>
      <w:r w:rsidR="00221C3E" w:rsidRPr="00221C3E">
        <w:rPr>
          <w:rFonts w:ascii="Symbol" w:hAnsi="Symbol" w:cs="Arial"/>
        </w:rPr>
        <w:t></w:t>
      </w:r>
      <w:r w:rsidR="00221C3E" w:rsidRPr="00221C3E">
        <w:rPr>
          <w:rFonts w:ascii="Arial" w:hAnsi="Arial" w:cs="Arial"/>
          <w:lang w:val="en-US"/>
        </w:rPr>
        <w:t>-producing cells (CD56</w:t>
      </w:r>
      <w:r w:rsidR="00221C3E" w:rsidRPr="00221C3E">
        <w:rPr>
          <w:rFonts w:ascii="Arial" w:hAnsi="Arial" w:cs="Arial"/>
          <w:vertAlign w:val="superscript"/>
          <w:lang w:val="en-US"/>
        </w:rPr>
        <w:t>bright</w:t>
      </w:r>
      <w:r w:rsidR="00221C3E" w:rsidRPr="00221C3E">
        <w:rPr>
          <w:rFonts w:ascii="Arial" w:hAnsi="Arial" w:cs="Arial"/>
          <w:lang w:val="en-US"/>
        </w:rPr>
        <w:t>)</w:t>
      </w:r>
      <w:r w:rsidR="00221C3E">
        <w:rPr>
          <w:rFonts w:ascii="Arial" w:hAnsi="Arial" w:cs="Arial"/>
          <w:lang w:val="en-US"/>
        </w:rPr>
        <w:t xml:space="preserve">. We have previously shown that CD137 and CD137L </w:t>
      </w:r>
      <w:r w:rsidR="00F535FC">
        <w:rPr>
          <w:rFonts w:ascii="Arial" w:hAnsi="Arial" w:cs="Arial"/>
          <w:lang w:val="en-US"/>
        </w:rPr>
        <w:t xml:space="preserve">are </w:t>
      </w:r>
      <w:r w:rsidR="00221C3E">
        <w:rPr>
          <w:rFonts w:ascii="Arial" w:hAnsi="Arial" w:cs="Arial"/>
          <w:lang w:val="en-US"/>
        </w:rPr>
        <w:t>express</w:t>
      </w:r>
      <w:r w:rsidR="00F535FC">
        <w:rPr>
          <w:rFonts w:ascii="Arial" w:hAnsi="Arial" w:cs="Arial"/>
          <w:lang w:val="en-US"/>
        </w:rPr>
        <w:t>ed</w:t>
      </w:r>
      <w:r w:rsidR="00221C3E">
        <w:rPr>
          <w:rFonts w:ascii="Arial" w:hAnsi="Arial" w:cs="Arial"/>
          <w:lang w:val="en-US"/>
        </w:rPr>
        <w:t xml:space="preserve"> only on </w:t>
      </w:r>
      <w:r w:rsidR="00221C3E" w:rsidRPr="00221C3E">
        <w:rPr>
          <w:rFonts w:ascii="Arial" w:hAnsi="Arial" w:cs="Arial"/>
          <w:lang w:val="en-US"/>
        </w:rPr>
        <w:t>CD56</w:t>
      </w:r>
      <w:r w:rsidR="00221C3E" w:rsidRPr="00221C3E">
        <w:rPr>
          <w:rFonts w:ascii="Arial" w:hAnsi="Arial" w:cs="Arial"/>
          <w:vertAlign w:val="superscript"/>
          <w:lang w:val="en-US"/>
        </w:rPr>
        <w:t>bright</w:t>
      </w:r>
      <w:r w:rsidR="00221C3E">
        <w:rPr>
          <w:rFonts w:ascii="Arial" w:hAnsi="Arial" w:cs="Arial"/>
          <w:lang w:val="en-US"/>
        </w:rPr>
        <w:t xml:space="preserve"> NK cells. As we focus our analysis on cytokine modulation by CD137, we only include </w:t>
      </w:r>
      <w:r w:rsidR="00221C3E" w:rsidRPr="002F69E5">
        <w:rPr>
          <w:rFonts w:ascii="Arial" w:hAnsi="Arial" w:cs="Arial"/>
          <w:lang w:val="en-US"/>
        </w:rPr>
        <w:t>CD56</w:t>
      </w:r>
      <w:r w:rsidR="00221C3E" w:rsidRPr="00221C3E">
        <w:rPr>
          <w:rFonts w:ascii="Arial" w:hAnsi="Arial" w:cs="Arial"/>
          <w:vertAlign w:val="superscript"/>
          <w:lang w:val="en-US"/>
        </w:rPr>
        <w:t xml:space="preserve">bright </w:t>
      </w:r>
      <w:r w:rsidR="00221C3E" w:rsidRPr="002F69E5">
        <w:rPr>
          <w:rFonts w:ascii="Arial" w:hAnsi="Arial" w:cs="Arial"/>
          <w:lang w:val="en-US"/>
        </w:rPr>
        <w:t>NK cells</w:t>
      </w:r>
      <w:r w:rsidR="00221C3E">
        <w:rPr>
          <w:rFonts w:ascii="Arial" w:hAnsi="Arial" w:cs="Arial"/>
          <w:lang w:val="en-US"/>
        </w:rPr>
        <w:t xml:space="preserve"> in our</w:t>
      </w:r>
      <w:r w:rsidR="009B6638">
        <w:rPr>
          <w:rFonts w:ascii="Arial" w:hAnsi="Arial" w:cs="Arial"/>
          <w:lang w:val="en-US"/>
        </w:rPr>
        <w:t xml:space="preserve"> model.</w:t>
      </w:r>
      <w:r w:rsidR="00221C3E">
        <w:rPr>
          <w:rFonts w:ascii="Arial" w:hAnsi="Arial" w:cs="Arial"/>
          <w:lang w:val="en-US"/>
        </w:rPr>
        <w:t xml:space="preserve"> </w:t>
      </w:r>
    </w:p>
    <w:p w:rsidR="00AE7B54" w:rsidRDefault="00AE7B54" w:rsidP="009B6638">
      <w:pPr>
        <w:autoSpaceDE w:val="0"/>
        <w:autoSpaceDN w:val="0"/>
        <w:adjustRightInd w:val="0"/>
        <w:spacing w:after="0" w:line="480" w:lineRule="auto"/>
        <w:jc w:val="both"/>
        <w:rPr>
          <w:rFonts w:ascii="Arial" w:hAnsi="Arial" w:cs="Arial"/>
          <w:lang w:val="en-US"/>
        </w:rPr>
      </w:pPr>
      <w:r w:rsidRPr="00624100">
        <w:rPr>
          <w:rFonts w:ascii="Arial" w:hAnsi="Arial" w:cs="Arial"/>
          <w:lang w:val="en-US"/>
        </w:rPr>
        <w:t xml:space="preserve">Similar to APC, </w:t>
      </w:r>
      <w:r w:rsidR="00C6005E">
        <w:rPr>
          <w:rFonts w:ascii="Arial" w:hAnsi="Arial" w:cs="Arial"/>
          <w:lang w:val="en-US"/>
        </w:rPr>
        <w:t xml:space="preserve">the model include five </w:t>
      </w:r>
      <w:r w:rsidR="00C03C6C">
        <w:rPr>
          <w:rFonts w:ascii="Arial" w:hAnsi="Arial" w:cs="Arial"/>
          <w:lang w:val="en-US"/>
        </w:rPr>
        <w:t xml:space="preserve">NK cells </w:t>
      </w:r>
      <w:r w:rsidRPr="00624100">
        <w:rPr>
          <w:rFonts w:ascii="Arial" w:hAnsi="Arial" w:cs="Arial"/>
          <w:lang w:val="en-US"/>
        </w:rPr>
        <w:t>stages: resting (NK</w:t>
      </w:r>
      <w:r w:rsidR="009B6638">
        <w:rPr>
          <w:rFonts w:ascii="Arial" w:hAnsi="Arial" w:cs="Arial"/>
          <w:vertAlign w:val="subscript"/>
          <w:lang w:val="en-US"/>
        </w:rPr>
        <w:t>0</w:t>
      </w:r>
      <w:r w:rsidRPr="00624100">
        <w:rPr>
          <w:rFonts w:ascii="Arial" w:hAnsi="Arial" w:cs="Arial"/>
          <w:lang w:val="en-US"/>
        </w:rPr>
        <w:t>), activated (</w:t>
      </w:r>
      <w:proofErr w:type="spellStart"/>
      <w:r w:rsidRPr="00624100">
        <w:rPr>
          <w:rFonts w:ascii="Arial" w:hAnsi="Arial" w:cs="Arial"/>
          <w:lang w:val="en-US"/>
        </w:rPr>
        <w:t>NK</w:t>
      </w:r>
      <w:r w:rsidRPr="00C6005E">
        <w:rPr>
          <w:rFonts w:ascii="Arial" w:hAnsi="Arial" w:cs="Arial"/>
          <w:vertAlign w:val="subscript"/>
          <w:lang w:val="en-US"/>
        </w:rPr>
        <w:t>a</w:t>
      </w:r>
      <w:proofErr w:type="spellEnd"/>
      <w:r w:rsidRPr="00624100">
        <w:rPr>
          <w:rFonts w:ascii="Arial" w:hAnsi="Arial" w:cs="Arial"/>
          <w:lang w:val="en-US"/>
        </w:rPr>
        <w:t xml:space="preserve">), activated and </w:t>
      </w:r>
      <w:r w:rsidR="00C03C6C">
        <w:rPr>
          <w:rFonts w:ascii="Arial" w:hAnsi="Arial" w:cs="Arial"/>
          <w:lang w:val="en-US"/>
        </w:rPr>
        <w:t>signalized</w:t>
      </w:r>
      <w:r w:rsidR="00C6005E">
        <w:rPr>
          <w:rFonts w:ascii="Arial" w:hAnsi="Arial" w:cs="Arial"/>
          <w:lang w:val="en-US"/>
        </w:rPr>
        <w:t xml:space="preserve"> by CD137</w:t>
      </w:r>
      <w:r w:rsidRPr="00624100">
        <w:rPr>
          <w:rFonts w:ascii="Arial" w:hAnsi="Arial" w:cs="Arial"/>
          <w:lang w:val="en-US"/>
        </w:rPr>
        <w:t xml:space="preserve"> (NK</w:t>
      </w:r>
      <w:r w:rsidR="00C6005E" w:rsidRPr="00C6005E">
        <w:rPr>
          <w:rFonts w:ascii="Arial" w:hAnsi="Arial" w:cs="Arial"/>
          <w:vertAlign w:val="subscript"/>
          <w:lang w:val="en-US"/>
        </w:rPr>
        <w:t>s</w:t>
      </w:r>
      <w:r w:rsidRPr="00624100">
        <w:rPr>
          <w:rFonts w:ascii="Arial" w:hAnsi="Arial" w:cs="Arial"/>
          <w:lang w:val="en-US"/>
        </w:rPr>
        <w:t>), activated</w:t>
      </w:r>
      <w:r w:rsidR="00C6005E">
        <w:rPr>
          <w:rFonts w:ascii="Arial" w:hAnsi="Arial" w:cs="Arial"/>
          <w:lang w:val="en-US"/>
        </w:rPr>
        <w:t>, signalized</w:t>
      </w:r>
      <w:r w:rsidRPr="00624100">
        <w:rPr>
          <w:rFonts w:ascii="Arial" w:hAnsi="Arial" w:cs="Arial"/>
          <w:lang w:val="en-US"/>
        </w:rPr>
        <w:t xml:space="preserve"> </w:t>
      </w:r>
      <w:r w:rsidR="00C03C6C">
        <w:rPr>
          <w:rFonts w:ascii="Arial" w:hAnsi="Arial" w:cs="Arial"/>
          <w:lang w:val="en-US"/>
        </w:rPr>
        <w:t xml:space="preserve">and </w:t>
      </w:r>
      <w:r w:rsidRPr="00624100">
        <w:rPr>
          <w:rFonts w:ascii="Arial" w:hAnsi="Arial" w:cs="Arial"/>
          <w:lang w:val="en-US"/>
        </w:rPr>
        <w:t>blocked</w:t>
      </w:r>
      <w:r w:rsidR="00C6005E">
        <w:rPr>
          <w:rFonts w:ascii="Arial" w:hAnsi="Arial" w:cs="Arial"/>
          <w:lang w:val="en-US"/>
        </w:rPr>
        <w:t xml:space="preserve"> by anti-CD137 </w:t>
      </w:r>
      <w:proofErr w:type="spellStart"/>
      <w:r w:rsidR="00C6005E">
        <w:rPr>
          <w:rFonts w:ascii="Arial" w:hAnsi="Arial" w:cs="Arial"/>
          <w:lang w:val="en-US"/>
        </w:rPr>
        <w:t>mAb</w:t>
      </w:r>
      <w:proofErr w:type="spellEnd"/>
      <w:r w:rsidRPr="00624100">
        <w:rPr>
          <w:rFonts w:ascii="Arial" w:hAnsi="Arial" w:cs="Arial"/>
          <w:lang w:val="en-US"/>
        </w:rPr>
        <w:t xml:space="preserve"> (</w:t>
      </w:r>
      <w:proofErr w:type="spellStart"/>
      <w:r w:rsidRPr="00C6005E">
        <w:rPr>
          <w:rFonts w:ascii="Arial" w:hAnsi="Arial" w:cs="Arial"/>
          <w:lang w:val="en-US"/>
        </w:rPr>
        <w:t>NK</w:t>
      </w:r>
      <w:r w:rsidR="00C6005E" w:rsidRPr="00C6005E">
        <w:rPr>
          <w:rFonts w:ascii="Arial" w:hAnsi="Arial" w:cs="Arial"/>
          <w:vertAlign w:val="subscript"/>
          <w:lang w:val="en-US"/>
        </w:rPr>
        <w:t>s_A</w:t>
      </w:r>
      <w:r w:rsidRPr="00C6005E">
        <w:rPr>
          <w:rFonts w:ascii="Arial" w:hAnsi="Arial" w:cs="Arial"/>
          <w:vertAlign w:val="subscript"/>
          <w:lang w:val="en-US"/>
        </w:rPr>
        <w:t>b</w:t>
      </w:r>
      <w:proofErr w:type="spellEnd"/>
      <w:r w:rsidRPr="00624100">
        <w:rPr>
          <w:rFonts w:ascii="Arial" w:hAnsi="Arial" w:cs="Arial"/>
          <w:lang w:val="en-US"/>
        </w:rPr>
        <w:t>)</w:t>
      </w:r>
      <w:r w:rsidR="00C6005E">
        <w:rPr>
          <w:rFonts w:ascii="Arial" w:hAnsi="Arial" w:cs="Arial"/>
          <w:lang w:val="en-US"/>
        </w:rPr>
        <w:t xml:space="preserve"> and activated and blocked (</w:t>
      </w:r>
      <w:proofErr w:type="spellStart"/>
      <w:r w:rsidR="00C6005E">
        <w:rPr>
          <w:rFonts w:ascii="Arial" w:hAnsi="Arial" w:cs="Arial"/>
          <w:lang w:val="en-US"/>
        </w:rPr>
        <w:t>NK</w:t>
      </w:r>
      <w:r w:rsidR="00C6005E" w:rsidRPr="00C6005E">
        <w:rPr>
          <w:rFonts w:ascii="Arial" w:hAnsi="Arial" w:cs="Arial"/>
          <w:vertAlign w:val="subscript"/>
          <w:lang w:val="en-US"/>
        </w:rPr>
        <w:t>Ab</w:t>
      </w:r>
      <w:proofErr w:type="spellEnd"/>
      <w:r w:rsidR="00C6005E">
        <w:rPr>
          <w:rFonts w:ascii="Arial" w:hAnsi="Arial" w:cs="Arial"/>
          <w:lang w:val="en-US"/>
        </w:rPr>
        <w:t>)</w:t>
      </w:r>
      <w:r w:rsidR="00D044E9">
        <w:rPr>
          <w:rFonts w:ascii="Arial" w:hAnsi="Arial" w:cs="Arial"/>
          <w:lang w:val="en-US"/>
        </w:rPr>
        <w:t>.</w:t>
      </w:r>
    </w:p>
    <w:p w:rsidR="00F1277A" w:rsidRDefault="00743900" w:rsidP="00E81D51">
      <w:pPr>
        <w:autoSpaceDE w:val="0"/>
        <w:autoSpaceDN w:val="0"/>
        <w:adjustRightInd w:val="0"/>
        <w:spacing w:after="0" w:line="480" w:lineRule="auto"/>
        <w:jc w:val="both"/>
        <w:rPr>
          <w:rFonts w:ascii="Arial" w:hAnsi="Arial" w:cs="Arial"/>
          <w:lang w:val="en-US"/>
        </w:rPr>
      </w:pPr>
      <w:r w:rsidRPr="00834504">
        <w:rPr>
          <w:rFonts w:ascii="Arial" w:hAnsi="Arial" w:cs="Arial"/>
          <w:color w:val="000000"/>
          <w:lang w:val="en-US"/>
        </w:rPr>
        <w:t>CD56</w:t>
      </w:r>
      <w:r w:rsidRPr="009B6638">
        <w:rPr>
          <w:rFonts w:ascii="Arial" w:hAnsi="Arial" w:cs="Arial"/>
          <w:color w:val="000000"/>
          <w:vertAlign w:val="superscript"/>
          <w:lang w:val="en-US"/>
        </w:rPr>
        <w:t>bright</w:t>
      </w:r>
      <w:r w:rsidRPr="00834504">
        <w:rPr>
          <w:rFonts w:ascii="Arial" w:hAnsi="Arial" w:cs="Arial"/>
          <w:color w:val="000000"/>
          <w:lang w:val="en-US"/>
        </w:rPr>
        <w:t xml:space="preserve"> NK cells </w:t>
      </w:r>
      <w:r w:rsidR="009B6638" w:rsidRPr="00834504">
        <w:rPr>
          <w:rFonts w:ascii="Arial" w:hAnsi="Arial" w:cs="Arial"/>
          <w:color w:val="000000"/>
          <w:lang w:val="en-US"/>
        </w:rPr>
        <w:t>activation</w:t>
      </w:r>
      <w:r w:rsidRPr="00834504">
        <w:rPr>
          <w:rFonts w:ascii="Arial" w:hAnsi="Arial" w:cs="Arial"/>
          <w:color w:val="000000"/>
          <w:lang w:val="en-US"/>
        </w:rPr>
        <w:t xml:space="preserve"> require</w:t>
      </w:r>
      <w:r w:rsidR="00834504" w:rsidRPr="00834504">
        <w:rPr>
          <w:rFonts w:ascii="Arial" w:hAnsi="Arial" w:cs="Arial"/>
          <w:color w:val="000000"/>
          <w:lang w:val="en-US"/>
        </w:rPr>
        <w:t>s</w:t>
      </w:r>
      <w:r w:rsidRPr="00834504">
        <w:rPr>
          <w:rFonts w:ascii="Arial" w:hAnsi="Arial" w:cs="Arial"/>
          <w:color w:val="000000"/>
          <w:lang w:val="en-US"/>
        </w:rPr>
        <w:t xml:space="preserve"> IL12, </w:t>
      </w:r>
      <w:r w:rsidRPr="00834504">
        <w:rPr>
          <w:rFonts w:ascii="Arial" w:hAnsi="Arial" w:cs="Arial"/>
          <w:lang w:val="en-US"/>
        </w:rPr>
        <w:t xml:space="preserve">NK cell–APC interaction and </w:t>
      </w:r>
      <w:r w:rsidRPr="00834504">
        <w:rPr>
          <w:rFonts w:ascii="Arial" w:hAnsi="Arial" w:cs="Arial"/>
          <w:i/>
          <w:iCs/>
          <w:lang w:val="en-US"/>
        </w:rPr>
        <w:t>M. tuberculosis</w:t>
      </w:r>
      <w:r w:rsidRPr="00834504">
        <w:rPr>
          <w:rFonts w:ascii="Arial" w:hAnsi="Arial" w:cs="Arial"/>
          <w:lang w:val="en-US"/>
        </w:rPr>
        <w:t xml:space="preserve">–NK direct contact </w:t>
      </w:r>
      <w:r w:rsidR="004015A5" w:rsidRPr="00834504">
        <w:rPr>
          <w:rFonts w:ascii="Arial" w:hAnsi="Arial" w:cs="Arial"/>
          <w:lang w:val="en-US"/>
        </w:rPr>
        <w:fldChar w:fldCharType="begin">
          <w:fldData xml:space="preserve">PEVuZE5vdGU+PENpdGU+PEF1dGhvcj5TY2hpZXJsb2g8L0F1dGhvcj48WWVhcj4yMDA1PC9ZZWFy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</w:fldData>
        </w:fldChar>
      </w:r>
      <w:r w:rsidR="00834504" w:rsidRPr="00834504">
        <w:rPr>
          <w:rFonts w:ascii="Arial" w:hAnsi="Arial" w:cs="Arial"/>
          <w:lang w:val="en-US"/>
        </w:rPr>
        <w:instrText xml:space="preserve"> ADDIN EN.CITE </w:instrText>
      </w:r>
      <w:r w:rsidR="004015A5" w:rsidRPr="00834504">
        <w:rPr>
          <w:rFonts w:ascii="Arial" w:hAnsi="Arial" w:cs="Arial"/>
          <w:lang w:val="en-US"/>
        </w:rPr>
        <w:fldChar w:fldCharType="begin">
          <w:fldData xml:space="preserve">PEVuZE5vdGU+PENpdGU+PEF1dGhvcj5TY2hpZXJsb2g8L0F1dGhvcj48WWVhcj4yMDA1PC9ZZWFy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</w:fldData>
        </w:fldChar>
      </w:r>
      <w:r w:rsidR="00834504" w:rsidRPr="00834504">
        <w:rPr>
          <w:rFonts w:ascii="Arial" w:hAnsi="Arial" w:cs="Arial"/>
          <w:lang w:val="en-US"/>
        </w:rPr>
        <w:instrText xml:space="preserve"> ADDIN EN.CITE.DATA </w:instrText>
      </w:r>
      <w:r w:rsidR="004015A5" w:rsidRPr="00834504">
        <w:rPr>
          <w:rFonts w:ascii="Arial" w:hAnsi="Arial" w:cs="Arial"/>
          <w:lang w:val="en-US"/>
        </w:rPr>
      </w:r>
      <w:r w:rsidR="004015A5" w:rsidRPr="00834504">
        <w:rPr>
          <w:rFonts w:ascii="Arial" w:hAnsi="Arial" w:cs="Arial"/>
          <w:lang w:val="en-US"/>
        </w:rPr>
        <w:fldChar w:fldCharType="end"/>
      </w:r>
      <w:r w:rsidR="004015A5" w:rsidRPr="00834504">
        <w:rPr>
          <w:rFonts w:ascii="Arial" w:hAnsi="Arial" w:cs="Arial"/>
          <w:lang w:val="en-US"/>
        </w:rPr>
      </w:r>
      <w:r w:rsidR="004015A5" w:rsidRPr="00834504">
        <w:rPr>
          <w:rFonts w:ascii="Arial" w:hAnsi="Arial" w:cs="Arial"/>
          <w:lang w:val="en-US"/>
        </w:rPr>
        <w:fldChar w:fldCharType="separate"/>
      </w:r>
      <w:r w:rsidR="00834504" w:rsidRPr="00834504">
        <w:rPr>
          <w:rFonts w:ascii="Arial" w:hAnsi="Arial" w:cs="Arial"/>
          <w:noProof/>
          <w:lang w:val="en-US"/>
        </w:rPr>
        <w:t>[</w:t>
      </w:r>
      <w:r w:rsidR="004015A5">
        <w:fldChar w:fldCharType="begin"/>
      </w:r>
      <w:r w:rsidR="004015A5" w:rsidRPr="00AE71F6">
        <w:rPr>
          <w:lang w:val="en-US"/>
          <w:rPrChange w:id="105" w:author="DarioFD" w:date="2012-03-07T09:18:00Z">
            <w:rPr/>
          </w:rPrChange>
        </w:rPr>
        <w:instrText>HYPERLINK \l "_ENREF_41" \o "Schierloh, 2005 #660"</w:instrText>
      </w:r>
      <w:r w:rsidR="004015A5">
        <w:fldChar w:fldCharType="separate"/>
      </w:r>
      <w:r w:rsidR="00754E3C" w:rsidRPr="00834504">
        <w:rPr>
          <w:rFonts w:ascii="Arial" w:hAnsi="Arial" w:cs="Arial"/>
          <w:noProof/>
          <w:lang w:val="en-US"/>
        </w:rPr>
        <w:t>41</w:t>
      </w:r>
      <w:r w:rsidR="004015A5">
        <w:fldChar w:fldCharType="end"/>
      </w:r>
      <w:r w:rsidR="00834504" w:rsidRPr="00834504">
        <w:rPr>
          <w:rFonts w:ascii="Arial" w:hAnsi="Arial" w:cs="Arial"/>
          <w:noProof/>
          <w:lang w:val="en-US"/>
        </w:rPr>
        <w:t>]</w:t>
      </w:r>
      <w:r w:rsidR="004015A5" w:rsidRPr="00834504">
        <w:rPr>
          <w:rFonts w:ascii="Arial" w:hAnsi="Arial" w:cs="Arial"/>
          <w:lang w:val="en-US"/>
        </w:rPr>
        <w:fldChar w:fldCharType="end"/>
      </w:r>
      <w:r w:rsidR="00834504" w:rsidRPr="00834504">
        <w:rPr>
          <w:rFonts w:ascii="Arial" w:hAnsi="Arial" w:cs="Arial"/>
          <w:lang w:val="en-US"/>
        </w:rPr>
        <w:t xml:space="preserve"> </w:t>
      </w:r>
      <w:r w:rsidR="004015A5">
        <w:rPr>
          <w:rFonts w:ascii="Arial" w:hAnsi="Arial" w:cs="Arial"/>
          <w:lang w:val="en-US"/>
        </w:rPr>
        <w:fldChar w:fldCharType="begin">
          <w:fldData xml:space="preserve">PEVuZE5vdGU+PENpdGU+PEF1dGhvcj5TY2hpZXJsb2g8L0F1dGhvcj48WWVhcj4yMDA3PC9ZZWFy
PjxSZWNOdW0+NjYxPC9SZWNOdW0+PERpc3BsYXlUZXh0Pls0Ml08L0Rpc3BsYXlUZXh0PjxyZWNv
cmQ+PHJlYy1udW1iZXI+NjYxPC9yZWMtbnVtYmVyPjxmb3JlaWduLWtleXM+PGtleSBhcHA9IkVO
IiBkYi1pZD0icnp3ZjAwZHB0MnpwejZlZHcwYXZkcDVkczV4dzkwZTJ4MnIyIj42NjE8L2tleT48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sidR="0056163B">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PEVuZE5vdGU+PENpdGU+PEF1dGhvcj5TY2hpZXJsb2g8L0F1dGhvcj48WWVhcj4yMDA3PC9ZZWFy
PjxSZWNOdW0+NjYxPC9SZWNOdW0+PERpc3BsYXlUZXh0Pls0Ml08L0Rpc3BsYXlUZXh0PjxyZWNv
cmQ+PHJlYy1udW1iZXI+NjYxPC9yZWMtbnVtYmVyPjxmb3JlaWduLWtleXM+PGtleSBhcHA9IkVO
IiBkYi1pZD0icnp3ZjAwZHB0MnpwejZlZHcwYXZkcDVkczV4dzkwZTJ4MnIyIj42NjE8L2tleT48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sidR="0056163B">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56163B">
        <w:rPr>
          <w:rFonts w:ascii="Arial" w:hAnsi="Arial" w:cs="Arial"/>
          <w:noProof/>
          <w:lang w:val="en-US"/>
        </w:rPr>
        <w:t>[</w:t>
      </w:r>
      <w:r w:rsidR="004015A5">
        <w:fldChar w:fldCharType="begin"/>
      </w:r>
      <w:r w:rsidR="004015A5" w:rsidRPr="00AE71F6">
        <w:rPr>
          <w:lang w:val="en-US"/>
          <w:rPrChange w:id="106" w:author="DarioFD" w:date="2012-03-07T09:18:00Z">
            <w:rPr/>
          </w:rPrChange>
        </w:rPr>
        <w:instrText>HYPERLINK \l "_ENREF_42" \o "Schierloh, 2007 #661"</w:instrText>
      </w:r>
      <w:r w:rsidR="004015A5">
        <w:fldChar w:fldCharType="separate"/>
      </w:r>
      <w:r w:rsidR="00754E3C">
        <w:rPr>
          <w:rFonts w:ascii="Arial" w:hAnsi="Arial" w:cs="Arial"/>
          <w:noProof/>
          <w:lang w:val="en-US"/>
        </w:rPr>
        <w:t>42</w:t>
      </w:r>
      <w:r w:rsidR="004015A5">
        <w:fldChar w:fldCharType="end"/>
      </w:r>
      <w:r w:rsidR="0056163B">
        <w:rPr>
          <w:rFonts w:ascii="Arial" w:hAnsi="Arial" w:cs="Arial"/>
          <w:noProof/>
          <w:lang w:val="en-US"/>
        </w:rPr>
        <w:t>]</w:t>
      </w:r>
      <w:r w:rsidR="004015A5">
        <w:rPr>
          <w:rFonts w:ascii="Arial" w:hAnsi="Arial" w:cs="Arial"/>
          <w:lang w:val="en-US"/>
        </w:rPr>
        <w:fldChar w:fldCharType="end"/>
      </w:r>
      <w:r w:rsidR="00834504">
        <w:rPr>
          <w:rFonts w:ascii="Arial" w:hAnsi="Arial" w:cs="Arial"/>
          <w:lang w:val="en-US"/>
        </w:rPr>
        <w:t xml:space="preserve">. IL-12 is indirectly model as activated APC presence. </w:t>
      </w:r>
      <w:r w:rsidR="009B6638">
        <w:rPr>
          <w:rFonts w:ascii="Arial" w:hAnsi="Arial" w:cs="Arial"/>
          <w:lang w:val="en-US"/>
        </w:rPr>
        <w:t xml:space="preserve"> So, loss of NK is modeled as NK activation (at rate of </w:t>
      </w:r>
      <w:proofErr w:type="spellStart"/>
      <w:r w:rsidR="009B6638">
        <w:rPr>
          <w:rFonts w:ascii="Arial" w:hAnsi="Arial" w:cs="Arial"/>
          <w:lang w:val="en-US"/>
        </w:rPr>
        <w:t>KaNK</w:t>
      </w:r>
      <w:proofErr w:type="spellEnd"/>
      <w:r w:rsidR="009B6638">
        <w:rPr>
          <w:rFonts w:ascii="Arial" w:hAnsi="Arial" w:cs="Arial"/>
          <w:lang w:val="en-US"/>
        </w:rPr>
        <w:t>) and death (μNK</w:t>
      </w:r>
      <w:r w:rsidR="009B6638" w:rsidRPr="009B6638">
        <w:rPr>
          <w:rFonts w:ascii="Arial" w:hAnsi="Arial" w:cs="Arial"/>
          <w:vertAlign w:val="subscript"/>
          <w:lang w:val="en-US"/>
        </w:rPr>
        <w:t>0</w:t>
      </w:r>
      <w:r w:rsidR="009B6638">
        <w:rPr>
          <w:rFonts w:ascii="Arial" w:hAnsi="Arial" w:cs="Arial"/>
          <w:lang w:val="en-US"/>
        </w:rPr>
        <w:t xml:space="preserve">). </w:t>
      </w:r>
      <w:r w:rsidR="00E81D51">
        <w:rPr>
          <w:rFonts w:ascii="Arial" w:hAnsi="Arial" w:cs="Arial"/>
          <w:lang w:val="en-US"/>
        </w:rPr>
        <w:t>D</w:t>
      </w:r>
      <w:r w:rsidR="009B6638">
        <w:rPr>
          <w:rFonts w:ascii="Arial" w:hAnsi="Arial" w:cs="Arial"/>
          <w:lang w:val="en-US"/>
        </w:rPr>
        <w:t xml:space="preserve">uring NK </w:t>
      </w:r>
      <w:r w:rsidR="00E81D51">
        <w:rPr>
          <w:rFonts w:ascii="Arial" w:hAnsi="Arial" w:cs="Arial"/>
          <w:lang w:val="en-US"/>
        </w:rPr>
        <w:t>activation,</w:t>
      </w:r>
      <w:r w:rsidR="009B6638">
        <w:rPr>
          <w:rFonts w:ascii="Arial" w:hAnsi="Arial" w:cs="Arial"/>
          <w:lang w:val="en-US"/>
        </w:rPr>
        <w:t xml:space="preserve"> NK-CD137:CD137L-APC interaction</w:t>
      </w:r>
      <w:r w:rsidR="00E81D51">
        <w:rPr>
          <w:rFonts w:ascii="Arial" w:hAnsi="Arial" w:cs="Arial"/>
          <w:lang w:val="en-US"/>
        </w:rPr>
        <w:t xml:space="preserve"> could take place</w:t>
      </w:r>
      <w:r w:rsidR="009B6638">
        <w:rPr>
          <w:rFonts w:ascii="Arial" w:hAnsi="Arial" w:cs="Arial"/>
          <w:lang w:val="en-US"/>
        </w:rPr>
        <w:t xml:space="preserve">, but </w:t>
      </w:r>
      <w:r w:rsidR="00E81D51">
        <w:rPr>
          <w:rFonts w:ascii="Arial" w:hAnsi="Arial" w:cs="Arial"/>
          <w:lang w:val="en-US"/>
        </w:rPr>
        <w:t>there is</w:t>
      </w:r>
      <w:r w:rsidR="009B6638">
        <w:rPr>
          <w:rFonts w:ascii="Arial" w:hAnsi="Arial" w:cs="Arial"/>
          <w:lang w:val="en-US"/>
        </w:rPr>
        <w:t xml:space="preserve"> no evidence how this interaction occurs</w:t>
      </w:r>
      <w:r w:rsidR="00E81D51">
        <w:rPr>
          <w:rFonts w:ascii="Arial" w:hAnsi="Arial" w:cs="Arial"/>
          <w:lang w:val="en-US"/>
        </w:rPr>
        <w:t>. So, for clarity and simplicity</w:t>
      </w:r>
      <w:r w:rsidR="009B6638">
        <w:rPr>
          <w:rFonts w:ascii="Arial" w:hAnsi="Arial" w:cs="Arial"/>
          <w:lang w:val="en-US"/>
        </w:rPr>
        <w:t>, we preferred</w:t>
      </w:r>
      <w:r w:rsidR="00E81D51">
        <w:rPr>
          <w:rFonts w:ascii="Arial" w:hAnsi="Arial" w:cs="Arial"/>
          <w:lang w:val="en-US"/>
        </w:rPr>
        <w:t xml:space="preserve"> to</w:t>
      </w:r>
      <w:r w:rsidR="009B6638">
        <w:rPr>
          <w:rFonts w:ascii="Arial" w:hAnsi="Arial" w:cs="Arial"/>
          <w:lang w:val="en-US"/>
        </w:rPr>
        <w:t xml:space="preserve"> </w:t>
      </w:r>
      <w:r w:rsidR="00E81D51">
        <w:rPr>
          <w:rFonts w:ascii="Arial" w:hAnsi="Arial" w:cs="Arial"/>
          <w:lang w:val="en-US"/>
        </w:rPr>
        <w:t xml:space="preserve">include </w:t>
      </w:r>
      <w:r w:rsidR="009B6638">
        <w:rPr>
          <w:rFonts w:ascii="Arial" w:hAnsi="Arial" w:cs="Arial"/>
          <w:lang w:val="en-US"/>
        </w:rPr>
        <w:t>activa</w:t>
      </w:r>
      <w:r w:rsidR="00E81D51">
        <w:rPr>
          <w:rFonts w:ascii="Arial" w:hAnsi="Arial" w:cs="Arial"/>
          <w:lang w:val="en-US"/>
        </w:rPr>
        <w:t>tion and signaling in two steps.</w:t>
      </w:r>
      <w:r w:rsidR="009B6638">
        <w:rPr>
          <w:rFonts w:ascii="Arial" w:hAnsi="Arial" w:cs="Arial"/>
          <w:lang w:val="en-US"/>
        </w:rPr>
        <w:t xml:space="preserve"> As NK-NK interaction was also </w:t>
      </w:r>
      <w:r w:rsidR="00E81D51">
        <w:rPr>
          <w:rFonts w:ascii="Arial" w:hAnsi="Arial" w:cs="Arial"/>
          <w:lang w:val="en-US"/>
        </w:rPr>
        <w:t>shown</w:t>
      </w:r>
      <w:r w:rsidR="009B6638">
        <w:rPr>
          <w:rFonts w:ascii="Arial" w:hAnsi="Arial" w:cs="Arial"/>
          <w:lang w:val="en-US"/>
        </w:rPr>
        <w:t xml:space="preserve"> and NK express both ligand and receptor, we did not discard this interaction</w:t>
      </w:r>
      <w:r w:rsidR="00E81D51">
        <w:rPr>
          <w:rFonts w:ascii="Arial" w:hAnsi="Arial" w:cs="Arial"/>
          <w:lang w:val="en-US"/>
        </w:rPr>
        <w:t xml:space="preserve"> too</w:t>
      </w:r>
      <w:r w:rsidR="009B6638">
        <w:rPr>
          <w:rFonts w:ascii="Arial" w:hAnsi="Arial" w:cs="Arial"/>
          <w:lang w:val="en-US"/>
        </w:rPr>
        <w:t>.</w:t>
      </w:r>
      <w:r w:rsidR="00F1277A">
        <w:rPr>
          <w:rFonts w:ascii="Arial" w:hAnsi="Arial" w:cs="Arial"/>
          <w:lang w:val="en-US"/>
        </w:rPr>
        <w:t xml:space="preserve"> Therefore </w:t>
      </w:r>
      <w:proofErr w:type="spellStart"/>
      <w:r w:rsidR="00F1277A">
        <w:rPr>
          <w:rFonts w:ascii="Arial" w:hAnsi="Arial" w:cs="Arial"/>
          <w:lang w:val="en-US"/>
        </w:rPr>
        <w:t>NK</w:t>
      </w:r>
      <w:r w:rsidR="00F1277A" w:rsidRPr="00F1277A">
        <w:rPr>
          <w:rFonts w:ascii="Arial" w:hAnsi="Arial" w:cs="Arial"/>
          <w:vertAlign w:val="subscript"/>
          <w:lang w:val="en-US"/>
        </w:rPr>
        <w:t>a</w:t>
      </w:r>
      <w:proofErr w:type="spellEnd"/>
      <w:r w:rsidR="00F1277A">
        <w:rPr>
          <w:rFonts w:ascii="Arial" w:hAnsi="Arial" w:cs="Arial"/>
          <w:vertAlign w:val="subscript"/>
          <w:lang w:val="en-US"/>
        </w:rPr>
        <w:t xml:space="preserve"> </w:t>
      </w:r>
      <w:r w:rsidR="00F1277A">
        <w:rPr>
          <w:rFonts w:ascii="Arial" w:hAnsi="Arial" w:cs="Arial"/>
          <w:lang w:val="en-US"/>
        </w:rPr>
        <w:t>dynamics include CD137 signaling by APC or NK cells, natural death, TNF</w:t>
      </w:r>
      <w:r w:rsidR="00807660">
        <w:rPr>
          <w:rFonts w:ascii="Arial" w:hAnsi="Arial" w:cs="Arial"/>
          <w:lang w:val="en-US"/>
        </w:rPr>
        <w:t xml:space="preserve"> </w:t>
      </w:r>
      <w:r w:rsidR="00F1277A">
        <w:rPr>
          <w:rFonts w:ascii="Arial" w:hAnsi="Arial" w:cs="Arial"/>
          <w:lang w:val="en-US"/>
        </w:rPr>
        <w:t>induced-apoptosis and proliferation.</w:t>
      </w:r>
    </w:p>
    <w:p w:rsidR="00F1277A" w:rsidRPr="00F1277A" w:rsidRDefault="00F1277A" w:rsidP="00E81D51">
      <w:pPr>
        <w:autoSpaceDE w:val="0"/>
        <w:autoSpaceDN w:val="0"/>
        <w:adjustRightInd w:val="0"/>
        <w:spacing w:after="0" w:line="480" w:lineRule="auto"/>
        <w:jc w:val="both"/>
        <w:rPr>
          <w:rFonts w:ascii="Arial" w:hAnsi="Arial" w:cs="Arial"/>
          <w:lang w:val="en-US"/>
        </w:rPr>
      </w:pPr>
      <w:r>
        <w:rPr>
          <w:rFonts w:ascii="Arial" w:hAnsi="Arial" w:cs="Arial"/>
          <w:lang w:val="en-US"/>
        </w:rPr>
        <w:lastRenderedPageBreak/>
        <w:t>Eq. () describes NKs,</w:t>
      </w:r>
      <w:r w:rsidR="00807660" w:rsidRPr="00807660">
        <w:rPr>
          <w:rFonts w:ascii="Arial" w:hAnsi="Arial" w:cs="Arial"/>
          <w:bCs/>
          <w:iCs/>
          <w:lang w:val="en-US"/>
        </w:rPr>
        <w:t xml:space="preserve"> incorporating </w:t>
      </w:r>
      <w:r>
        <w:rPr>
          <w:rFonts w:ascii="Arial" w:hAnsi="Arial" w:cs="Arial"/>
          <w:lang w:val="en-US"/>
        </w:rPr>
        <w:t>IFN-</w:t>
      </w:r>
      <w:r w:rsidRPr="00807660">
        <w:rPr>
          <w:rFonts w:ascii="Symbol" w:hAnsi="Symbol" w:cs="Arial"/>
          <w:lang w:val="en-US"/>
        </w:rPr>
        <w:t></w:t>
      </w:r>
      <w:r w:rsidR="00807660">
        <w:rPr>
          <w:rFonts w:ascii="Arial" w:hAnsi="Arial" w:cs="Arial"/>
          <w:lang w:val="en-US"/>
        </w:rPr>
        <w:t>/TNF</w:t>
      </w:r>
      <w:r w:rsidR="00807660" w:rsidRPr="00807660">
        <w:rPr>
          <w:rFonts w:ascii="Symbol" w:hAnsi="Symbol" w:cs="Arial"/>
          <w:lang w:val="en-US"/>
        </w:rPr>
        <w:t></w:t>
      </w:r>
      <w:r>
        <w:rPr>
          <w:rFonts w:ascii="Arial" w:hAnsi="Arial" w:cs="Arial"/>
          <w:lang w:val="en-US"/>
        </w:rPr>
        <w:t xml:space="preserve"> induction by CD137. </w:t>
      </w:r>
      <w:proofErr w:type="spellStart"/>
      <w:proofErr w:type="gramStart"/>
      <w:r>
        <w:rPr>
          <w:rFonts w:ascii="Arial" w:hAnsi="Arial" w:cs="Arial"/>
          <w:lang w:val="en-US"/>
        </w:rPr>
        <w:t>Eq</w:t>
      </w:r>
      <w:proofErr w:type="spellEnd"/>
      <w:r>
        <w:rPr>
          <w:rFonts w:ascii="Arial" w:hAnsi="Arial" w:cs="Arial"/>
          <w:lang w:val="en-US"/>
        </w:rPr>
        <w:t>(</w:t>
      </w:r>
      <w:proofErr w:type="gramEnd"/>
      <w:r>
        <w:rPr>
          <w:rFonts w:ascii="Arial" w:hAnsi="Arial" w:cs="Arial"/>
          <w:lang w:val="en-US"/>
        </w:rPr>
        <w:t xml:space="preserve">) describes </w:t>
      </w:r>
      <w:proofErr w:type="spellStart"/>
      <w:r>
        <w:rPr>
          <w:rFonts w:ascii="Arial" w:hAnsi="Arial" w:cs="Arial"/>
          <w:lang w:val="en-US"/>
        </w:rPr>
        <w:t>NK</w:t>
      </w:r>
      <w:r w:rsidRPr="00807660">
        <w:rPr>
          <w:rFonts w:ascii="Arial" w:hAnsi="Arial" w:cs="Arial"/>
          <w:vertAlign w:val="subscript"/>
          <w:lang w:val="en-US"/>
        </w:rPr>
        <w:t>Ab</w:t>
      </w:r>
      <w:proofErr w:type="spellEnd"/>
      <w:r>
        <w:rPr>
          <w:rFonts w:ascii="Arial" w:hAnsi="Arial" w:cs="Arial"/>
          <w:lang w:val="en-US"/>
        </w:rPr>
        <w:t xml:space="preserve">, defined by same parameters that </w:t>
      </w:r>
      <w:proofErr w:type="spellStart"/>
      <w:r>
        <w:rPr>
          <w:rFonts w:ascii="Arial" w:hAnsi="Arial" w:cs="Arial"/>
          <w:lang w:val="en-US"/>
        </w:rPr>
        <w:t>NK</w:t>
      </w:r>
      <w:r w:rsidRPr="00807660">
        <w:rPr>
          <w:rFonts w:ascii="Arial" w:hAnsi="Arial" w:cs="Arial"/>
          <w:vertAlign w:val="subscript"/>
          <w:lang w:val="en-US"/>
        </w:rPr>
        <w:t>a</w:t>
      </w:r>
      <w:proofErr w:type="spellEnd"/>
      <w:r>
        <w:rPr>
          <w:rFonts w:ascii="Arial" w:hAnsi="Arial" w:cs="Arial"/>
          <w:lang w:val="en-US"/>
        </w:rPr>
        <w:t xml:space="preserve">, but with the receptor bind to anti-CD137 blocking </w:t>
      </w:r>
      <w:proofErr w:type="spellStart"/>
      <w:r>
        <w:rPr>
          <w:rFonts w:ascii="Arial" w:hAnsi="Arial" w:cs="Arial"/>
          <w:lang w:val="en-US"/>
        </w:rPr>
        <w:t>mAb</w:t>
      </w:r>
      <w:proofErr w:type="spellEnd"/>
      <w:r>
        <w:rPr>
          <w:rFonts w:ascii="Arial" w:hAnsi="Arial" w:cs="Arial"/>
          <w:lang w:val="en-US"/>
        </w:rPr>
        <w:t xml:space="preserve">. </w:t>
      </w:r>
      <w:proofErr w:type="spellStart"/>
      <w:proofErr w:type="gramStart"/>
      <w:r>
        <w:rPr>
          <w:rFonts w:ascii="Arial" w:hAnsi="Arial" w:cs="Arial"/>
          <w:lang w:val="en-US"/>
        </w:rPr>
        <w:t>Eq</w:t>
      </w:r>
      <w:proofErr w:type="spellEnd"/>
      <w:r>
        <w:rPr>
          <w:rFonts w:ascii="Arial" w:hAnsi="Arial" w:cs="Arial"/>
          <w:lang w:val="en-US"/>
        </w:rPr>
        <w:t>(</w:t>
      </w:r>
      <w:proofErr w:type="gramEnd"/>
      <w:r>
        <w:rPr>
          <w:rFonts w:ascii="Arial" w:hAnsi="Arial" w:cs="Arial"/>
          <w:lang w:val="en-US"/>
        </w:rPr>
        <w:t xml:space="preserve">) describes </w:t>
      </w:r>
      <w:proofErr w:type="spellStart"/>
      <w:r>
        <w:rPr>
          <w:rFonts w:ascii="Arial" w:hAnsi="Arial" w:cs="Arial"/>
          <w:lang w:val="en-US"/>
        </w:rPr>
        <w:t>NKs_Ab</w:t>
      </w:r>
      <w:proofErr w:type="spellEnd"/>
      <w:r>
        <w:rPr>
          <w:rFonts w:ascii="Arial" w:hAnsi="Arial" w:cs="Arial"/>
          <w:lang w:val="en-US"/>
        </w:rPr>
        <w:t xml:space="preserve"> </w:t>
      </w:r>
      <w:r w:rsidRPr="00F1277A">
        <w:rPr>
          <w:rFonts w:ascii="Arial" w:hAnsi="Arial" w:cs="Arial"/>
          <w:lang w:val="en-US"/>
        </w:rPr>
        <w:t>that behaves as</w:t>
      </w:r>
      <w:r>
        <w:rPr>
          <w:rFonts w:ascii="Arial" w:hAnsi="Arial" w:cs="Arial"/>
          <w:lang w:val="en-US"/>
        </w:rPr>
        <w:t xml:space="preserve"> NKs, but the receptor is also blocked.</w:t>
      </w:r>
    </w:p>
    <w:p w:rsidR="00AD2EF0" w:rsidRDefault="00AD2EF0" w:rsidP="00807660">
      <w:pPr>
        <w:autoSpaceDE w:val="0"/>
        <w:autoSpaceDN w:val="0"/>
        <w:adjustRightInd w:val="0"/>
        <w:spacing w:after="0" w:line="480" w:lineRule="auto"/>
        <w:jc w:val="both"/>
        <w:rPr>
          <w:rFonts w:ascii="Arial" w:hAnsi="Arial" w:cs="Arial"/>
          <w:lang w:val="en-US"/>
        </w:rPr>
      </w:pPr>
      <w:r>
        <w:rPr>
          <w:rFonts w:ascii="Arial" w:hAnsi="Arial" w:cs="Arial"/>
          <w:lang w:val="en-US"/>
        </w:rPr>
        <w:t>We assume that all activated NK cells produce IFN-</w:t>
      </w:r>
      <w:r w:rsidRPr="00F23B13">
        <w:rPr>
          <w:rFonts w:ascii="Symbol" w:hAnsi="Symbol" w:cs="Arial"/>
          <w:lang w:val="en-US"/>
        </w:rPr>
        <w:t></w:t>
      </w:r>
      <w:r w:rsidR="00E81D51">
        <w:rPr>
          <w:rFonts w:ascii="Arial" w:hAnsi="Arial" w:cs="Arial"/>
          <w:lang w:val="en-US"/>
        </w:rPr>
        <w:t xml:space="preserve">, </w:t>
      </w:r>
      <w:r>
        <w:rPr>
          <w:rFonts w:ascii="Arial" w:hAnsi="Arial" w:cs="Arial"/>
          <w:lang w:val="en-US"/>
        </w:rPr>
        <w:t xml:space="preserve">but only </w:t>
      </w:r>
      <w:r w:rsidR="00E81D51">
        <w:rPr>
          <w:rFonts w:ascii="Arial" w:hAnsi="Arial" w:cs="Arial"/>
          <w:lang w:val="en-US"/>
        </w:rPr>
        <w:t xml:space="preserve">a fraction </w:t>
      </w:r>
      <w:r>
        <w:rPr>
          <w:rFonts w:ascii="Arial" w:hAnsi="Arial" w:cs="Arial"/>
          <w:lang w:val="en-US"/>
        </w:rPr>
        <w:t xml:space="preserve">produce TNF and express </w:t>
      </w:r>
      <w:r w:rsidR="00807660">
        <w:rPr>
          <w:rFonts w:ascii="Arial" w:hAnsi="Arial" w:cs="Arial"/>
          <w:lang w:val="en-US"/>
        </w:rPr>
        <w:t>ligand/</w:t>
      </w:r>
      <w:r w:rsidR="00F1277A">
        <w:rPr>
          <w:rFonts w:ascii="Arial" w:hAnsi="Arial" w:cs="Arial"/>
          <w:lang w:val="en-US"/>
        </w:rPr>
        <w:t>r</w:t>
      </w:r>
      <w:r>
        <w:rPr>
          <w:rFonts w:ascii="Arial" w:hAnsi="Arial" w:cs="Arial"/>
          <w:lang w:val="en-US"/>
        </w:rPr>
        <w:t>eceptor</w:t>
      </w:r>
      <w:r w:rsidR="00807660">
        <w:rPr>
          <w:rFonts w:ascii="Arial" w:hAnsi="Arial" w:cs="Arial"/>
          <w:lang w:val="en-US"/>
        </w:rPr>
        <w:t xml:space="preserve"> pair</w:t>
      </w:r>
      <w:r w:rsidR="00E81D51">
        <w:rPr>
          <w:rFonts w:ascii="Arial" w:hAnsi="Arial" w:cs="Arial"/>
          <w:lang w:val="en-US"/>
        </w:rPr>
        <w:t xml:space="preserve">. </w:t>
      </w:r>
      <w:r>
        <w:rPr>
          <w:rFonts w:ascii="Arial" w:hAnsi="Arial" w:cs="Arial"/>
          <w:lang w:val="en-US"/>
        </w:rPr>
        <w:t xml:space="preserve"> </w:t>
      </w:r>
    </w:p>
    <w:p w:rsidR="00AE7B54" w:rsidRPr="00E81D51" w:rsidRDefault="00AE7B54"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2.5 Lymphocytes dynamics</w:t>
      </w:r>
    </w:p>
    <w:p w:rsidR="00996488" w:rsidRPr="00996488" w:rsidRDefault="00996488" w:rsidP="004C3758">
      <w:pPr>
        <w:autoSpaceDE w:val="0"/>
        <w:autoSpaceDN w:val="0"/>
        <w:adjustRightInd w:val="0"/>
        <w:spacing w:after="0" w:line="480" w:lineRule="auto"/>
        <w:rPr>
          <w:rFonts w:ascii="Arial" w:hAnsi="Arial" w:cs="Arial"/>
          <w:lang w:val="en-US"/>
        </w:rPr>
      </w:pPr>
      <w:r w:rsidRPr="004C3758">
        <w:rPr>
          <w:rFonts w:ascii="Arial" w:hAnsi="Arial" w:cs="Arial"/>
          <w:lang w:val="en-US"/>
        </w:rPr>
        <w:t xml:space="preserve">Adaptive immune responses mediated by T cells play a vital role in the elimination of </w:t>
      </w:r>
      <w:r w:rsidRPr="004C3758">
        <w:rPr>
          <w:rFonts w:ascii="Arial" w:hAnsi="Arial" w:cs="Arial"/>
          <w:i/>
          <w:iCs/>
          <w:lang w:val="en-US"/>
        </w:rPr>
        <w:t>M. tuberculosis</w:t>
      </w:r>
      <w:r w:rsidR="004C3758" w:rsidRPr="004C3758">
        <w:rPr>
          <w:lang w:val="en-US"/>
        </w:rPr>
        <w:t xml:space="preserve"> </w:t>
      </w:r>
      <w:r w:rsidR="004015A5" w:rsidRPr="004C3758">
        <w:rPr>
          <w:rFonts w:ascii="Arial" w:hAnsi="Arial" w:cs="Arial"/>
          <w:iCs/>
          <w:lang w:val="en-US"/>
        </w:rPr>
        <w:fldChar w:fldCharType="begin"/>
      </w:r>
      <w:r w:rsidR="004C3758" w:rsidRPr="004C3758">
        <w:rPr>
          <w:rFonts w:ascii="Arial" w:hAnsi="Arial" w:cs="Arial"/>
          <w:iCs/>
          <w:lang w:val="en-US"/>
        </w:rPr>
        <w:instrText xml:space="preserve"> ADDIN EN.CITE &lt;EndNote&gt;&lt;Cite&gt;&lt;Author&gt;Vankayalapati&lt;/Author&gt;&lt;Year&gt;2009&lt;/Year&gt;&lt;RecNum&gt;662&lt;/RecNum&gt;&lt;DisplayText&gt;[43]&lt;/DisplayText&gt;&lt;record&gt;&lt;rec-number&gt;662&lt;/rec-number&gt;&lt;foreign-keys&gt;&lt;key app="EN" db-id="rzwf00dpt2zpz6edw0avdp5ds5xw90e2x2r2"&gt;662&lt;/key&gt;&lt;/foreign-keys&gt;&lt;ref-type name="Journal Article"&gt;17&lt;/ref-type&gt;&lt;contributors&gt;&lt;authors&gt;&lt;author&gt;Vankayalapati, R.&lt;/author&gt;&lt;author&gt;Barnes, P. F.&lt;/author&gt;&lt;/authors&gt;&lt;/contributors&gt;&lt;auth-address&gt;Department of Microbiology and Immunology, The University of Texas Health Science Center at Tyler, Tyler, TX, USA. Krishna.vankayalapati@uthct.edu&lt;/auth-address&gt;&lt;titles&gt;&lt;title&gt;Innate and adaptive immune responses to human Mycobacterium tuberculosis infection&lt;/title&gt;&lt;secondary-title&gt;Tuberculosis (Edinb)&lt;/secondary-title&gt;&lt;/titles&gt;&lt;periodical&gt;&lt;full-title&gt;Tuberculosis (Edinb)&lt;/full-title&gt;&lt;/periodical&gt;&lt;pages&gt;S77-80&lt;/pages&gt;&lt;volume&gt;89 Suppl 1&lt;/volume&gt;&lt;edition&gt;2009/12/17&lt;/edition&gt;&lt;keywords&gt;&lt;keyword&gt;Adaptive Immunity/*immunology&lt;/keyword&gt;&lt;keyword&gt;Antitubercular Agents/immunology/*pharmacology&lt;/keyword&gt;&lt;keyword&gt;Humans&lt;/keyword&gt;&lt;keyword&gt;*Immunity, Innate&lt;/keyword&gt;&lt;keyword&gt;Immunotherapy&lt;/keyword&gt;&lt;keyword&gt;Killer Cells, Natural/drug effects/*immunology&lt;/keyword&gt;&lt;keyword&gt;Mycobacterium tuberculosis/*immunology&lt;/keyword&gt;&lt;keyword&gt;T-Lymphocytes, Regulatory/drug effects/*immunology&lt;/keyword&gt;&lt;keyword&gt;Tuberculosis, Multidrug-Resistant/*immunology/therapy&lt;/keyword&gt;&lt;/keywords&gt;&lt;dates&gt;&lt;year&gt;2009&lt;/year&gt;&lt;pub-dates&gt;&lt;date&gt;Dec&lt;/date&gt;&lt;/pub-dates&gt;&lt;/dates&gt;&lt;isbn&gt;1873-281X (Electronic)&amp;#xD;1472-9792 (Linking)&lt;/isbn&gt;&lt;accession-num&gt;20006312&lt;/accession-num&gt;&lt;work-type&gt;Research Support, N.I.H., Extramural&lt;/work-type&gt;&lt;urls&gt;&lt;related-urls&gt;&lt;url&gt;http://www.ncbi.nlm.nih.gov/pubmed/20006312&lt;/url&gt;&lt;/related-urls&gt;&lt;/urls&gt;&lt;electronic-resource-num&gt;10.1016/S1472-9792(09)70018-6&lt;/electronic-resource-num&gt;&lt;language&gt;eng&lt;/language&gt;&lt;/record&gt;&lt;/Cite&gt;&lt;/EndNote&gt;</w:instrText>
      </w:r>
      <w:r w:rsidR="004015A5" w:rsidRPr="004C3758">
        <w:rPr>
          <w:rFonts w:ascii="Arial" w:hAnsi="Arial" w:cs="Arial"/>
          <w:iCs/>
          <w:lang w:val="en-US"/>
        </w:rPr>
        <w:fldChar w:fldCharType="separate"/>
      </w:r>
      <w:r w:rsidR="004C3758" w:rsidRPr="004C3758">
        <w:rPr>
          <w:rFonts w:ascii="Arial" w:hAnsi="Arial" w:cs="Arial"/>
          <w:iCs/>
          <w:noProof/>
          <w:lang w:val="en-US"/>
        </w:rPr>
        <w:t>[</w:t>
      </w:r>
      <w:r w:rsidR="004015A5">
        <w:fldChar w:fldCharType="begin"/>
      </w:r>
      <w:r w:rsidR="004015A5" w:rsidRPr="00AE71F6">
        <w:rPr>
          <w:lang w:val="en-US"/>
          <w:rPrChange w:id="107" w:author="DarioFD" w:date="2012-03-07T09:18:00Z">
            <w:rPr/>
          </w:rPrChange>
        </w:rPr>
        <w:instrText>HYPERLINK \l "_ENREF_43" \o "Vankayalapati, 2009 #662"</w:instrText>
      </w:r>
      <w:r w:rsidR="004015A5">
        <w:fldChar w:fldCharType="separate"/>
      </w:r>
      <w:r w:rsidR="00754E3C" w:rsidRPr="004C3758">
        <w:rPr>
          <w:rFonts w:ascii="Arial" w:hAnsi="Arial" w:cs="Arial"/>
          <w:iCs/>
          <w:noProof/>
          <w:lang w:val="en-US"/>
        </w:rPr>
        <w:t>43</w:t>
      </w:r>
      <w:r w:rsidR="004015A5">
        <w:fldChar w:fldCharType="end"/>
      </w:r>
      <w:r w:rsidR="004C3758" w:rsidRPr="004C3758">
        <w:rPr>
          <w:rFonts w:ascii="Arial" w:hAnsi="Arial" w:cs="Arial"/>
          <w:iCs/>
          <w:noProof/>
          <w:lang w:val="en-US"/>
        </w:rPr>
        <w:t>]</w:t>
      </w:r>
      <w:r w:rsidR="004015A5" w:rsidRPr="004C3758">
        <w:rPr>
          <w:rFonts w:ascii="Arial" w:hAnsi="Arial" w:cs="Arial"/>
          <w:iCs/>
          <w:lang w:val="en-US"/>
        </w:rPr>
        <w:fldChar w:fldCharType="end"/>
      </w:r>
      <w:r w:rsidRPr="004C3758">
        <w:rPr>
          <w:rFonts w:ascii="Arial" w:hAnsi="Arial" w:cs="Arial"/>
          <w:lang w:val="en-US"/>
        </w:rPr>
        <w:t xml:space="preserve">. </w:t>
      </w:r>
    </w:p>
    <w:p w:rsidR="00CD7E9F" w:rsidRDefault="005E2572" w:rsidP="00AE7B54">
      <w:pPr>
        <w:autoSpaceDE w:val="0"/>
        <w:autoSpaceDN w:val="0"/>
        <w:adjustRightInd w:val="0"/>
        <w:spacing w:after="0" w:line="480" w:lineRule="auto"/>
        <w:jc w:val="both"/>
        <w:rPr>
          <w:rFonts w:ascii="Arial" w:hAnsi="Arial" w:cs="Arial"/>
          <w:lang w:val="en-US"/>
        </w:rPr>
      </w:pPr>
      <w:r>
        <w:rPr>
          <w:rFonts w:ascii="Arial" w:hAnsi="Arial" w:cs="Arial"/>
          <w:lang w:val="en-US"/>
        </w:rPr>
        <w:t xml:space="preserve">We </w:t>
      </w:r>
      <w:r w:rsidR="00CD7E9F">
        <w:rPr>
          <w:rFonts w:ascii="Arial" w:hAnsi="Arial" w:cs="Arial"/>
          <w:lang w:val="en-US"/>
        </w:rPr>
        <w:t>model four different T cells population: non-specific-antigen-</w:t>
      </w:r>
      <w:r w:rsidR="00AE7B54" w:rsidRPr="00624100">
        <w:rPr>
          <w:rFonts w:ascii="Arial" w:hAnsi="Arial" w:cs="Arial"/>
          <w:lang w:val="en-US"/>
        </w:rPr>
        <w:t>T cells</w:t>
      </w:r>
      <w:r w:rsidR="00807660">
        <w:rPr>
          <w:rFonts w:ascii="Arial" w:hAnsi="Arial" w:cs="Arial"/>
          <w:lang w:val="en-US"/>
        </w:rPr>
        <w:t xml:space="preserve"> </w:t>
      </w:r>
      <w:r w:rsidR="00CD7E9F">
        <w:rPr>
          <w:rFonts w:ascii="Arial" w:hAnsi="Arial" w:cs="Arial"/>
          <w:lang w:val="en-US"/>
        </w:rPr>
        <w:t>(</w:t>
      </w:r>
      <w:proofErr w:type="spellStart"/>
      <w:proofErr w:type="gramStart"/>
      <w:r w:rsidR="00CD7E9F">
        <w:rPr>
          <w:rFonts w:ascii="Arial" w:hAnsi="Arial" w:cs="Arial"/>
          <w:lang w:val="en-US"/>
        </w:rPr>
        <w:t>T</w:t>
      </w:r>
      <w:r w:rsidR="00CD7E9F" w:rsidRPr="00CD7E9F">
        <w:rPr>
          <w:rFonts w:ascii="Arial" w:hAnsi="Arial" w:cs="Arial"/>
          <w:vertAlign w:val="subscript"/>
          <w:lang w:val="en-US"/>
        </w:rPr>
        <w:t>n</w:t>
      </w:r>
      <w:proofErr w:type="spellEnd"/>
      <w:proofErr w:type="gramEnd"/>
      <w:r w:rsidR="00CD7E9F">
        <w:rPr>
          <w:rFonts w:ascii="Arial" w:hAnsi="Arial" w:cs="Arial"/>
          <w:lang w:val="en-US"/>
        </w:rPr>
        <w:t>), specific-antigen naïve T</w:t>
      </w:r>
      <w:r w:rsidR="00AE7B54" w:rsidRPr="00624100">
        <w:rPr>
          <w:rFonts w:ascii="Arial" w:hAnsi="Arial" w:cs="Arial"/>
          <w:lang w:val="en-US"/>
        </w:rPr>
        <w:t xml:space="preserve"> cells (T</w:t>
      </w:r>
      <w:r w:rsidR="00CD7E9F" w:rsidRPr="00CD7E9F">
        <w:rPr>
          <w:rFonts w:ascii="Arial" w:hAnsi="Arial" w:cs="Arial"/>
          <w:vertAlign w:val="subscript"/>
          <w:lang w:val="en-US"/>
        </w:rPr>
        <w:t>0</w:t>
      </w:r>
      <w:r w:rsidR="00AE7B54" w:rsidRPr="00624100">
        <w:rPr>
          <w:rFonts w:ascii="Arial" w:hAnsi="Arial" w:cs="Arial"/>
          <w:lang w:val="en-US"/>
        </w:rPr>
        <w:t xml:space="preserve">), </w:t>
      </w:r>
      <w:r w:rsidR="00012A86">
        <w:rPr>
          <w:rFonts w:ascii="Arial" w:hAnsi="Arial" w:cs="Arial"/>
          <w:lang w:val="en-US"/>
        </w:rPr>
        <w:t xml:space="preserve">activated with </w:t>
      </w:r>
      <w:r w:rsidR="00CD7E9F">
        <w:rPr>
          <w:rFonts w:ascii="Arial" w:hAnsi="Arial" w:cs="Arial"/>
          <w:lang w:val="en-US"/>
        </w:rPr>
        <w:t xml:space="preserve">CD137 </w:t>
      </w:r>
      <w:proofErr w:type="spellStart"/>
      <w:r w:rsidR="00012A86">
        <w:rPr>
          <w:rFonts w:ascii="Arial" w:hAnsi="Arial" w:cs="Arial"/>
          <w:lang w:val="en-US"/>
        </w:rPr>
        <w:t>costimulation</w:t>
      </w:r>
      <w:proofErr w:type="spellEnd"/>
      <w:r w:rsidR="00012A86">
        <w:rPr>
          <w:rFonts w:ascii="Arial" w:hAnsi="Arial" w:cs="Arial"/>
          <w:lang w:val="en-US"/>
        </w:rPr>
        <w:t xml:space="preserve"> </w:t>
      </w:r>
      <w:r w:rsidR="00CD7E9F">
        <w:rPr>
          <w:rFonts w:ascii="Arial" w:hAnsi="Arial" w:cs="Arial"/>
          <w:lang w:val="en-US"/>
        </w:rPr>
        <w:t>cells (</w:t>
      </w:r>
      <w:proofErr w:type="spellStart"/>
      <w:r w:rsidR="00CD7E9F">
        <w:rPr>
          <w:rFonts w:ascii="Arial" w:hAnsi="Arial" w:cs="Arial"/>
          <w:lang w:val="en-US"/>
        </w:rPr>
        <w:t>T</w:t>
      </w:r>
      <w:r w:rsidR="00CD7E9F" w:rsidRPr="00CD7E9F">
        <w:rPr>
          <w:rFonts w:ascii="Arial" w:hAnsi="Arial" w:cs="Arial"/>
          <w:vertAlign w:val="subscript"/>
          <w:lang w:val="en-US"/>
        </w:rPr>
        <w:t>s</w:t>
      </w:r>
      <w:proofErr w:type="spellEnd"/>
      <w:r w:rsidR="00CD7E9F">
        <w:rPr>
          <w:rFonts w:ascii="Arial" w:hAnsi="Arial" w:cs="Arial"/>
          <w:lang w:val="en-US"/>
        </w:rPr>
        <w:t xml:space="preserve">) and </w:t>
      </w:r>
      <w:r w:rsidR="00012A86">
        <w:rPr>
          <w:rFonts w:ascii="Arial" w:hAnsi="Arial" w:cs="Arial"/>
          <w:lang w:val="en-US"/>
        </w:rPr>
        <w:t xml:space="preserve">activated but </w:t>
      </w:r>
      <w:r w:rsidR="00CD7E9F">
        <w:rPr>
          <w:rFonts w:ascii="Arial" w:hAnsi="Arial" w:cs="Arial"/>
          <w:lang w:val="en-US"/>
        </w:rPr>
        <w:t>not signalized CD137 Th1 cells (T</w:t>
      </w:r>
      <w:r w:rsidR="00CD7E9F" w:rsidRPr="00CD7E9F">
        <w:rPr>
          <w:rFonts w:ascii="Arial" w:hAnsi="Arial" w:cs="Arial"/>
          <w:vertAlign w:val="subscript"/>
          <w:lang w:val="en-US"/>
        </w:rPr>
        <w:t>b</w:t>
      </w:r>
      <w:r w:rsidR="00CD7E9F">
        <w:rPr>
          <w:rFonts w:ascii="Arial" w:hAnsi="Arial" w:cs="Arial"/>
          <w:lang w:val="en-US"/>
        </w:rPr>
        <w:t>).</w:t>
      </w:r>
    </w:p>
    <w:p w:rsidR="004C3758" w:rsidRDefault="00D80076" w:rsidP="00624100">
      <w:pPr>
        <w:autoSpaceDE w:val="0"/>
        <w:autoSpaceDN w:val="0"/>
        <w:adjustRightInd w:val="0"/>
        <w:spacing w:after="0" w:line="480" w:lineRule="auto"/>
        <w:jc w:val="both"/>
        <w:rPr>
          <w:rFonts w:ascii="Arial" w:hAnsi="Arial" w:cs="Arial"/>
          <w:lang w:val="en-US"/>
        </w:rPr>
      </w:pPr>
      <w:r>
        <w:rPr>
          <w:rFonts w:ascii="Arial" w:hAnsi="Arial" w:cs="Arial"/>
          <w:lang w:val="en-US"/>
        </w:rPr>
        <w:t>N</w:t>
      </w:r>
      <w:r w:rsidR="00017849">
        <w:rPr>
          <w:rFonts w:ascii="Arial" w:hAnsi="Arial" w:cs="Arial"/>
          <w:lang w:val="en-US"/>
        </w:rPr>
        <w:t>on specific</w:t>
      </w:r>
      <w:r>
        <w:rPr>
          <w:rFonts w:ascii="Arial" w:hAnsi="Arial" w:cs="Arial"/>
          <w:lang w:val="en-US"/>
        </w:rPr>
        <w:t xml:space="preserve"> T cells</w:t>
      </w:r>
      <w:r w:rsidR="00017849">
        <w:rPr>
          <w:rFonts w:ascii="Arial" w:hAnsi="Arial" w:cs="Arial"/>
          <w:lang w:val="en-US"/>
        </w:rPr>
        <w:t xml:space="preserve"> </w:t>
      </w:r>
      <w:r w:rsidR="00807660">
        <w:rPr>
          <w:rFonts w:ascii="Arial" w:hAnsi="Arial" w:cs="Arial"/>
          <w:lang w:val="en-US"/>
        </w:rPr>
        <w:t>(Eq</w:t>
      </w:r>
      <w:proofErr w:type="gramStart"/>
      <w:r w:rsidR="00807660">
        <w:rPr>
          <w:rFonts w:ascii="Arial" w:hAnsi="Arial" w:cs="Arial"/>
          <w:lang w:val="en-US"/>
        </w:rPr>
        <w:t>. )</w:t>
      </w:r>
      <w:proofErr w:type="gramEnd"/>
      <w:r w:rsidR="00B7605C">
        <w:rPr>
          <w:rFonts w:ascii="Arial" w:hAnsi="Arial" w:cs="Arial"/>
          <w:lang w:val="en-US"/>
        </w:rPr>
        <w:t xml:space="preserve"> </w:t>
      </w:r>
      <w:r>
        <w:rPr>
          <w:rFonts w:ascii="Arial" w:hAnsi="Arial" w:cs="Arial"/>
          <w:lang w:val="en-US"/>
        </w:rPr>
        <w:t>are</w:t>
      </w:r>
      <w:r w:rsidR="00017849">
        <w:rPr>
          <w:rFonts w:ascii="Arial" w:hAnsi="Arial" w:cs="Arial"/>
          <w:lang w:val="en-US"/>
        </w:rPr>
        <w:t xml:space="preserve"> the</w:t>
      </w:r>
      <w:r w:rsidR="00016639">
        <w:rPr>
          <w:rFonts w:ascii="Arial" w:hAnsi="Arial" w:cs="Arial"/>
          <w:lang w:val="en-US"/>
        </w:rPr>
        <w:t xml:space="preserve"> </w:t>
      </w:r>
      <w:r w:rsidR="00F951B8">
        <w:rPr>
          <w:rFonts w:ascii="Arial" w:hAnsi="Arial" w:cs="Arial"/>
          <w:lang w:val="en-US"/>
        </w:rPr>
        <w:t>main component of PBMC in vitro</w:t>
      </w:r>
      <w:r>
        <w:rPr>
          <w:rFonts w:ascii="Arial" w:hAnsi="Arial" w:cs="Arial"/>
          <w:lang w:val="en-US"/>
        </w:rPr>
        <w:t xml:space="preserve">. </w:t>
      </w:r>
      <w:r w:rsidR="00016639">
        <w:rPr>
          <w:rFonts w:ascii="Arial" w:hAnsi="Arial" w:cs="Arial"/>
          <w:lang w:val="en-US"/>
        </w:rPr>
        <w:t xml:space="preserve"> </w:t>
      </w:r>
      <w:r>
        <w:rPr>
          <w:rFonts w:ascii="Arial" w:hAnsi="Arial" w:cs="Arial"/>
          <w:lang w:val="en-US"/>
        </w:rPr>
        <w:t>So they were included because, i</w:t>
      </w:r>
      <w:r w:rsidRPr="00D80076">
        <w:rPr>
          <w:rFonts w:ascii="Arial" w:hAnsi="Arial" w:cs="Arial"/>
          <w:lang w:val="en-US"/>
        </w:rPr>
        <w:t>ts quantity is of significant importance in the total cell count.</w:t>
      </w:r>
      <w:r>
        <w:rPr>
          <w:rFonts w:ascii="Arial" w:hAnsi="Arial" w:cs="Arial"/>
          <w:lang w:val="en-US"/>
        </w:rPr>
        <w:t xml:space="preserve"> They </w:t>
      </w:r>
      <w:r w:rsidR="00017849">
        <w:rPr>
          <w:rFonts w:ascii="Arial" w:hAnsi="Arial" w:cs="Arial"/>
          <w:lang w:val="en-US"/>
        </w:rPr>
        <w:t xml:space="preserve">can either proliferate </w:t>
      </w:r>
      <w:r w:rsidR="00807660">
        <w:rPr>
          <w:rFonts w:ascii="Arial" w:hAnsi="Arial" w:cs="Arial"/>
          <w:lang w:val="en-US"/>
        </w:rPr>
        <w:t>at rate of</w:t>
      </w:r>
      <w:r w:rsidR="00012A86">
        <w:rPr>
          <w:rFonts w:ascii="Arial" w:hAnsi="Arial" w:cs="Arial"/>
          <w:lang w:val="en-US"/>
        </w:rPr>
        <w:t xml:space="preserve"> </w:t>
      </w:r>
      <w:proofErr w:type="spellStart"/>
      <w:r w:rsidR="00012A86">
        <w:rPr>
          <w:rFonts w:ascii="Arial" w:hAnsi="Arial" w:cs="Arial"/>
          <w:lang w:val="en-US"/>
        </w:rPr>
        <w:t>P</w:t>
      </w:r>
      <w:r w:rsidR="00012A86" w:rsidRPr="00012A86">
        <w:rPr>
          <w:rFonts w:ascii="Arial" w:hAnsi="Arial" w:cs="Arial"/>
          <w:vertAlign w:val="subscript"/>
          <w:lang w:val="en-US"/>
        </w:rPr>
        <w:t>Tns</w:t>
      </w:r>
      <w:proofErr w:type="spellEnd"/>
      <w:r w:rsidR="00807660">
        <w:rPr>
          <w:rFonts w:ascii="Arial" w:hAnsi="Arial" w:cs="Arial"/>
          <w:lang w:val="en-US"/>
        </w:rPr>
        <w:t xml:space="preserve"> </w:t>
      </w:r>
      <w:r w:rsidR="00017849">
        <w:rPr>
          <w:rFonts w:ascii="Arial" w:hAnsi="Arial" w:cs="Arial"/>
          <w:lang w:val="en-US"/>
        </w:rPr>
        <w:t>or die</w:t>
      </w:r>
      <w:r w:rsidR="00807660">
        <w:rPr>
          <w:rFonts w:ascii="Arial" w:hAnsi="Arial" w:cs="Arial"/>
          <w:lang w:val="en-US"/>
        </w:rPr>
        <w:t xml:space="preserve"> at rate of</w:t>
      </w:r>
      <w:r w:rsidR="00012A86">
        <w:rPr>
          <w:rFonts w:ascii="Arial" w:hAnsi="Arial" w:cs="Arial"/>
          <w:lang w:val="en-US"/>
        </w:rPr>
        <w:t xml:space="preserve"> </w:t>
      </w:r>
      <w:proofErr w:type="spellStart"/>
      <w:r w:rsidR="00012A86">
        <w:rPr>
          <w:rFonts w:ascii="Arial" w:hAnsi="Arial" w:cs="Arial"/>
          <w:lang w:val="en-US"/>
        </w:rPr>
        <w:t>μT</w:t>
      </w:r>
      <w:r w:rsidR="00012A86" w:rsidRPr="00012A86">
        <w:rPr>
          <w:rFonts w:ascii="Arial" w:hAnsi="Arial" w:cs="Arial"/>
          <w:vertAlign w:val="subscript"/>
          <w:lang w:val="en-US"/>
        </w:rPr>
        <w:t>ns</w:t>
      </w:r>
      <w:proofErr w:type="spellEnd"/>
      <w:r w:rsidR="002E326A" w:rsidRPr="002E326A">
        <w:rPr>
          <w:rFonts w:ascii="Arial" w:hAnsi="Arial" w:cs="Arial"/>
          <w:lang w:val="en-US"/>
        </w:rPr>
        <w:t>.</w:t>
      </w:r>
      <w:r w:rsidR="00017849">
        <w:rPr>
          <w:rFonts w:ascii="Arial" w:hAnsi="Arial" w:cs="Arial"/>
          <w:lang w:val="en-US"/>
        </w:rPr>
        <w:t xml:space="preserve"> </w:t>
      </w:r>
      <w:r w:rsidR="00B7605C">
        <w:rPr>
          <w:rFonts w:ascii="Arial" w:hAnsi="Arial" w:cs="Arial"/>
          <w:lang w:val="en-US"/>
        </w:rPr>
        <w:t>N</w:t>
      </w:r>
      <w:r w:rsidR="00807660" w:rsidRPr="00807660">
        <w:rPr>
          <w:rFonts w:ascii="Arial" w:hAnsi="Arial" w:cs="Arial"/>
          <w:bCs/>
          <w:iCs/>
          <w:lang w:val="en-US"/>
        </w:rPr>
        <w:t xml:space="preserve">aïve T cells are described in equation </w:t>
      </w:r>
      <w:r w:rsidR="00017849">
        <w:rPr>
          <w:rFonts w:ascii="Arial" w:hAnsi="Arial" w:cs="Arial"/>
          <w:lang w:val="en-US"/>
        </w:rPr>
        <w:t>LT</w:t>
      </w:r>
      <w:r w:rsidR="00017849" w:rsidRPr="004C3758">
        <w:rPr>
          <w:rFonts w:ascii="Arial" w:hAnsi="Arial" w:cs="Arial"/>
          <w:vertAlign w:val="subscript"/>
          <w:lang w:val="en-US"/>
        </w:rPr>
        <w:t>0</w:t>
      </w:r>
      <w:r w:rsidR="00B7605C">
        <w:rPr>
          <w:rFonts w:ascii="Arial" w:hAnsi="Arial" w:cs="Arial"/>
          <w:lang w:val="en-US"/>
        </w:rPr>
        <w:t>. They</w:t>
      </w:r>
      <w:r w:rsidR="003B2018">
        <w:rPr>
          <w:rFonts w:ascii="Arial" w:hAnsi="Arial" w:cs="Arial"/>
          <w:lang w:val="en-US"/>
        </w:rPr>
        <w:t xml:space="preserve"> </w:t>
      </w:r>
      <w:r w:rsidR="00017849">
        <w:rPr>
          <w:rFonts w:ascii="Arial" w:hAnsi="Arial" w:cs="Arial"/>
          <w:lang w:val="en-US"/>
        </w:rPr>
        <w:t>proliferate</w:t>
      </w:r>
      <w:r w:rsidR="003B2018">
        <w:rPr>
          <w:rFonts w:ascii="Arial" w:hAnsi="Arial" w:cs="Arial"/>
          <w:lang w:val="en-US"/>
        </w:rPr>
        <w:t xml:space="preserve"> and</w:t>
      </w:r>
      <w:r w:rsidR="00017849">
        <w:rPr>
          <w:rFonts w:ascii="Arial" w:hAnsi="Arial" w:cs="Arial"/>
          <w:lang w:val="en-US"/>
        </w:rPr>
        <w:t xml:space="preserve"> die </w:t>
      </w:r>
      <w:r w:rsidR="003B2018">
        <w:rPr>
          <w:rFonts w:ascii="Arial" w:hAnsi="Arial" w:cs="Arial"/>
          <w:lang w:val="en-US"/>
        </w:rPr>
        <w:t>at the same rates</w:t>
      </w:r>
      <w:r w:rsidR="00B7605C">
        <w:rPr>
          <w:rFonts w:ascii="Arial" w:hAnsi="Arial" w:cs="Arial"/>
          <w:lang w:val="en-US"/>
        </w:rPr>
        <w:t xml:space="preserve"> of </w:t>
      </w:r>
      <w:proofErr w:type="spellStart"/>
      <w:r w:rsidR="00B7605C">
        <w:rPr>
          <w:rFonts w:ascii="Arial" w:hAnsi="Arial" w:cs="Arial"/>
          <w:lang w:val="en-US"/>
        </w:rPr>
        <w:t>LT</w:t>
      </w:r>
      <w:r w:rsidR="00B7605C" w:rsidRPr="00B7605C">
        <w:rPr>
          <w:rFonts w:ascii="Arial" w:hAnsi="Arial" w:cs="Arial"/>
          <w:vertAlign w:val="subscript"/>
          <w:lang w:val="en-US"/>
        </w:rPr>
        <w:t>ns</w:t>
      </w:r>
      <w:proofErr w:type="spellEnd"/>
      <w:r w:rsidR="003B2018">
        <w:rPr>
          <w:rFonts w:ascii="Arial" w:hAnsi="Arial" w:cs="Arial"/>
          <w:lang w:val="en-US"/>
        </w:rPr>
        <w:t xml:space="preserve">, but </w:t>
      </w:r>
      <w:r w:rsidR="00B7605C">
        <w:rPr>
          <w:rFonts w:ascii="Arial" w:hAnsi="Arial" w:cs="Arial"/>
          <w:lang w:val="en-US"/>
        </w:rPr>
        <w:t>they include</w:t>
      </w:r>
      <w:r w:rsidR="00B7605C" w:rsidRPr="00B7605C">
        <w:rPr>
          <w:rFonts w:ascii="Arial" w:hAnsi="Arial" w:cs="Arial"/>
          <w:bCs/>
          <w:iCs/>
          <w:lang w:val="en-US"/>
        </w:rPr>
        <w:t xml:space="preserve"> activation</w:t>
      </w:r>
      <w:r w:rsidR="00B7605C">
        <w:rPr>
          <w:rFonts w:ascii="Arial" w:hAnsi="Arial" w:cs="Arial"/>
          <w:bCs/>
          <w:iCs/>
          <w:lang w:val="en-US"/>
        </w:rPr>
        <w:t>/differentiation</w:t>
      </w:r>
      <w:r w:rsidR="00B7605C" w:rsidRPr="00B7605C">
        <w:rPr>
          <w:rFonts w:ascii="Arial" w:hAnsi="Arial" w:cs="Arial"/>
          <w:bCs/>
          <w:iCs/>
          <w:lang w:val="en-US"/>
        </w:rPr>
        <w:t xml:space="preserve"> that depends on </w:t>
      </w:r>
      <w:r w:rsidR="00807660">
        <w:rPr>
          <w:rFonts w:ascii="Arial" w:hAnsi="Arial" w:cs="Arial"/>
          <w:lang w:val="en-US"/>
        </w:rPr>
        <w:t>activated APC</w:t>
      </w:r>
      <w:r w:rsidR="00B7605C">
        <w:rPr>
          <w:rFonts w:ascii="Arial" w:hAnsi="Arial" w:cs="Arial"/>
          <w:lang w:val="en-US"/>
        </w:rPr>
        <w:t>s</w:t>
      </w:r>
      <w:r w:rsidR="00807660">
        <w:rPr>
          <w:rFonts w:ascii="Arial" w:hAnsi="Arial" w:cs="Arial"/>
          <w:lang w:val="en-US"/>
        </w:rPr>
        <w:t xml:space="preserve"> (</w:t>
      </w:r>
      <w:proofErr w:type="spellStart"/>
      <w:r w:rsidR="00F951B8">
        <w:rPr>
          <w:rFonts w:ascii="Arial" w:hAnsi="Arial" w:cs="Arial"/>
          <w:lang w:val="en-US"/>
        </w:rPr>
        <w:t>APC</w:t>
      </w:r>
      <w:r w:rsidR="00F951B8" w:rsidRPr="00807660">
        <w:rPr>
          <w:rFonts w:ascii="Arial" w:hAnsi="Arial" w:cs="Arial"/>
          <w:vertAlign w:val="subscript"/>
          <w:lang w:val="en-US"/>
        </w:rPr>
        <w:t>a</w:t>
      </w:r>
      <w:proofErr w:type="spellEnd"/>
      <w:r w:rsidR="00807660" w:rsidRPr="00807660">
        <w:rPr>
          <w:rFonts w:ascii="Arial" w:hAnsi="Arial" w:cs="Arial"/>
          <w:lang w:val="en-US"/>
        </w:rPr>
        <w:t>,</w:t>
      </w:r>
      <w:r w:rsidR="00F951B8">
        <w:rPr>
          <w:rFonts w:ascii="Arial" w:hAnsi="Arial" w:cs="Arial"/>
          <w:lang w:val="en-US"/>
        </w:rPr>
        <w:t xml:space="preserve"> APC</w:t>
      </w:r>
      <w:r w:rsidR="00807660">
        <w:rPr>
          <w:rFonts w:ascii="Arial" w:hAnsi="Arial" w:cs="Arial"/>
          <w:vertAlign w:val="subscript"/>
          <w:lang w:val="en-US"/>
        </w:rPr>
        <w:t>s</w:t>
      </w:r>
      <w:r w:rsidR="00807660">
        <w:rPr>
          <w:rFonts w:ascii="Arial" w:hAnsi="Arial" w:cs="Arial"/>
          <w:lang w:val="en-US"/>
        </w:rPr>
        <w:t xml:space="preserve">, </w:t>
      </w:r>
      <w:proofErr w:type="spellStart"/>
      <w:r w:rsidR="00F951B8">
        <w:rPr>
          <w:rFonts w:ascii="Arial" w:hAnsi="Arial" w:cs="Arial"/>
          <w:lang w:val="en-US"/>
        </w:rPr>
        <w:t>APC</w:t>
      </w:r>
      <w:r w:rsidR="00807660" w:rsidRPr="00807660">
        <w:rPr>
          <w:rFonts w:ascii="Arial" w:hAnsi="Arial" w:cs="Arial"/>
          <w:vertAlign w:val="subscript"/>
          <w:lang w:val="en-US"/>
        </w:rPr>
        <w:t>s</w:t>
      </w:r>
      <w:r w:rsidR="00F951B8" w:rsidRPr="00807660">
        <w:rPr>
          <w:rFonts w:ascii="Arial" w:hAnsi="Arial" w:cs="Arial"/>
          <w:vertAlign w:val="subscript"/>
          <w:lang w:val="en-US"/>
        </w:rPr>
        <w:t>_Ab</w:t>
      </w:r>
      <w:proofErr w:type="spellEnd"/>
      <w:r w:rsidR="00807660">
        <w:rPr>
          <w:rFonts w:ascii="Arial" w:hAnsi="Arial" w:cs="Arial"/>
          <w:vertAlign w:val="subscript"/>
          <w:lang w:val="en-US"/>
        </w:rPr>
        <w:t xml:space="preserve"> </w:t>
      </w:r>
      <w:r w:rsidR="00807660" w:rsidRPr="00807660">
        <w:rPr>
          <w:rFonts w:ascii="Arial" w:hAnsi="Arial" w:cs="Arial"/>
          <w:lang w:val="en-US"/>
        </w:rPr>
        <w:t xml:space="preserve">and </w:t>
      </w:r>
      <w:proofErr w:type="spellStart"/>
      <w:r w:rsidR="00807660" w:rsidRPr="00807660">
        <w:rPr>
          <w:rFonts w:ascii="Arial" w:hAnsi="Arial" w:cs="Arial"/>
          <w:lang w:val="en-US"/>
        </w:rPr>
        <w:t>APC</w:t>
      </w:r>
      <w:r w:rsidR="00807660">
        <w:rPr>
          <w:rFonts w:ascii="Arial" w:hAnsi="Arial" w:cs="Arial"/>
          <w:vertAlign w:val="subscript"/>
          <w:lang w:val="en-US"/>
        </w:rPr>
        <w:t>Ab</w:t>
      </w:r>
      <w:proofErr w:type="spellEnd"/>
      <w:r w:rsidR="00807660">
        <w:rPr>
          <w:rFonts w:ascii="Arial" w:hAnsi="Arial" w:cs="Arial"/>
          <w:lang w:val="en-US"/>
        </w:rPr>
        <w:t>)</w:t>
      </w:r>
      <w:r w:rsidR="00B7605C">
        <w:rPr>
          <w:rFonts w:ascii="Arial" w:hAnsi="Arial" w:cs="Arial"/>
          <w:lang w:val="en-US"/>
        </w:rPr>
        <w:t xml:space="preserve">. </w:t>
      </w:r>
      <w:r w:rsidR="004C3758">
        <w:rPr>
          <w:rFonts w:ascii="Arial" w:hAnsi="Arial" w:cs="Arial"/>
          <w:lang w:val="en-US"/>
        </w:rPr>
        <w:t xml:space="preserve">This activation could </w:t>
      </w:r>
      <w:r w:rsidR="00012A86">
        <w:rPr>
          <w:rFonts w:ascii="Arial" w:hAnsi="Arial" w:cs="Arial"/>
          <w:lang w:val="en-US"/>
        </w:rPr>
        <w:t>happen</w:t>
      </w:r>
      <w:r w:rsidR="004C3758">
        <w:rPr>
          <w:rFonts w:ascii="Arial" w:hAnsi="Arial" w:cs="Arial"/>
          <w:lang w:val="en-US"/>
        </w:rPr>
        <w:t xml:space="preserve"> with LT receptor free (at a rate of…) or blocked (</w:t>
      </w:r>
      <w:r w:rsidR="00134DB2">
        <w:rPr>
          <w:rFonts w:ascii="Arial" w:hAnsi="Arial" w:cs="Arial"/>
          <w:lang w:val="en-US"/>
        </w:rPr>
        <w:t xml:space="preserve">by anti-CD137 </w:t>
      </w:r>
      <w:proofErr w:type="spellStart"/>
      <w:r w:rsidR="004C3758">
        <w:rPr>
          <w:rFonts w:ascii="Arial" w:hAnsi="Arial" w:cs="Arial"/>
          <w:lang w:val="en-US"/>
        </w:rPr>
        <w:t>mAb</w:t>
      </w:r>
      <w:proofErr w:type="spellEnd"/>
      <w:r w:rsidR="004C3758">
        <w:rPr>
          <w:rFonts w:ascii="Arial" w:hAnsi="Arial" w:cs="Arial"/>
          <w:lang w:val="en-US"/>
        </w:rPr>
        <w:t>)</w:t>
      </w:r>
      <w:r w:rsidR="0018783E">
        <w:rPr>
          <w:rFonts w:ascii="Arial" w:hAnsi="Arial" w:cs="Arial"/>
          <w:lang w:val="en-US"/>
        </w:rPr>
        <w:t xml:space="preserve"> depending on </w:t>
      </w:r>
      <w:proofErr w:type="spellStart"/>
      <w:r w:rsidR="0018783E">
        <w:rPr>
          <w:rFonts w:ascii="Arial" w:hAnsi="Arial" w:cs="Arial"/>
          <w:lang w:val="en-US"/>
        </w:rPr>
        <w:t>mAb</w:t>
      </w:r>
      <w:proofErr w:type="spellEnd"/>
      <w:r w:rsidR="0018783E">
        <w:rPr>
          <w:rFonts w:ascii="Arial" w:hAnsi="Arial" w:cs="Arial"/>
          <w:lang w:val="en-US"/>
        </w:rPr>
        <w:t xml:space="preserve"> concentration.</w:t>
      </w:r>
    </w:p>
    <w:p w:rsidR="008873B1" w:rsidRPr="002A0852" w:rsidRDefault="004C3758" w:rsidP="00624100">
      <w:pPr>
        <w:autoSpaceDE w:val="0"/>
        <w:autoSpaceDN w:val="0"/>
        <w:adjustRightInd w:val="0"/>
        <w:spacing w:after="0" w:line="480" w:lineRule="auto"/>
        <w:jc w:val="both"/>
        <w:rPr>
          <w:rFonts w:ascii="Arial" w:hAnsi="Arial" w:cs="Arial"/>
          <w:vertAlign w:val="subscript"/>
          <w:lang w:val="en-US"/>
        </w:rPr>
      </w:pPr>
      <w:r>
        <w:rPr>
          <w:rFonts w:ascii="Arial" w:hAnsi="Arial" w:cs="Arial"/>
          <w:lang w:val="en-US"/>
        </w:rPr>
        <w:t xml:space="preserve">We include activation and differentiation in a single step. </w:t>
      </w:r>
      <w:r w:rsidR="00B7605C">
        <w:rPr>
          <w:rFonts w:ascii="Arial" w:hAnsi="Arial" w:cs="Arial"/>
          <w:lang w:val="en-US"/>
        </w:rPr>
        <w:t xml:space="preserve"> </w:t>
      </w:r>
      <w:proofErr w:type="gramStart"/>
      <w:r>
        <w:rPr>
          <w:rFonts w:ascii="Arial" w:hAnsi="Arial" w:cs="Arial"/>
          <w:lang w:val="en-US"/>
        </w:rPr>
        <w:t>LT</w:t>
      </w:r>
      <w:r w:rsidRPr="004C3758">
        <w:rPr>
          <w:rFonts w:ascii="Arial" w:hAnsi="Arial" w:cs="Arial"/>
          <w:vertAlign w:val="subscript"/>
          <w:lang w:val="en-US"/>
        </w:rPr>
        <w:t>0</w:t>
      </w:r>
      <w:r w:rsidRPr="004C3758">
        <w:rPr>
          <w:rFonts w:ascii="Arial" w:hAnsi="Arial" w:cs="Arial"/>
          <w:lang w:val="en-US"/>
        </w:rPr>
        <w:t>s</w:t>
      </w:r>
      <w:r>
        <w:rPr>
          <w:rFonts w:ascii="Arial" w:hAnsi="Arial" w:cs="Arial"/>
          <w:vertAlign w:val="subscript"/>
          <w:lang w:val="en-US"/>
        </w:rPr>
        <w:t xml:space="preserve"> </w:t>
      </w:r>
      <w:r w:rsidR="00B337A6">
        <w:rPr>
          <w:rFonts w:ascii="Arial" w:hAnsi="Arial" w:cs="Arial"/>
          <w:vertAlign w:val="subscript"/>
          <w:lang w:val="en-US"/>
        </w:rPr>
        <w:t xml:space="preserve"> </w:t>
      </w:r>
      <w:r>
        <w:rPr>
          <w:rFonts w:ascii="Arial" w:hAnsi="Arial" w:cs="Arial"/>
          <w:lang w:val="en-US"/>
        </w:rPr>
        <w:t>are</w:t>
      </w:r>
      <w:proofErr w:type="gramEnd"/>
      <w:r>
        <w:rPr>
          <w:rFonts w:ascii="Arial" w:hAnsi="Arial" w:cs="Arial"/>
          <w:lang w:val="en-US"/>
        </w:rPr>
        <w:t xml:space="preserve"> activated with a rate of</w:t>
      </w:r>
      <w:r w:rsidR="00012A86">
        <w:rPr>
          <w:rFonts w:ascii="Arial" w:hAnsi="Arial" w:cs="Arial"/>
          <w:lang w:val="en-US"/>
        </w:rPr>
        <w:t xml:space="preserve"> A_T</w:t>
      </w:r>
      <w:r>
        <w:rPr>
          <w:rFonts w:ascii="Arial" w:hAnsi="Arial" w:cs="Arial"/>
          <w:lang w:val="en-US"/>
        </w:rPr>
        <w:t xml:space="preserve"> , but in the presence of </w:t>
      </w:r>
      <w:proofErr w:type="spellStart"/>
      <w:r>
        <w:rPr>
          <w:rFonts w:ascii="Arial" w:hAnsi="Arial" w:cs="Arial"/>
          <w:lang w:val="en-US"/>
        </w:rPr>
        <w:t>mAb</w:t>
      </w:r>
      <w:proofErr w:type="spellEnd"/>
      <w:r>
        <w:rPr>
          <w:rFonts w:ascii="Arial" w:hAnsi="Arial" w:cs="Arial"/>
          <w:lang w:val="en-US"/>
        </w:rPr>
        <w:t xml:space="preserve"> in media they can be activated by </w:t>
      </w:r>
      <w:r w:rsidR="00012A86">
        <w:rPr>
          <w:rFonts w:ascii="Arial" w:hAnsi="Arial" w:cs="Arial"/>
          <w:lang w:val="en-US"/>
        </w:rPr>
        <w:t>all activation signals (including</w:t>
      </w:r>
      <w:r>
        <w:rPr>
          <w:rFonts w:ascii="Arial" w:hAnsi="Arial" w:cs="Arial"/>
          <w:lang w:val="en-US"/>
        </w:rPr>
        <w:t xml:space="preserve"> CD137</w:t>
      </w:r>
      <w:r w:rsidR="00012A86">
        <w:rPr>
          <w:rFonts w:ascii="Arial" w:hAnsi="Arial" w:cs="Arial"/>
          <w:lang w:val="en-US"/>
        </w:rPr>
        <w:t>)</w:t>
      </w:r>
      <w:r>
        <w:rPr>
          <w:rFonts w:ascii="Arial" w:hAnsi="Arial" w:cs="Arial"/>
          <w:lang w:val="en-US"/>
        </w:rPr>
        <w:t xml:space="preserve"> (LTs) or </w:t>
      </w:r>
      <w:r w:rsidR="00012A86">
        <w:rPr>
          <w:rFonts w:ascii="Arial" w:hAnsi="Arial" w:cs="Arial"/>
          <w:lang w:val="en-US"/>
        </w:rPr>
        <w:t>have CD137-CD137L interaction blocked.</w:t>
      </w:r>
      <w:r w:rsidR="00012A86" w:rsidRPr="00B337A6">
        <w:rPr>
          <w:rFonts w:ascii="Arial" w:hAnsi="Arial" w:cs="Arial"/>
          <w:bCs/>
          <w:iCs/>
          <w:lang w:val="en-US"/>
        </w:rPr>
        <w:t xml:space="preserve"> </w:t>
      </w:r>
      <w:r w:rsidR="00B337A6" w:rsidRPr="00B337A6">
        <w:rPr>
          <w:rFonts w:ascii="Arial" w:hAnsi="Arial" w:cs="Arial"/>
          <w:bCs/>
          <w:iCs/>
          <w:lang w:val="en-US"/>
        </w:rPr>
        <w:t>Equation (14) models T</w:t>
      </w:r>
      <w:r w:rsidR="00B337A6" w:rsidRPr="00B337A6">
        <w:rPr>
          <w:rFonts w:ascii="Arial" w:hAnsi="Arial" w:cs="Arial"/>
          <w:bCs/>
          <w:iCs/>
          <w:vertAlign w:val="subscript"/>
          <w:lang w:val="en-US"/>
        </w:rPr>
        <w:t>s</w:t>
      </w:r>
      <w:r w:rsidR="00B337A6" w:rsidRPr="00B337A6">
        <w:rPr>
          <w:rFonts w:ascii="Arial" w:hAnsi="Arial" w:cs="Arial"/>
          <w:bCs/>
          <w:iCs/>
          <w:lang w:val="en-US"/>
        </w:rPr>
        <w:t xml:space="preserve"> dynamics. It accounts for the differentiation of naïve</w:t>
      </w:r>
      <w:r w:rsidR="00C877FC">
        <w:rPr>
          <w:rFonts w:ascii="Arial" w:hAnsi="Arial" w:cs="Arial"/>
          <w:bCs/>
          <w:iCs/>
          <w:lang w:val="en-US"/>
        </w:rPr>
        <w:t xml:space="preserve"> </w:t>
      </w:r>
      <w:r w:rsidR="00C877FC">
        <w:rPr>
          <w:rFonts w:ascii="Arial" w:hAnsi="Arial" w:cs="Arial"/>
          <w:lang w:val="en-US"/>
        </w:rPr>
        <w:t>LT</w:t>
      </w:r>
      <w:r w:rsidR="00C877FC" w:rsidRPr="004C3758">
        <w:rPr>
          <w:rFonts w:ascii="Arial" w:hAnsi="Arial" w:cs="Arial"/>
          <w:vertAlign w:val="subscript"/>
          <w:lang w:val="en-US"/>
        </w:rPr>
        <w:t>0</w:t>
      </w:r>
      <w:r w:rsidR="00B337A6" w:rsidRPr="00B337A6">
        <w:rPr>
          <w:rFonts w:ascii="Arial" w:hAnsi="Arial" w:cs="Arial"/>
          <w:bCs/>
          <w:iCs/>
          <w:lang w:val="en-US"/>
        </w:rPr>
        <w:t xml:space="preserve">, proliferation (with </w:t>
      </w:r>
      <w:r w:rsidR="00012A86">
        <w:rPr>
          <w:rFonts w:ascii="Arial" w:hAnsi="Arial" w:cs="Arial"/>
          <w:bCs/>
          <w:iCs/>
          <w:lang w:val="en-US"/>
        </w:rPr>
        <w:t xml:space="preserve">a </w:t>
      </w:r>
      <w:r w:rsidR="00B337A6" w:rsidRPr="00B337A6">
        <w:rPr>
          <w:rFonts w:ascii="Arial" w:hAnsi="Arial" w:cs="Arial"/>
          <w:bCs/>
          <w:iCs/>
          <w:lang w:val="en-US"/>
        </w:rPr>
        <w:t xml:space="preserve">rate </w:t>
      </w:r>
      <w:r w:rsidR="00012A86">
        <w:rPr>
          <w:rFonts w:ascii="Arial" w:hAnsi="Arial" w:cs="Arial"/>
          <w:bCs/>
          <w:iCs/>
          <w:lang w:val="en-US"/>
        </w:rPr>
        <w:t xml:space="preserve">of </w:t>
      </w:r>
      <w:r w:rsidR="00B337A6">
        <w:rPr>
          <w:rFonts w:ascii="Arial" w:hAnsi="Arial" w:cs="Arial"/>
          <w:bCs/>
          <w:iCs/>
          <w:lang w:val="en-US"/>
        </w:rPr>
        <w:t>P</w:t>
      </w:r>
      <w:r w:rsidR="00012A86" w:rsidRPr="00012A86">
        <w:rPr>
          <w:rFonts w:ascii="Arial" w:hAnsi="Arial" w:cs="Arial"/>
          <w:bCs/>
          <w:iCs/>
          <w:vertAlign w:val="subscript"/>
          <w:lang w:val="en-US"/>
        </w:rPr>
        <w:t>Ts</w:t>
      </w:r>
      <w:r w:rsidR="00B337A6">
        <w:rPr>
          <w:rFonts w:ascii="Arial" w:hAnsi="Arial" w:cs="Arial"/>
          <w:bCs/>
          <w:iCs/>
          <w:lang w:val="en-US"/>
        </w:rPr>
        <w:t>)</w:t>
      </w:r>
      <w:r w:rsidR="00B337A6" w:rsidRPr="00B337A6">
        <w:rPr>
          <w:rFonts w:ascii="Arial" w:hAnsi="Arial" w:cs="Arial"/>
          <w:bCs/>
          <w:iCs/>
          <w:lang w:val="en-US"/>
        </w:rPr>
        <w:t xml:space="preserve">, </w:t>
      </w:r>
      <w:r w:rsidR="00B337A6">
        <w:rPr>
          <w:rFonts w:ascii="Arial" w:hAnsi="Arial" w:cs="Arial"/>
          <w:bCs/>
          <w:iCs/>
          <w:lang w:val="en-US"/>
        </w:rPr>
        <w:t xml:space="preserve">natural death </w:t>
      </w:r>
      <w:r w:rsidR="00012A86">
        <w:rPr>
          <w:rFonts w:ascii="Arial" w:hAnsi="Arial" w:cs="Arial"/>
          <w:bCs/>
          <w:iCs/>
          <w:lang w:val="en-US"/>
        </w:rPr>
        <w:t>(</w:t>
      </w:r>
      <w:proofErr w:type="spellStart"/>
      <w:r w:rsidR="00012A86">
        <w:rPr>
          <w:rFonts w:ascii="Arial" w:hAnsi="Arial" w:cs="Arial"/>
          <w:bCs/>
          <w:iCs/>
          <w:lang w:val="en-US"/>
        </w:rPr>
        <w:t>μTs</w:t>
      </w:r>
      <w:proofErr w:type="spellEnd"/>
      <w:r w:rsidR="00012A86">
        <w:rPr>
          <w:rFonts w:ascii="Arial" w:hAnsi="Arial" w:cs="Arial"/>
          <w:bCs/>
          <w:iCs/>
          <w:lang w:val="en-US"/>
        </w:rPr>
        <w:t xml:space="preserve">) </w:t>
      </w:r>
      <w:r w:rsidR="00B337A6">
        <w:rPr>
          <w:rFonts w:ascii="Arial" w:hAnsi="Arial" w:cs="Arial"/>
          <w:bCs/>
          <w:iCs/>
          <w:lang w:val="en-US"/>
        </w:rPr>
        <w:t>and TNF-induced</w:t>
      </w:r>
      <w:r w:rsidR="00012A86">
        <w:rPr>
          <w:rFonts w:ascii="Arial" w:hAnsi="Arial" w:cs="Arial"/>
          <w:bCs/>
          <w:iCs/>
          <w:lang w:val="en-US"/>
        </w:rPr>
        <w:t xml:space="preserve"> apoptosis</w:t>
      </w:r>
      <w:r w:rsidR="00B337A6">
        <w:rPr>
          <w:rFonts w:ascii="Arial" w:hAnsi="Arial" w:cs="Arial"/>
          <w:bCs/>
          <w:iCs/>
          <w:lang w:val="en-US"/>
        </w:rPr>
        <w:t xml:space="preserve">. </w:t>
      </w:r>
      <w:r w:rsidR="00B337A6" w:rsidRPr="00B337A6">
        <w:rPr>
          <w:rFonts w:ascii="Arial" w:hAnsi="Arial" w:cs="Arial"/>
          <w:bCs/>
          <w:iCs/>
          <w:lang w:val="en-US"/>
        </w:rPr>
        <w:t xml:space="preserve">Equation (15) describes </w:t>
      </w:r>
      <w:proofErr w:type="spellStart"/>
      <w:r w:rsidR="00B337A6" w:rsidRPr="00B337A6">
        <w:rPr>
          <w:rFonts w:ascii="Arial" w:hAnsi="Arial" w:cs="Arial"/>
          <w:bCs/>
          <w:iCs/>
          <w:lang w:val="en-US"/>
        </w:rPr>
        <w:t>T</w:t>
      </w:r>
      <w:r w:rsidR="00B337A6" w:rsidRPr="00B337A6">
        <w:rPr>
          <w:rFonts w:ascii="Arial" w:hAnsi="Arial" w:cs="Arial"/>
          <w:bCs/>
          <w:iCs/>
          <w:vertAlign w:val="subscript"/>
          <w:lang w:val="en-US"/>
        </w:rPr>
        <w:t>Ab</w:t>
      </w:r>
      <w:proofErr w:type="spellEnd"/>
      <w:r w:rsidR="00B337A6" w:rsidRPr="00B337A6">
        <w:rPr>
          <w:rFonts w:ascii="Arial" w:hAnsi="Arial" w:cs="Arial"/>
          <w:bCs/>
          <w:iCs/>
          <w:lang w:val="en-US"/>
        </w:rPr>
        <w:t xml:space="preserve"> cell dynamics, incorporating </w:t>
      </w:r>
      <w:r w:rsidR="00B337A6">
        <w:rPr>
          <w:rFonts w:ascii="Arial" w:hAnsi="Arial" w:cs="Arial"/>
          <w:bCs/>
          <w:iCs/>
          <w:lang w:val="en-US"/>
        </w:rPr>
        <w:t xml:space="preserve">CD137 blockage </w:t>
      </w:r>
      <w:r w:rsidR="00012A86">
        <w:rPr>
          <w:rFonts w:ascii="Arial" w:hAnsi="Arial" w:cs="Arial"/>
          <w:bCs/>
          <w:iCs/>
          <w:lang w:val="en-US"/>
        </w:rPr>
        <w:t xml:space="preserve">stimulation </w:t>
      </w:r>
      <w:r w:rsidR="00B337A6">
        <w:rPr>
          <w:rFonts w:ascii="Arial" w:hAnsi="Arial" w:cs="Arial"/>
          <w:bCs/>
          <w:iCs/>
          <w:lang w:val="en-US"/>
        </w:rPr>
        <w:t>of apoptosis,</w:t>
      </w:r>
      <w:r w:rsidR="00012A86">
        <w:rPr>
          <w:rFonts w:ascii="Arial" w:hAnsi="Arial" w:cs="Arial"/>
          <w:bCs/>
          <w:iCs/>
          <w:lang w:val="en-US"/>
        </w:rPr>
        <w:t xml:space="preserve"> and inhibition of</w:t>
      </w:r>
      <w:r w:rsidR="00B337A6">
        <w:rPr>
          <w:rFonts w:ascii="Arial" w:hAnsi="Arial" w:cs="Arial"/>
          <w:bCs/>
          <w:iCs/>
          <w:lang w:val="en-US"/>
        </w:rPr>
        <w:t xml:space="preserve"> proliferation and IFN</w:t>
      </w:r>
      <w:r w:rsidR="00012A86">
        <w:rPr>
          <w:rFonts w:ascii="Arial" w:hAnsi="Arial" w:cs="Arial"/>
          <w:bCs/>
          <w:iCs/>
          <w:lang w:val="en-US"/>
        </w:rPr>
        <w:t>-</w:t>
      </w:r>
      <w:r w:rsidR="00B337A6" w:rsidRPr="00012A86">
        <w:rPr>
          <w:rFonts w:ascii="Symbol" w:hAnsi="Symbol" w:cs="Arial"/>
          <w:bCs/>
          <w:iCs/>
          <w:lang w:val="en-US"/>
        </w:rPr>
        <w:t></w:t>
      </w:r>
      <w:r w:rsidR="00B337A6">
        <w:rPr>
          <w:rFonts w:ascii="Arial" w:hAnsi="Arial" w:cs="Arial"/>
          <w:bCs/>
          <w:iCs/>
          <w:lang w:val="en-US"/>
        </w:rPr>
        <w:t xml:space="preserve"> and TNF</w:t>
      </w:r>
      <w:r w:rsidR="00012A86">
        <w:rPr>
          <w:rFonts w:ascii="Arial" w:hAnsi="Arial" w:cs="Arial"/>
          <w:bCs/>
          <w:iCs/>
          <w:lang w:val="en-US"/>
        </w:rPr>
        <w:t>-</w:t>
      </w:r>
      <w:r w:rsidR="00012A86" w:rsidRPr="00012A86">
        <w:rPr>
          <w:rFonts w:ascii="Symbol" w:hAnsi="Symbol" w:cs="Arial"/>
          <w:bCs/>
          <w:iCs/>
          <w:lang w:val="en-US"/>
        </w:rPr>
        <w:t></w:t>
      </w:r>
      <w:r w:rsidR="00B337A6">
        <w:rPr>
          <w:rFonts w:ascii="Arial" w:hAnsi="Arial" w:cs="Arial"/>
          <w:bCs/>
          <w:iCs/>
          <w:lang w:val="en-US"/>
        </w:rPr>
        <w:t xml:space="preserve"> production. </w:t>
      </w:r>
      <w:r w:rsidR="002A0852">
        <w:rPr>
          <w:rFonts w:ascii="Arial" w:hAnsi="Arial" w:cs="Arial"/>
          <w:lang w:val="en-US"/>
        </w:rPr>
        <w:t xml:space="preserve">CD137 </w:t>
      </w:r>
      <w:r w:rsidR="002A0852" w:rsidRPr="002A0852">
        <w:rPr>
          <w:rFonts w:ascii="Arial" w:hAnsi="Arial" w:cs="Arial"/>
          <w:lang w:val="en-US"/>
        </w:rPr>
        <w:t xml:space="preserve">was proposed as an effector T cell marker </w:t>
      </w:r>
      <w:r w:rsidR="004015A5" w:rsidRPr="002A0852">
        <w:rPr>
          <w:rFonts w:ascii="Arial" w:hAnsi="Arial" w:cs="Arial"/>
        </w:rPr>
        <w:fldChar w:fldCharType="begin"/>
      </w:r>
      <w:r w:rsidR="002A0852" w:rsidRPr="002A0852">
        <w:rPr>
          <w:rFonts w:ascii="Arial" w:hAnsi="Arial" w:cs="Arial"/>
          <w:lang w:val="en-US"/>
        </w:rPr>
        <w:instrText xml:space="preserve"> ADDIN EN.CITE &lt;EndNote&gt;&lt;Cite&gt;&lt;Author&gt;Croft&lt;/Author&gt;&lt;Year&gt;2009&lt;/Year&gt;&lt;RecNum&gt;11&lt;/RecNum&gt;&lt;DisplayText&gt;[44]&lt;/DisplayText&gt;&lt;record&gt;&lt;rec-number&gt;11&lt;/rec-number&gt;&lt;foreign-keys&gt;&lt;key app="EN" db-id="ppfz0ex5s2tvdgepvxn5e2ph05vpw0dfvzx9"&gt;11&lt;/key&gt;&lt;/foreign-keys&gt;&lt;ref-type name="Journal Article"&gt;17&lt;/ref-type&gt;&lt;contributors&gt;&lt;authors&gt;&lt;author&gt;Croft, M.&lt;/author&gt;&lt;/authors&gt;&lt;/contributors&gt;&lt;auth-address&gt;Division of Molecular Immunology, La Jolla Institute for Allergy and Immunology, 9420 Athena Circle, La Jolla, California 92037, USA. mick@liai.org&lt;/auth-address&gt;&lt;titles&gt;&lt;title&gt;The role of TNF superfamily members in T-cell function and diseases&lt;/title&gt;&lt;secondary-title&gt;Nat Rev Immunol&lt;/secondary-title&gt;&lt;/titles&gt;&lt;periodical&gt;&lt;full-title&gt;Nat Rev Immunol&lt;/full-title&gt;&lt;/periodical&gt;&lt;pages&gt;271-85&lt;/pages&gt;&lt;volume&gt;9&lt;/volume&gt;&lt;number&gt;4&lt;/number&gt;&lt;edition&gt;2009/03/26&lt;/edition&gt;&lt;keywords&gt;&lt;keyword&gt;Animals&lt;/keyword&gt;&lt;keyword&gt;*Autoimmune Diseases/drug therapy/immunology&lt;/keyword&gt;&lt;keyword&gt;Humans&lt;/keyword&gt;&lt;keyword&gt;*Inflammation/drug therapy/immunology&lt;/keyword&gt;&lt;keyword&gt;Models, Biological&lt;/keyword&gt;&lt;keyword&gt;*Neoplasms/drug therapy/immunology&lt;/keyword&gt;&lt;keyword&gt;Receptors, Tumor Necrosis Factor/agonists/antagonists &amp;amp;&lt;/keyword&gt;&lt;keyword&gt;inhibitors/physiology&lt;/keyword&gt;&lt;keyword&gt;Signal Transduction/drug effects/physiology&lt;/keyword&gt;&lt;keyword&gt;T-Lymphocytes/*immunology/*physiology&lt;/keyword&gt;&lt;keyword&gt;Tumor Necrosis Factors/agonists/antagonists &amp;amp; inhibitors/*physiology&lt;/keyword&gt;&lt;/keywords&gt;&lt;dates&gt;&lt;year&gt;2009&lt;/year&gt;&lt;pub-dates&gt;&lt;date&gt;Apr&lt;/date&gt;&lt;/pub-dates&gt;&lt;/dates&gt;&lt;isbn&gt;1474-1741 (Electronic)&lt;/isbn&gt;&lt;accession-num&gt;19319144&lt;/accession-num&gt;&lt;urls&gt;&lt;related-urls&gt;&lt;url&gt;http://www.ncbi.nlm.nih.gov/entrez/query.fcgi?cmd=Retrieve&amp;amp;db=PubMed&amp;amp;dopt=Citation&amp;amp;list_uids=19319144&lt;/url&gt;&lt;/related-urls&gt;&lt;/urls&gt;&lt;electronic-resource-num&gt;nri2526 [pii]&amp;#xD;10.1038/nri2526&lt;/electronic-resource-num&gt;&lt;language&gt;eng&lt;/language&gt;&lt;/record&gt;&lt;/Cite&gt;&lt;/EndNote&gt;</w:instrText>
      </w:r>
      <w:r w:rsidR="004015A5" w:rsidRPr="002A0852">
        <w:rPr>
          <w:rFonts w:ascii="Arial" w:hAnsi="Arial" w:cs="Arial"/>
        </w:rPr>
        <w:fldChar w:fldCharType="separate"/>
      </w:r>
      <w:r w:rsidR="002A0852" w:rsidRPr="002A0852">
        <w:rPr>
          <w:rFonts w:ascii="Arial" w:hAnsi="Arial" w:cs="Arial"/>
          <w:noProof/>
          <w:lang w:val="en-US"/>
        </w:rPr>
        <w:t>[</w:t>
      </w:r>
      <w:r w:rsidR="004015A5">
        <w:fldChar w:fldCharType="begin"/>
      </w:r>
      <w:r w:rsidR="004015A5" w:rsidRPr="00AE71F6">
        <w:rPr>
          <w:lang w:val="en-US"/>
          <w:rPrChange w:id="108" w:author="DarioFD" w:date="2012-03-07T09:18:00Z">
            <w:rPr/>
          </w:rPrChange>
        </w:rPr>
        <w:instrText>HYPERLINK \l "_ENREF_44" \o "Croft, 2009 #11"</w:instrText>
      </w:r>
      <w:r w:rsidR="004015A5">
        <w:fldChar w:fldCharType="separate"/>
      </w:r>
      <w:r w:rsidR="00754E3C" w:rsidRPr="002A0852">
        <w:rPr>
          <w:rFonts w:ascii="Arial" w:hAnsi="Arial" w:cs="Arial"/>
          <w:noProof/>
          <w:lang w:val="en-US"/>
        </w:rPr>
        <w:t>44</w:t>
      </w:r>
      <w:r w:rsidR="004015A5">
        <w:fldChar w:fldCharType="end"/>
      </w:r>
      <w:r w:rsidR="002A0852" w:rsidRPr="002A0852">
        <w:rPr>
          <w:rFonts w:ascii="Arial" w:hAnsi="Arial" w:cs="Arial"/>
          <w:noProof/>
          <w:lang w:val="en-US"/>
        </w:rPr>
        <w:t>]</w:t>
      </w:r>
      <w:r w:rsidR="004015A5" w:rsidRPr="002A0852">
        <w:rPr>
          <w:rFonts w:ascii="Arial" w:hAnsi="Arial" w:cs="Arial"/>
        </w:rPr>
        <w:fldChar w:fldCharType="end"/>
      </w:r>
      <w:r w:rsidR="002A0852">
        <w:rPr>
          <w:rFonts w:ascii="Arial" w:hAnsi="Arial" w:cs="Arial"/>
          <w:lang w:val="en-US"/>
        </w:rPr>
        <w:t>. Therefore</w:t>
      </w:r>
      <w:r w:rsidR="008873B1">
        <w:rPr>
          <w:rFonts w:ascii="Arial" w:hAnsi="Arial" w:cs="Arial"/>
          <w:lang w:val="en-US"/>
        </w:rPr>
        <w:t xml:space="preserve">, we </w:t>
      </w:r>
      <w:r w:rsidR="002A0852">
        <w:rPr>
          <w:rFonts w:ascii="Arial" w:hAnsi="Arial" w:cs="Arial"/>
          <w:lang w:val="en-US"/>
        </w:rPr>
        <w:t>assume</w:t>
      </w:r>
      <w:r w:rsidR="00551116">
        <w:rPr>
          <w:rFonts w:ascii="Arial" w:hAnsi="Arial" w:cs="Arial"/>
          <w:lang w:val="en-US"/>
        </w:rPr>
        <w:t xml:space="preserve"> that all activated LT express receptor</w:t>
      </w:r>
      <w:r w:rsidR="00AB6E1D">
        <w:rPr>
          <w:rFonts w:ascii="Arial" w:hAnsi="Arial" w:cs="Arial"/>
          <w:lang w:val="en-US"/>
        </w:rPr>
        <w:t>. Unpublished data of our lab</w:t>
      </w:r>
      <w:r w:rsidR="00012A86">
        <w:rPr>
          <w:rFonts w:ascii="Arial" w:hAnsi="Arial" w:cs="Arial"/>
          <w:lang w:val="en-US"/>
        </w:rPr>
        <w:t xml:space="preserve"> demonstrate that only 40% and 23</w:t>
      </w:r>
      <w:r w:rsidR="00AB6E1D">
        <w:rPr>
          <w:rFonts w:ascii="Arial" w:hAnsi="Arial" w:cs="Arial"/>
          <w:lang w:val="en-US"/>
        </w:rPr>
        <w:t>% of CD137</w:t>
      </w:r>
      <w:r w:rsidR="00AB6E1D" w:rsidRPr="00012A86">
        <w:rPr>
          <w:rFonts w:ascii="Arial" w:hAnsi="Arial" w:cs="Arial"/>
          <w:vertAlign w:val="superscript"/>
          <w:lang w:val="en-US"/>
        </w:rPr>
        <w:t xml:space="preserve">+ </w:t>
      </w:r>
      <w:r w:rsidR="00AB6E1D">
        <w:rPr>
          <w:rFonts w:ascii="Arial" w:hAnsi="Arial" w:cs="Arial"/>
          <w:lang w:val="en-US"/>
        </w:rPr>
        <w:t>LT are IFN-</w:t>
      </w:r>
      <w:r w:rsidR="00AB6E1D" w:rsidRPr="00AB6E1D">
        <w:rPr>
          <w:rFonts w:ascii="Symbol" w:hAnsi="Symbol" w:cs="Arial"/>
          <w:lang w:val="en-US"/>
        </w:rPr>
        <w:t></w:t>
      </w:r>
      <w:r w:rsidR="00AB6E1D" w:rsidRPr="00AB6E1D">
        <w:rPr>
          <w:rFonts w:ascii="Arial" w:hAnsi="Arial" w:cs="Arial"/>
          <w:vertAlign w:val="superscript"/>
          <w:lang w:val="en-US"/>
        </w:rPr>
        <w:t>+</w:t>
      </w:r>
      <w:r w:rsidR="00AB6E1D">
        <w:rPr>
          <w:rFonts w:ascii="Arial" w:hAnsi="Arial" w:cs="Arial"/>
          <w:vertAlign w:val="superscript"/>
          <w:lang w:val="en-US"/>
        </w:rPr>
        <w:t xml:space="preserve"> </w:t>
      </w:r>
      <w:r w:rsidR="00AB6E1D">
        <w:rPr>
          <w:rFonts w:ascii="Arial" w:hAnsi="Arial" w:cs="Arial"/>
          <w:lang w:val="en-US"/>
        </w:rPr>
        <w:t>and TNF-</w:t>
      </w:r>
      <w:r w:rsidR="00AB6E1D">
        <w:rPr>
          <w:rFonts w:ascii="Symbol" w:hAnsi="Symbol" w:cs="Arial"/>
          <w:lang w:val="en-US"/>
        </w:rPr>
        <w:t></w:t>
      </w:r>
      <w:r w:rsidR="00AB6E1D" w:rsidRPr="00AB6E1D">
        <w:rPr>
          <w:rFonts w:ascii="Arial" w:hAnsi="Arial" w:cs="Arial"/>
          <w:vertAlign w:val="superscript"/>
          <w:lang w:val="en-US"/>
        </w:rPr>
        <w:t>+</w:t>
      </w:r>
      <w:r w:rsidR="002A0852">
        <w:rPr>
          <w:rFonts w:ascii="Arial" w:hAnsi="Arial" w:cs="Arial"/>
          <w:vertAlign w:val="subscript"/>
          <w:lang w:val="en-US"/>
        </w:rPr>
        <w:t xml:space="preserve"> </w:t>
      </w:r>
      <w:r w:rsidR="002A0852" w:rsidRPr="002A0852">
        <w:rPr>
          <w:rFonts w:ascii="Arial" w:hAnsi="Arial" w:cs="Arial"/>
          <w:lang w:val="en-US"/>
        </w:rPr>
        <w:t>respectively</w:t>
      </w:r>
      <w:r w:rsidR="004157F0">
        <w:rPr>
          <w:rFonts w:ascii="Arial" w:hAnsi="Arial" w:cs="Arial"/>
          <w:lang w:val="en-US"/>
        </w:rPr>
        <w:t xml:space="preserve"> (so %</w:t>
      </w:r>
      <w:r w:rsidR="004157F0" w:rsidRPr="004157F0">
        <w:rPr>
          <w:rFonts w:ascii="Symbol" w:hAnsi="Symbol" w:cs="Arial"/>
          <w:lang w:val="en-US"/>
        </w:rPr>
        <w:t></w:t>
      </w:r>
      <w:r w:rsidR="004157F0">
        <w:rPr>
          <w:rFonts w:ascii="Arial" w:hAnsi="Arial" w:cs="Arial"/>
          <w:lang w:val="en-US"/>
        </w:rPr>
        <w:t xml:space="preserve"> and %</w:t>
      </w:r>
      <w:r w:rsidR="004157F0" w:rsidRPr="004157F0">
        <w:rPr>
          <w:rFonts w:ascii="Symbol" w:hAnsi="Symbol" w:cs="Arial"/>
          <w:lang w:val="en-US"/>
        </w:rPr>
        <w:t></w:t>
      </w:r>
      <w:r w:rsidR="004157F0">
        <w:rPr>
          <w:rFonts w:ascii="Arial" w:hAnsi="Arial" w:cs="Arial"/>
          <w:lang w:val="en-US"/>
        </w:rPr>
        <w:t xml:space="preserve"> priors where set for this values).</w:t>
      </w:r>
    </w:p>
    <w:p w:rsidR="00F53706" w:rsidRDefault="00F53706" w:rsidP="002A0852">
      <w:pPr>
        <w:autoSpaceDE w:val="0"/>
        <w:autoSpaceDN w:val="0"/>
        <w:adjustRightInd w:val="0"/>
        <w:spacing w:after="0" w:line="480" w:lineRule="auto"/>
        <w:jc w:val="both"/>
        <w:rPr>
          <w:rFonts w:ascii="Arial" w:hAnsi="Arial" w:cs="Arial"/>
          <w:lang w:val="en-US"/>
        </w:rPr>
      </w:pPr>
      <w:r w:rsidRPr="002A0852">
        <w:rPr>
          <w:rFonts w:ascii="Arial" w:hAnsi="Arial" w:cs="Arial"/>
          <w:lang w:val="en-US"/>
        </w:rPr>
        <w:t xml:space="preserve">Extensive evidence has shown that signals through </w:t>
      </w:r>
      <w:r w:rsidR="00AB6E1D" w:rsidRPr="002A0852">
        <w:rPr>
          <w:rFonts w:ascii="Arial" w:hAnsi="Arial" w:cs="Arial"/>
          <w:lang w:val="en-US"/>
        </w:rPr>
        <w:t>CD137</w:t>
      </w:r>
      <w:r w:rsidRPr="002A0852">
        <w:rPr>
          <w:rFonts w:ascii="Arial" w:hAnsi="Arial" w:cs="Arial"/>
          <w:lang w:val="en-US"/>
        </w:rPr>
        <w:t xml:space="preserve"> delivered by agonistic antibodies or by overexpressed ligand can augment T-cell activation or survival </w:t>
      </w:r>
      <w:r w:rsidR="004015A5">
        <w:rPr>
          <w:rFonts w:ascii="Arial" w:hAnsi="Arial" w:cs="Arial"/>
          <w:lang w:val="en-US"/>
        </w:rPr>
        <w:fldChar w:fldCharType="begin">
          <w:fldData xml:space="preserve">PEVuZE5vdGU+PENpdGU+PEF1dGhvcj5XYXR0czwvQXV0aG9yPjxZZWFyPjIwMDU8L1llYXI+PFJl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</w:fldData>
        </w:fldChar>
      </w:r>
      <w:r w:rsidR="002A0852">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PEVuZE5vdGU+PENpdGU+PEF1dGhvcj5XYXR0czwvQXV0aG9yPjxZZWFyPjIwMDU8L1llYXI+PFJl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</w:fldData>
        </w:fldChar>
      </w:r>
      <w:r w:rsidR="002A0852">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2A0852">
        <w:rPr>
          <w:rFonts w:ascii="Arial" w:hAnsi="Arial" w:cs="Arial"/>
          <w:noProof/>
          <w:lang w:val="en-US"/>
        </w:rPr>
        <w:t>[</w:t>
      </w:r>
      <w:r w:rsidR="004015A5">
        <w:fldChar w:fldCharType="begin"/>
      </w:r>
      <w:r w:rsidR="004015A5" w:rsidRPr="00AE71F6">
        <w:rPr>
          <w:lang w:val="en-US"/>
          <w:rPrChange w:id="109" w:author="DarioFD" w:date="2012-03-07T09:18:00Z">
            <w:rPr/>
          </w:rPrChange>
        </w:rPr>
        <w:instrText>HYPERLINK \l "_ENREF_45" \o "Watts, 2005 #668"</w:instrText>
      </w:r>
      <w:r w:rsidR="004015A5">
        <w:fldChar w:fldCharType="separate"/>
      </w:r>
      <w:r w:rsidR="00754E3C">
        <w:rPr>
          <w:rFonts w:ascii="Arial" w:hAnsi="Arial" w:cs="Arial"/>
          <w:noProof/>
          <w:lang w:val="en-US"/>
        </w:rPr>
        <w:t>45</w:t>
      </w:r>
      <w:r w:rsidR="004015A5">
        <w:fldChar w:fldCharType="end"/>
      </w:r>
      <w:r w:rsidR="002A0852">
        <w:rPr>
          <w:rFonts w:ascii="Arial" w:hAnsi="Arial" w:cs="Arial"/>
          <w:noProof/>
          <w:lang w:val="en-US"/>
        </w:rPr>
        <w:t>]</w:t>
      </w:r>
      <w:r w:rsidR="004015A5">
        <w:rPr>
          <w:rFonts w:ascii="Arial" w:hAnsi="Arial" w:cs="Arial"/>
          <w:lang w:val="en-US"/>
        </w:rPr>
        <w:fldChar w:fldCharType="end"/>
      </w:r>
      <w:r w:rsidR="002A0852" w:rsidRPr="002A0852">
        <w:rPr>
          <w:lang w:val="en-US"/>
        </w:rPr>
        <w:t xml:space="preserve"> </w:t>
      </w:r>
      <w:r w:rsidR="004015A5">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2A0852">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2A0852">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2A0852">
        <w:rPr>
          <w:rFonts w:ascii="Arial" w:hAnsi="Arial" w:cs="Arial"/>
          <w:noProof/>
          <w:lang w:val="en-US"/>
        </w:rPr>
        <w:t>[</w:t>
      </w:r>
      <w:r w:rsidR="004015A5">
        <w:fldChar w:fldCharType="begin"/>
      </w:r>
      <w:r w:rsidR="004015A5" w:rsidRPr="00AE71F6">
        <w:rPr>
          <w:lang w:val="en-US"/>
          <w:rPrChange w:id="110" w:author="DarioFD" w:date="2012-03-07T09:18:00Z">
            <w:rPr/>
          </w:rPrChange>
        </w:rPr>
        <w:instrText>HYPERLINK \l "_ENREF_46" \o "Goodwin, 1993 #708"</w:instrText>
      </w:r>
      <w:r w:rsidR="004015A5">
        <w:fldChar w:fldCharType="separate"/>
      </w:r>
      <w:r w:rsidR="00754E3C">
        <w:rPr>
          <w:rFonts w:ascii="Arial" w:hAnsi="Arial" w:cs="Arial"/>
          <w:noProof/>
          <w:lang w:val="en-US"/>
        </w:rPr>
        <w:t>46</w:t>
      </w:r>
      <w:r w:rsidR="004015A5">
        <w:fldChar w:fldCharType="end"/>
      </w:r>
      <w:r w:rsidR="002A0852">
        <w:rPr>
          <w:rFonts w:ascii="Arial" w:hAnsi="Arial" w:cs="Arial"/>
          <w:noProof/>
          <w:lang w:val="en-US"/>
        </w:rPr>
        <w:t>]</w:t>
      </w:r>
      <w:r w:rsidR="004015A5">
        <w:rPr>
          <w:rFonts w:ascii="Arial" w:hAnsi="Arial" w:cs="Arial"/>
          <w:lang w:val="en-US"/>
        </w:rPr>
        <w:fldChar w:fldCharType="end"/>
      </w:r>
      <w:r w:rsidR="002A0852" w:rsidRPr="002A0852">
        <w:rPr>
          <w:lang w:val="en-US"/>
        </w:rPr>
        <w:t xml:space="preserve"> </w:t>
      </w:r>
      <w:r w:rsidR="004015A5">
        <w:rPr>
          <w:rFonts w:ascii="Arial" w:hAnsi="Arial" w:cs="Arial"/>
          <w:lang w:val="en-US"/>
        </w:rPr>
        <w:fldChar w:fldCharType="begin"/>
      </w:r>
      <w:r w:rsidR="002A0852">
        <w:rPr>
          <w:rFonts w:ascii="Arial" w:hAnsi="Arial" w:cs="Arial"/>
          <w:lang w:val="en-US"/>
        </w:rPr>
        <w:instrText xml:space="preserve"> ADDIN EN.CITE &lt;EndNote&gt;&lt;Cite&gt;&lt;Author&gt;Pollok&lt;/Author&gt;&lt;Year&gt;1993&lt;/Year&gt;&lt;RecNum&gt;716&lt;/RecNum&gt;&lt;DisplayText&gt;[47]&lt;/DisplayText&gt;&lt;record&gt;&lt;rec-number&gt;716&lt;/rec-number&gt;&lt;foreign-keys&gt;&lt;key app="EN" db-id="rzwf00dpt2zpz6edw0avdp5ds5xw90e2x2r2"&gt;716&lt;/key&gt;&lt;/foreign-keys&gt;&lt;ref-type name="Journal Article"&gt;17&lt;/ref-type&gt;&lt;contributors&gt;&lt;authors&gt;&lt;author&gt;Pollok, K. E.&lt;/author&gt;&lt;author&gt;Kim, Y. J.&lt;/author&gt;&lt;author&gt;Zhou, Z.&lt;/author&gt;&lt;author&gt;Hurtado, J.&lt;/author&gt;&lt;author&gt;Kim, K. K.&lt;/author&gt;&lt;author&gt;Pickard, R. T.&lt;/author&gt;&lt;author&gt;Kwon, B. S.&lt;/author&gt;&lt;/authors&gt;&lt;/contributors&gt;&lt;auth-address&gt;Department of Microbiology and Immunology, Indiana University School of Medicine, Indianapolis 46202.&lt;/auth-address&gt;&lt;titles&gt;&lt;title&gt;Inducible T cell antigen 4-1BB. Analysis of expression and function&lt;/title&gt;&lt;secondary-title&gt;J Immunol&lt;/secondary-title&gt;&lt;/titles&gt;&lt;periodical&gt;&lt;full-title&gt;J Immunol&lt;/full-title&gt;&lt;/periodical&gt;&lt;pages&gt;771-81&lt;/pages&gt;&lt;volume&gt;150&lt;/volume&gt;&lt;number&gt;3&lt;/number&gt;&lt;edition&gt;1993/02/01&lt;/edition&gt;&lt;keywords&gt;&lt;keyword&gt;Amino Acid Sequence&lt;/keyword&gt;&lt;keyword&gt;Animals&lt;/keyword&gt;&lt;keyword&gt;Antibodies, Monoclonal/immunology&lt;/keyword&gt;&lt;keyword&gt;Antigens, CD/physiology&lt;/keyword&gt;&lt;keyword&gt;Antigens, CD40&lt;/keyword&gt;&lt;keyword&gt;Antigens, Differentiation, B-Lymphocyte/physiology&lt;/keyword&gt;&lt;keyword&gt;Base Sequence&lt;/keyword&gt;&lt;keyword&gt;Female&lt;/keyword&gt;&lt;keyword&gt;Immune Sera/immunology&lt;/keyword&gt;&lt;keyword&gt;Lymphocyte Activation&lt;/keyword&gt;&lt;keyword&gt;Mice&lt;/keyword&gt;&lt;keyword&gt;Mice, Inbred BALB C&lt;/keyword&gt;&lt;keyword&gt;Molecular Sequence Data&lt;/keyword&gt;&lt;keyword&gt;Receptors, Antigen, T-Cell/*analysis/immunology/physiology&lt;/keyword&gt;&lt;keyword&gt;T-Lymphocytes/immunology&lt;/keyword&gt;&lt;/keywords&gt;&lt;dates&gt;&lt;year&gt;1993&lt;/year&gt;&lt;pub-dates&gt;&lt;date&gt;Feb 1&lt;/date&gt;&lt;/pub-dates&gt;&lt;/dates&gt;&lt;isbn&gt;0022-1767 (Print)&amp;#xD;0022-1767 (Linking)&lt;/isbn&gt;&lt;accession-num&gt;7678621&lt;/accession-num&gt;&lt;work-type&gt;Research Support, U.S. Gov&amp;apos;t, P.H.S.&lt;/work-type&gt;&lt;urls&gt;&lt;related-urls&gt;&lt;url&gt;http://www.ncbi.nlm.nih.gov/pubmed/7678621&lt;/url&gt;&lt;/related-urls&gt;&lt;/urls&gt;&lt;language&gt;eng&lt;/language&gt;&lt;/record&gt;&lt;/Cite&gt;&lt;/EndNote&gt;</w:instrText>
      </w:r>
      <w:r w:rsidR="004015A5">
        <w:rPr>
          <w:rFonts w:ascii="Arial" w:hAnsi="Arial" w:cs="Arial"/>
          <w:lang w:val="en-US"/>
        </w:rPr>
        <w:fldChar w:fldCharType="separate"/>
      </w:r>
      <w:r w:rsidR="002A0852">
        <w:rPr>
          <w:rFonts w:ascii="Arial" w:hAnsi="Arial" w:cs="Arial"/>
          <w:noProof/>
          <w:lang w:val="en-US"/>
        </w:rPr>
        <w:t>[</w:t>
      </w:r>
      <w:r w:rsidR="004015A5">
        <w:fldChar w:fldCharType="begin"/>
      </w:r>
      <w:r w:rsidR="004015A5" w:rsidRPr="00AE71F6">
        <w:rPr>
          <w:lang w:val="en-US"/>
          <w:rPrChange w:id="111" w:author="DarioFD" w:date="2012-03-07T09:18:00Z">
            <w:rPr/>
          </w:rPrChange>
        </w:rPr>
        <w:instrText>HYPERLINK \l "_ENREF_47" \o "Pollok, 1993 #716"</w:instrText>
      </w:r>
      <w:r w:rsidR="004015A5">
        <w:fldChar w:fldCharType="separate"/>
      </w:r>
      <w:r w:rsidR="00754E3C">
        <w:rPr>
          <w:rFonts w:ascii="Arial" w:hAnsi="Arial" w:cs="Arial"/>
          <w:noProof/>
          <w:lang w:val="en-US"/>
        </w:rPr>
        <w:t>47</w:t>
      </w:r>
      <w:r w:rsidR="004015A5">
        <w:fldChar w:fldCharType="end"/>
      </w:r>
      <w:r w:rsidR="002A0852">
        <w:rPr>
          <w:rFonts w:ascii="Arial" w:hAnsi="Arial" w:cs="Arial"/>
          <w:noProof/>
          <w:lang w:val="en-US"/>
        </w:rPr>
        <w:t>]</w:t>
      </w:r>
      <w:r w:rsidR="004015A5">
        <w:rPr>
          <w:rFonts w:ascii="Arial" w:hAnsi="Arial" w:cs="Arial"/>
          <w:lang w:val="en-US"/>
        </w:rPr>
        <w:fldChar w:fldCharType="end"/>
      </w:r>
      <w:r w:rsidR="002A0852" w:rsidRPr="002A0852">
        <w:rPr>
          <w:lang w:val="en-US"/>
        </w:rPr>
        <w:t xml:space="preserve"> </w:t>
      </w:r>
      <w:r w:rsidR="004015A5">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2A0852">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2A0852">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2A0852">
        <w:rPr>
          <w:rFonts w:ascii="Arial" w:hAnsi="Arial" w:cs="Arial"/>
          <w:noProof/>
          <w:lang w:val="en-US"/>
        </w:rPr>
        <w:t>[</w:t>
      </w:r>
      <w:r w:rsidR="004015A5">
        <w:fldChar w:fldCharType="begin"/>
      </w:r>
      <w:r w:rsidR="004015A5" w:rsidRPr="00AE71F6">
        <w:rPr>
          <w:lang w:val="en-US"/>
          <w:rPrChange w:id="112" w:author="DarioFD" w:date="2012-03-07T09:18:00Z">
            <w:rPr/>
          </w:rPrChange>
        </w:rPr>
        <w:instrText>HYPERLINK \l "_ENREF_48" \o "Saoulli, 1998 #718"</w:instrText>
      </w:r>
      <w:r w:rsidR="004015A5">
        <w:fldChar w:fldCharType="separate"/>
      </w:r>
      <w:r w:rsidR="00754E3C">
        <w:rPr>
          <w:rFonts w:ascii="Arial" w:hAnsi="Arial" w:cs="Arial"/>
          <w:noProof/>
          <w:lang w:val="en-US"/>
        </w:rPr>
        <w:t>48</w:t>
      </w:r>
      <w:r w:rsidR="004015A5">
        <w:fldChar w:fldCharType="end"/>
      </w:r>
      <w:r w:rsidR="002A0852">
        <w:rPr>
          <w:rFonts w:ascii="Arial" w:hAnsi="Arial" w:cs="Arial"/>
          <w:noProof/>
          <w:lang w:val="en-US"/>
        </w:rPr>
        <w:t>]</w:t>
      </w:r>
      <w:r w:rsidR="004015A5">
        <w:rPr>
          <w:rFonts w:ascii="Arial" w:hAnsi="Arial" w:cs="Arial"/>
          <w:lang w:val="en-US"/>
        </w:rPr>
        <w:fldChar w:fldCharType="end"/>
      </w:r>
      <w:r w:rsidRPr="002A0852">
        <w:rPr>
          <w:rFonts w:ascii="Arial" w:hAnsi="Arial" w:cs="Arial"/>
          <w:lang w:val="en-US"/>
        </w:rPr>
        <w:t xml:space="preserve">. </w:t>
      </w:r>
      <w:r w:rsidR="00AB6E1D" w:rsidRPr="002A0852">
        <w:rPr>
          <w:rFonts w:ascii="Arial" w:hAnsi="Arial" w:cs="Arial"/>
          <w:lang w:val="en-US"/>
        </w:rPr>
        <w:t>CD137</w:t>
      </w:r>
      <w:r w:rsidRPr="002A0852">
        <w:rPr>
          <w:rFonts w:ascii="Arial" w:hAnsi="Arial" w:cs="Arial"/>
          <w:lang w:val="en-US"/>
        </w:rPr>
        <w:t xml:space="preserve"> is not expressed on </w:t>
      </w:r>
      <w:r w:rsidRPr="002A0852">
        <w:rPr>
          <w:rFonts w:ascii="Arial" w:hAnsi="Arial" w:cs="Arial"/>
          <w:lang w:val="en-US"/>
        </w:rPr>
        <w:lastRenderedPageBreak/>
        <w:t xml:space="preserve">resting T cells, but rather induced with antigen (Ag)-receptor signaling </w:t>
      </w:r>
      <w:r w:rsidR="004015A5">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134DB2">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134DB2">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134DB2">
        <w:rPr>
          <w:rFonts w:ascii="Arial" w:hAnsi="Arial" w:cs="Arial"/>
          <w:noProof/>
          <w:lang w:val="en-US"/>
        </w:rPr>
        <w:t>[</w:t>
      </w:r>
      <w:r w:rsidR="004015A5">
        <w:fldChar w:fldCharType="begin"/>
      </w:r>
      <w:r w:rsidR="004015A5" w:rsidRPr="00AE71F6">
        <w:rPr>
          <w:lang w:val="en-US"/>
          <w:rPrChange w:id="113" w:author="DarioFD" w:date="2012-03-07T09:18:00Z">
            <w:rPr/>
          </w:rPrChange>
        </w:rPr>
        <w:instrText>HYPERLINK \l "_ENREF_46" \o "Goodwin, 1993 #708"</w:instrText>
      </w:r>
      <w:r w:rsidR="004015A5">
        <w:fldChar w:fldCharType="separate"/>
      </w:r>
      <w:r w:rsidR="00754E3C">
        <w:rPr>
          <w:rFonts w:ascii="Arial" w:hAnsi="Arial" w:cs="Arial"/>
          <w:noProof/>
          <w:lang w:val="en-US"/>
        </w:rPr>
        <w:t>46</w:t>
      </w:r>
      <w:r w:rsidR="004015A5">
        <w:fldChar w:fldCharType="end"/>
      </w:r>
      <w:r w:rsidR="00134DB2">
        <w:rPr>
          <w:rFonts w:ascii="Arial" w:hAnsi="Arial" w:cs="Arial"/>
          <w:noProof/>
          <w:lang w:val="en-US"/>
        </w:rPr>
        <w:t>]</w:t>
      </w:r>
      <w:r w:rsidR="004015A5">
        <w:rPr>
          <w:rFonts w:ascii="Arial" w:hAnsi="Arial" w:cs="Arial"/>
          <w:lang w:val="en-US"/>
        </w:rPr>
        <w:fldChar w:fldCharType="end"/>
      </w:r>
      <w:r w:rsidR="00134DB2" w:rsidRPr="002A0852">
        <w:rPr>
          <w:rFonts w:ascii="Arial" w:hAnsi="Arial" w:cs="Arial"/>
          <w:lang w:val="en-US"/>
        </w:rPr>
        <w:t xml:space="preserve"> </w:t>
      </w:r>
      <w:r w:rsidR="004015A5">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134DB2">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134DB2">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134DB2">
        <w:rPr>
          <w:rFonts w:ascii="Arial" w:hAnsi="Arial" w:cs="Arial"/>
          <w:noProof/>
          <w:lang w:val="en-US"/>
        </w:rPr>
        <w:t>[</w:t>
      </w:r>
      <w:r w:rsidR="004015A5">
        <w:fldChar w:fldCharType="begin"/>
      </w:r>
      <w:r w:rsidR="004015A5" w:rsidRPr="00AE71F6">
        <w:rPr>
          <w:lang w:val="en-US"/>
          <w:rPrChange w:id="114" w:author="DarioFD" w:date="2012-03-07T09:18:00Z">
            <w:rPr/>
          </w:rPrChange>
        </w:rPr>
        <w:instrText>HYPERLINK \l "_ENREF_48" \o "Saoulli, 1998 #718"</w:instrText>
      </w:r>
      <w:r w:rsidR="004015A5">
        <w:fldChar w:fldCharType="separate"/>
      </w:r>
      <w:r w:rsidR="00754E3C">
        <w:rPr>
          <w:rFonts w:ascii="Arial" w:hAnsi="Arial" w:cs="Arial"/>
          <w:noProof/>
          <w:lang w:val="en-US"/>
        </w:rPr>
        <w:t>48</w:t>
      </w:r>
      <w:r w:rsidR="004015A5">
        <w:fldChar w:fldCharType="end"/>
      </w:r>
      <w:r w:rsidR="00134DB2">
        <w:rPr>
          <w:rFonts w:ascii="Arial" w:hAnsi="Arial" w:cs="Arial"/>
          <w:noProof/>
          <w:lang w:val="en-US"/>
        </w:rPr>
        <w:t>]</w:t>
      </w:r>
      <w:r w:rsidR="004015A5">
        <w:rPr>
          <w:rFonts w:ascii="Arial" w:hAnsi="Arial" w:cs="Arial"/>
          <w:lang w:val="en-US"/>
        </w:rPr>
        <w:fldChar w:fldCharType="end"/>
      </w:r>
      <w:r w:rsidR="00134DB2" w:rsidRPr="002A0852">
        <w:rPr>
          <w:rFonts w:ascii="Arial" w:hAnsi="Arial" w:cs="Arial"/>
          <w:lang w:val="en-US"/>
        </w:rPr>
        <w:t xml:space="preserve"> </w:t>
      </w:r>
      <w:r w:rsidR="004015A5">
        <w:rPr>
          <w:rFonts w:ascii="Arial" w:hAnsi="Arial" w:cs="Arial"/>
          <w:lang w:val="en-US"/>
        </w:rPr>
        <w:fldChar w:fldCharType="begin">
          <w:fldData xml:space="preserve">PEVuZE5vdGU+PENpdGU+PEF1dGhvcj5Ld29uPC9BdXRob3I+PFllYXI+MTk4OTwvWWVhcj48UmVj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YmJyLTE+PC9hbHQtcGVyaW9kaWNhbD48cGFnZXM+MTk2My03PC9wYWdlcz48dm9sdW1lPjg2PC92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</w:fldData>
        </w:fldChar>
      </w:r>
      <w:r w:rsidR="00C877FC">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PEVuZE5vdGU+PENpdGU+PEF1dGhvcj5Ld29uPC9BdXRob3I+PFllYXI+MTk4OTwvWWVhcj48UmVj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YmJyLTE+PC9hbHQtcGVyaW9kaWNhbD48cGFnZXM+MTk2My03PC9wYWdlcz48dm9sdW1lPjg2PC92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</w:fldData>
        </w:fldChar>
      </w:r>
      <w:r w:rsidR="00C877FC">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C877FC">
        <w:rPr>
          <w:rFonts w:ascii="Arial" w:hAnsi="Arial" w:cs="Arial"/>
          <w:noProof/>
          <w:lang w:val="en-US"/>
        </w:rPr>
        <w:t>[</w:t>
      </w:r>
      <w:r w:rsidR="004015A5">
        <w:fldChar w:fldCharType="begin"/>
      </w:r>
      <w:r w:rsidR="004015A5" w:rsidRPr="00AE71F6">
        <w:rPr>
          <w:lang w:val="en-US"/>
          <w:rPrChange w:id="115" w:author="DarioFD" w:date="2012-03-07T09:18:00Z">
            <w:rPr/>
          </w:rPrChange>
        </w:rPr>
        <w:instrText>HYPERLINK \l "_ENREF_49" \o "Kwon, 1989 #736"</w:instrText>
      </w:r>
      <w:r w:rsidR="004015A5">
        <w:fldChar w:fldCharType="separate"/>
      </w:r>
      <w:r w:rsidR="00754E3C">
        <w:rPr>
          <w:rFonts w:ascii="Arial" w:hAnsi="Arial" w:cs="Arial"/>
          <w:noProof/>
          <w:lang w:val="en-US"/>
        </w:rPr>
        <w:t>49</w:t>
      </w:r>
      <w:r w:rsidR="004015A5">
        <w:fldChar w:fldCharType="end"/>
      </w:r>
      <w:r w:rsidR="00C877FC">
        <w:rPr>
          <w:rFonts w:ascii="Arial" w:hAnsi="Arial" w:cs="Arial"/>
          <w:noProof/>
          <w:lang w:val="en-US"/>
        </w:rPr>
        <w:t>]</w:t>
      </w:r>
      <w:r w:rsidR="004015A5">
        <w:rPr>
          <w:rFonts w:ascii="Arial" w:hAnsi="Arial" w:cs="Arial"/>
          <w:lang w:val="en-US"/>
        </w:rPr>
        <w:fldChar w:fldCharType="end"/>
      </w:r>
      <w:r w:rsidRPr="002A0852">
        <w:rPr>
          <w:rFonts w:ascii="Arial" w:hAnsi="Arial" w:cs="Arial"/>
          <w:lang w:val="en-US"/>
        </w:rPr>
        <w:t>.</w:t>
      </w:r>
      <w:r w:rsidR="004157F0">
        <w:rPr>
          <w:rFonts w:ascii="Arial" w:hAnsi="Arial" w:cs="Arial"/>
          <w:lang w:val="en-US"/>
        </w:rPr>
        <w:t xml:space="preserve"> So we assume that CD137 blockade in LT induce apoptosis and inhibits proliferation and cytokine production.</w:t>
      </w:r>
    </w:p>
    <w:p w:rsidR="004157F0" w:rsidRPr="002A0852" w:rsidRDefault="004157F0" w:rsidP="002A0852">
      <w:pPr>
        <w:autoSpaceDE w:val="0"/>
        <w:autoSpaceDN w:val="0"/>
        <w:adjustRightInd w:val="0"/>
        <w:spacing w:after="0" w:line="480" w:lineRule="auto"/>
        <w:jc w:val="both"/>
        <w:rPr>
          <w:rFonts w:ascii="Arial" w:hAnsi="Arial" w:cs="Arial"/>
          <w:lang w:val="en-US"/>
        </w:rPr>
      </w:pPr>
      <w:r>
        <w:rPr>
          <w:rFonts w:ascii="Arial" w:hAnsi="Arial" w:cs="Arial"/>
          <w:lang w:val="en-US"/>
        </w:rPr>
        <w:t xml:space="preserve">We also include an equation </w:t>
      </w:r>
      <w:r w:rsidR="005D3E86">
        <w:rPr>
          <w:rFonts w:ascii="Arial" w:hAnsi="Arial" w:cs="Arial"/>
          <w:lang w:val="en-US"/>
        </w:rPr>
        <w:t>for</w:t>
      </w:r>
      <w:r>
        <w:rPr>
          <w:rFonts w:ascii="Arial" w:hAnsi="Arial" w:cs="Arial"/>
          <w:lang w:val="en-US"/>
        </w:rPr>
        <w:t xml:space="preserve"> </w:t>
      </w:r>
      <w:proofErr w:type="spellStart"/>
      <w:r>
        <w:rPr>
          <w:rFonts w:ascii="Arial" w:hAnsi="Arial" w:cs="Arial"/>
          <w:lang w:val="en-US"/>
        </w:rPr>
        <w:t>an</w:t>
      </w:r>
      <w:r w:rsidR="005D3E86">
        <w:rPr>
          <w:rFonts w:ascii="Arial" w:hAnsi="Arial" w:cs="Arial"/>
          <w:lang w:val="en-US"/>
        </w:rPr>
        <w:t>nexin</w:t>
      </w:r>
      <w:proofErr w:type="spellEnd"/>
      <w:r w:rsidR="005D3E86">
        <w:rPr>
          <w:rFonts w:ascii="Arial" w:hAnsi="Arial" w:cs="Arial"/>
          <w:lang w:val="en-US"/>
        </w:rPr>
        <w:t xml:space="preserve"> incorporation by LT describing the percentage of cells that </w:t>
      </w:r>
      <w:proofErr w:type="gramStart"/>
      <w:r w:rsidR="005D3E86">
        <w:rPr>
          <w:rFonts w:ascii="Arial" w:hAnsi="Arial" w:cs="Arial"/>
          <w:lang w:val="en-US"/>
        </w:rPr>
        <w:t>enter</w:t>
      </w:r>
      <w:proofErr w:type="gramEnd"/>
      <w:r w:rsidR="005D3E86">
        <w:rPr>
          <w:rFonts w:ascii="Arial" w:hAnsi="Arial" w:cs="Arial"/>
          <w:lang w:val="en-US"/>
        </w:rPr>
        <w:t xml:space="preserve"> apoptosis in </w:t>
      </w:r>
      <w:proofErr w:type="spellStart"/>
      <w:r w:rsidR="005D3E86">
        <w:rPr>
          <w:rFonts w:ascii="Arial" w:hAnsi="Arial" w:cs="Arial"/>
          <w:lang w:val="en-US"/>
        </w:rPr>
        <w:t>tA</w:t>
      </w:r>
      <w:proofErr w:type="spellEnd"/>
      <w:r w:rsidR="005D3E86">
        <w:rPr>
          <w:rFonts w:ascii="Arial" w:hAnsi="Arial" w:cs="Arial"/>
          <w:lang w:val="en-US"/>
        </w:rPr>
        <w:t xml:space="preserve"> (time duration of apoptosis) before than experiment time.</w:t>
      </w:r>
    </w:p>
    <w:p w:rsidR="005D3E86" w:rsidRDefault="005D3E86"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 xml:space="preserve">2.6 </w:t>
      </w:r>
      <w:r w:rsidR="00C877FC">
        <w:rPr>
          <w:rFonts w:ascii="Arial" w:hAnsi="Arial" w:cs="Arial"/>
          <w:lang w:val="en-US"/>
        </w:rPr>
        <w:t>Culture m</w:t>
      </w:r>
      <w:r w:rsidR="00B7605C">
        <w:rPr>
          <w:rFonts w:ascii="Arial" w:hAnsi="Arial" w:cs="Arial"/>
          <w:lang w:val="en-US"/>
        </w:rPr>
        <w:t>edia</w:t>
      </w:r>
      <w:r w:rsidRPr="002E326A">
        <w:rPr>
          <w:rFonts w:ascii="Arial" w:hAnsi="Arial" w:cs="Arial"/>
          <w:lang w:val="en-US"/>
        </w:rPr>
        <w:t xml:space="preserve"> dynamics</w:t>
      </w:r>
    </w:p>
    <w:p w:rsidR="00377709" w:rsidRDefault="00E97F10" w:rsidP="007F486A">
      <w:pPr>
        <w:autoSpaceDE w:val="0"/>
        <w:autoSpaceDN w:val="0"/>
        <w:adjustRightInd w:val="0"/>
        <w:spacing w:after="0" w:line="480" w:lineRule="auto"/>
        <w:jc w:val="both"/>
        <w:rPr>
          <w:rFonts w:ascii="Arial" w:hAnsi="Arial" w:cs="Arial"/>
          <w:lang w:val="en-US"/>
        </w:rPr>
      </w:pPr>
      <w:r w:rsidRPr="00CF5879">
        <w:rPr>
          <w:rFonts w:ascii="Arial" w:hAnsi="Arial" w:cs="Arial"/>
          <w:lang w:val="en-US"/>
        </w:rPr>
        <w:t>Cytokines are</w:t>
      </w:r>
      <w:r>
        <w:rPr>
          <w:rFonts w:ascii="Arial" w:hAnsi="Arial" w:cs="Arial"/>
          <w:lang w:val="en-US"/>
        </w:rPr>
        <w:t xml:space="preserve"> </w:t>
      </w:r>
      <w:r w:rsidRPr="00CF5879">
        <w:rPr>
          <w:rFonts w:ascii="Arial" w:hAnsi="Arial" w:cs="Arial"/>
          <w:lang w:val="en-US"/>
        </w:rPr>
        <w:t>produced</w:t>
      </w:r>
      <w:r>
        <w:rPr>
          <w:rFonts w:ascii="Arial" w:hAnsi="Arial" w:cs="Arial"/>
          <w:lang w:val="en-US"/>
        </w:rPr>
        <w:t xml:space="preserve"> </w:t>
      </w:r>
      <w:r w:rsidRPr="00CF5879">
        <w:rPr>
          <w:rFonts w:ascii="Arial" w:hAnsi="Arial" w:cs="Arial"/>
          <w:lang w:val="en-US"/>
        </w:rPr>
        <w:t>by</w:t>
      </w:r>
      <w:r>
        <w:rPr>
          <w:rFonts w:ascii="Arial" w:hAnsi="Arial" w:cs="Arial"/>
          <w:lang w:val="en-US"/>
        </w:rPr>
        <w:t xml:space="preserve"> </w:t>
      </w:r>
      <w:r w:rsidRPr="00CF5879">
        <w:rPr>
          <w:rFonts w:ascii="Arial" w:hAnsi="Arial" w:cs="Arial"/>
          <w:lang w:val="en-US"/>
        </w:rPr>
        <w:t>a</w:t>
      </w:r>
      <w:r>
        <w:rPr>
          <w:rFonts w:ascii="Arial" w:hAnsi="Arial" w:cs="Arial"/>
          <w:lang w:val="en-US"/>
        </w:rPr>
        <w:t xml:space="preserve"> </w:t>
      </w:r>
      <w:r w:rsidRPr="00CF5879">
        <w:rPr>
          <w:rFonts w:ascii="Arial" w:hAnsi="Arial" w:cs="Arial"/>
          <w:lang w:val="en-US"/>
        </w:rPr>
        <w:t>large</w:t>
      </w:r>
      <w:r>
        <w:rPr>
          <w:rFonts w:ascii="Arial" w:hAnsi="Arial" w:cs="Arial"/>
          <w:lang w:val="en-US"/>
        </w:rPr>
        <w:t xml:space="preserve"> </w:t>
      </w:r>
      <w:r w:rsidRPr="00CF5879">
        <w:rPr>
          <w:rFonts w:ascii="Arial" w:hAnsi="Arial" w:cs="Arial"/>
          <w:lang w:val="en-US"/>
        </w:rPr>
        <w:t>variety</w:t>
      </w:r>
      <w:r>
        <w:rPr>
          <w:rFonts w:ascii="Arial" w:hAnsi="Arial" w:cs="Arial"/>
          <w:lang w:val="en-US"/>
        </w:rPr>
        <w:t xml:space="preserve"> </w:t>
      </w:r>
      <w:r w:rsidRPr="00CF5879">
        <w:rPr>
          <w:rFonts w:ascii="Arial" w:hAnsi="Arial" w:cs="Arial"/>
          <w:lang w:val="en-US"/>
        </w:rPr>
        <w:t>of</w:t>
      </w:r>
      <w:r>
        <w:rPr>
          <w:rFonts w:ascii="Arial" w:hAnsi="Arial" w:cs="Arial"/>
          <w:lang w:val="en-US"/>
        </w:rPr>
        <w:t xml:space="preserve"> </w:t>
      </w:r>
      <w:r w:rsidRPr="00CF5879">
        <w:rPr>
          <w:rFonts w:ascii="Arial" w:hAnsi="Arial" w:cs="Arial"/>
          <w:lang w:val="en-US"/>
        </w:rPr>
        <w:t>cells</w:t>
      </w:r>
      <w:r>
        <w:rPr>
          <w:rFonts w:ascii="Arial" w:hAnsi="Arial" w:cs="Arial"/>
          <w:lang w:val="en-US"/>
        </w:rPr>
        <w:t xml:space="preserve"> </w:t>
      </w:r>
      <w:r w:rsidRPr="00CF5879">
        <w:rPr>
          <w:rFonts w:ascii="Arial" w:hAnsi="Arial" w:cs="Arial"/>
          <w:lang w:val="en-US"/>
        </w:rPr>
        <w:t>involved</w:t>
      </w:r>
      <w:r>
        <w:rPr>
          <w:rFonts w:ascii="Arial" w:hAnsi="Arial" w:cs="Arial"/>
          <w:lang w:val="en-US"/>
        </w:rPr>
        <w:t xml:space="preserve"> </w:t>
      </w:r>
      <w:r w:rsidRPr="00CF5879">
        <w:rPr>
          <w:rFonts w:ascii="Arial" w:hAnsi="Arial" w:cs="Arial"/>
          <w:lang w:val="en-US"/>
        </w:rPr>
        <w:t>both in innate</w:t>
      </w:r>
      <w:r>
        <w:rPr>
          <w:rFonts w:ascii="Arial" w:hAnsi="Arial" w:cs="Arial"/>
          <w:lang w:val="en-US"/>
        </w:rPr>
        <w:t xml:space="preserve"> </w:t>
      </w:r>
      <w:r w:rsidRPr="00CF5879">
        <w:rPr>
          <w:rFonts w:ascii="Arial" w:hAnsi="Arial" w:cs="Arial"/>
          <w:lang w:val="en-US"/>
        </w:rPr>
        <w:t>and</w:t>
      </w:r>
      <w:r>
        <w:rPr>
          <w:rFonts w:ascii="Arial" w:hAnsi="Arial" w:cs="Arial"/>
          <w:lang w:val="en-US"/>
        </w:rPr>
        <w:t xml:space="preserve"> </w:t>
      </w:r>
      <w:r w:rsidRPr="00CF5879">
        <w:rPr>
          <w:rFonts w:ascii="Arial" w:hAnsi="Arial" w:cs="Arial"/>
          <w:lang w:val="en-US"/>
        </w:rPr>
        <w:t>adaptive</w:t>
      </w:r>
      <w:r>
        <w:rPr>
          <w:rFonts w:ascii="Arial" w:hAnsi="Arial" w:cs="Arial"/>
          <w:lang w:val="en-US"/>
        </w:rPr>
        <w:t xml:space="preserve"> </w:t>
      </w:r>
      <w:r w:rsidRPr="00CF5879">
        <w:rPr>
          <w:rFonts w:ascii="Arial" w:hAnsi="Arial" w:cs="Arial"/>
          <w:lang w:val="en-US"/>
        </w:rPr>
        <w:t>immunity</w:t>
      </w:r>
      <w:r>
        <w:rPr>
          <w:rFonts w:ascii="Arial" w:hAnsi="Arial" w:cs="Arial"/>
          <w:lang w:val="en-US"/>
        </w:rPr>
        <w:t xml:space="preserve"> </w:t>
      </w:r>
      <w:r w:rsidR="004015A5">
        <w:rPr>
          <w:rFonts w:ascii="Arial" w:hAnsi="Arial" w:cs="Arial"/>
          <w:lang w:val="en-US"/>
        </w:rPr>
        <w:fldChar w:fldCharType="begin">
          <w:fldData xml:space="preserve">PEVuZE5vdGU+PENpdGU+PEF1dGhvcj5MdWNleTwvQXV0aG9yPjxZZWFyPjE5OTY8L1llYXI+PFJl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</w:fldData>
        </w:fldChar>
      </w:r>
      <w:r>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PEVuZE5vdGU+PENpdGU+PEF1dGhvcj5MdWNleTwvQXV0aG9yPjxZZWFyPjE5OTY8L1llYXI+PFJl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</w:fldData>
        </w:fldChar>
      </w:r>
      <w:r>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Pr>
          <w:rFonts w:ascii="Arial" w:hAnsi="Arial" w:cs="Arial"/>
          <w:noProof/>
          <w:lang w:val="en-US"/>
        </w:rPr>
        <w:t>[</w:t>
      </w:r>
      <w:r w:rsidR="004015A5">
        <w:fldChar w:fldCharType="begin"/>
      </w:r>
      <w:r w:rsidR="004015A5" w:rsidRPr="00AE71F6">
        <w:rPr>
          <w:lang w:val="en-US"/>
          <w:rPrChange w:id="116" w:author="DarioFD" w:date="2012-03-07T09:18:00Z">
            <w:rPr/>
          </w:rPrChange>
        </w:rPr>
        <w:instrText>HYPERLINK \l "_ENREF_50" \o "Lucey, 1996 #738"</w:instrText>
      </w:r>
      <w:r w:rsidR="004015A5">
        <w:fldChar w:fldCharType="separate"/>
      </w:r>
      <w:r w:rsidR="00754E3C">
        <w:rPr>
          <w:rFonts w:ascii="Arial" w:hAnsi="Arial" w:cs="Arial"/>
          <w:noProof/>
          <w:lang w:val="en-US"/>
        </w:rPr>
        <w:t>50</w:t>
      </w:r>
      <w:r w:rsidR="004015A5">
        <w:fldChar w:fldCharType="end"/>
      </w:r>
      <w:r>
        <w:rPr>
          <w:rFonts w:ascii="Arial" w:hAnsi="Arial" w:cs="Arial"/>
          <w:noProof/>
          <w:lang w:val="en-US"/>
        </w:rPr>
        <w:t>]</w:t>
      </w:r>
      <w:r w:rsidR="004015A5">
        <w:rPr>
          <w:rFonts w:ascii="Arial" w:hAnsi="Arial" w:cs="Arial"/>
          <w:lang w:val="en-US"/>
        </w:rPr>
        <w:fldChar w:fldCharType="end"/>
      </w:r>
      <w:r w:rsidRPr="00CF5879">
        <w:rPr>
          <w:rFonts w:ascii="Arial" w:hAnsi="Arial" w:cs="Arial"/>
          <w:lang w:val="en-US"/>
        </w:rPr>
        <w:t>.</w:t>
      </w:r>
      <w:r>
        <w:rPr>
          <w:rFonts w:ascii="Arial" w:hAnsi="Arial" w:cs="Arial"/>
          <w:lang w:val="en-US"/>
        </w:rPr>
        <w:t xml:space="preserve"> </w:t>
      </w:r>
      <w:r w:rsidR="007F486A">
        <w:rPr>
          <w:rFonts w:ascii="Arial" w:hAnsi="Arial" w:cs="Arial"/>
          <w:lang w:val="en-US"/>
        </w:rPr>
        <w:t xml:space="preserve">As we measure </w:t>
      </w:r>
      <w:r w:rsidRPr="00870E1F">
        <w:rPr>
          <w:rStyle w:val="apple-style-span"/>
          <w:rFonts w:ascii="Arial" w:hAnsi="Arial" w:cs="Arial"/>
          <w:color w:val="000000"/>
          <w:shd w:val="clear" w:color="auto" w:fill="FFFFFF"/>
          <w:lang w:val="en-US"/>
        </w:rPr>
        <w:t>IFN-</w:t>
      </w:r>
      <w:r w:rsidRPr="00870E1F">
        <w:rPr>
          <w:rStyle w:val="apple-style-span"/>
          <w:rFonts w:ascii="Symbol" w:hAnsi="Symbol" w:cs="Arial"/>
          <w:color w:val="000000"/>
          <w:shd w:val="clear" w:color="auto" w:fill="FFFFFF"/>
          <w:lang w:val="en-US"/>
        </w:rPr>
        <w:t></w:t>
      </w:r>
      <w:r w:rsidRPr="00870E1F">
        <w:rPr>
          <w:rStyle w:val="apple-style-span"/>
          <w:rFonts w:ascii="Arial" w:hAnsi="Arial" w:cs="Arial"/>
          <w:color w:val="000000"/>
          <w:shd w:val="clear" w:color="auto" w:fill="FFFFFF"/>
          <w:lang w:val="en-US"/>
        </w:rPr>
        <w:t xml:space="preserve"> and TNF</w:t>
      </w:r>
      <w:r w:rsidR="00BC33DC">
        <w:rPr>
          <w:rStyle w:val="apple-style-span"/>
          <w:rFonts w:ascii="Arial" w:hAnsi="Arial" w:cs="Arial"/>
          <w:color w:val="000000"/>
          <w:shd w:val="clear" w:color="auto" w:fill="FFFFFF"/>
          <w:lang w:val="en-US"/>
        </w:rPr>
        <w:t>-</w:t>
      </w:r>
      <w:r w:rsidRPr="00870E1F">
        <w:rPr>
          <w:rStyle w:val="apple-style-span"/>
          <w:rFonts w:ascii="Symbol" w:hAnsi="Symbol" w:cs="Arial"/>
          <w:color w:val="000000"/>
          <w:shd w:val="clear" w:color="auto" w:fill="FFFFFF"/>
          <w:lang w:val="en-US"/>
        </w:rPr>
        <w:t></w:t>
      </w:r>
      <w:r w:rsidR="007F486A" w:rsidRPr="00870E1F">
        <w:rPr>
          <w:rStyle w:val="apple-style-span"/>
          <w:rFonts w:ascii="Arial" w:hAnsi="Arial" w:cs="Arial"/>
          <w:color w:val="000000"/>
          <w:shd w:val="clear" w:color="auto" w:fill="FFFFFF"/>
          <w:lang w:val="en-US"/>
        </w:rPr>
        <w:t xml:space="preserve"> levels and </w:t>
      </w:r>
      <w:r w:rsidR="00367F9A">
        <w:rPr>
          <w:rStyle w:val="apple-style-span"/>
          <w:rFonts w:ascii="Arial" w:hAnsi="Arial" w:cs="Arial"/>
          <w:color w:val="000000"/>
          <w:shd w:val="clear" w:color="auto" w:fill="FFFFFF"/>
          <w:lang w:val="en-US"/>
        </w:rPr>
        <w:t xml:space="preserve">intracellular </w:t>
      </w:r>
      <w:r w:rsidR="007F486A" w:rsidRPr="00870E1F">
        <w:rPr>
          <w:rStyle w:val="apple-style-span"/>
          <w:rFonts w:ascii="Arial" w:hAnsi="Arial" w:cs="Arial"/>
          <w:color w:val="000000"/>
          <w:shd w:val="clear" w:color="auto" w:fill="FFFFFF"/>
          <w:lang w:val="en-US"/>
        </w:rPr>
        <w:t>expression by single cells in our experimental data</w:t>
      </w:r>
      <w:r w:rsidRPr="00953472">
        <w:rPr>
          <w:rStyle w:val="apple-style-span"/>
          <w:rFonts w:ascii="Verdana" w:hAnsi="Verdana"/>
          <w:color w:val="000000"/>
          <w:sz w:val="20"/>
          <w:szCs w:val="20"/>
          <w:shd w:val="clear" w:color="auto" w:fill="FFFFFF"/>
          <w:lang w:val="en-US"/>
        </w:rPr>
        <w:t>,</w:t>
      </w:r>
      <w:r w:rsidR="007F486A">
        <w:rPr>
          <w:rStyle w:val="apple-style-span"/>
          <w:rFonts w:ascii="Verdana" w:hAnsi="Verdana"/>
          <w:color w:val="000000"/>
          <w:sz w:val="20"/>
          <w:szCs w:val="20"/>
          <w:shd w:val="clear" w:color="auto" w:fill="FFFFFF"/>
          <w:lang w:val="en-US"/>
        </w:rPr>
        <w:t xml:space="preserve"> w</w:t>
      </w:r>
      <w:r w:rsidR="007F486A" w:rsidRPr="00CF5879">
        <w:rPr>
          <w:rFonts w:ascii="Arial" w:hAnsi="Arial" w:cs="Arial"/>
          <w:lang w:val="en-US"/>
        </w:rPr>
        <w:t>e</w:t>
      </w:r>
      <w:r w:rsidR="007F486A">
        <w:rPr>
          <w:rFonts w:ascii="Arial" w:hAnsi="Arial" w:cs="Arial"/>
          <w:lang w:val="en-US"/>
        </w:rPr>
        <w:t xml:space="preserve"> </w:t>
      </w:r>
      <w:r w:rsidR="007F486A" w:rsidRPr="00CF5879">
        <w:rPr>
          <w:rFonts w:ascii="Arial" w:hAnsi="Arial" w:cs="Arial"/>
          <w:lang w:val="en-US"/>
        </w:rPr>
        <w:t xml:space="preserve">modeled </w:t>
      </w:r>
      <w:r w:rsidR="007F486A">
        <w:rPr>
          <w:rFonts w:ascii="Arial" w:hAnsi="Arial" w:cs="Arial"/>
          <w:lang w:val="en-US"/>
        </w:rPr>
        <w:t>th</w:t>
      </w:r>
      <w:r w:rsidR="00BC33DC">
        <w:rPr>
          <w:rFonts w:ascii="Arial" w:hAnsi="Arial" w:cs="Arial"/>
          <w:lang w:val="en-US"/>
        </w:rPr>
        <w:t>e</w:t>
      </w:r>
      <w:r w:rsidR="007F486A">
        <w:rPr>
          <w:rFonts w:ascii="Arial" w:hAnsi="Arial" w:cs="Arial"/>
          <w:lang w:val="en-US"/>
        </w:rPr>
        <w:t>s</w:t>
      </w:r>
      <w:r w:rsidR="00BC33DC">
        <w:rPr>
          <w:rFonts w:ascii="Arial" w:hAnsi="Arial" w:cs="Arial"/>
          <w:lang w:val="en-US"/>
        </w:rPr>
        <w:t>e</w:t>
      </w:r>
      <w:r w:rsidR="007F486A">
        <w:rPr>
          <w:rFonts w:ascii="Arial" w:hAnsi="Arial" w:cs="Arial"/>
          <w:lang w:val="en-US"/>
        </w:rPr>
        <w:t xml:space="preserve"> two</w:t>
      </w:r>
      <w:r w:rsidR="007F486A" w:rsidRPr="00CF5879">
        <w:rPr>
          <w:rFonts w:ascii="Arial" w:hAnsi="Arial" w:cs="Arial"/>
          <w:lang w:val="en-US"/>
        </w:rPr>
        <w:t xml:space="preserve"> </w:t>
      </w:r>
      <w:r w:rsidR="00870E1F">
        <w:rPr>
          <w:rFonts w:ascii="Arial" w:hAnsi="Arial" w:cs="Arial"/>
          <w:lang w:val="en-US"/>
        </w:rPr>
        <w:t xml:space="preserve">key </w:t>
      </w:r>
      <w:r w:rsidR="007F486A" w:rsidRPr="00CF5879">
        <w:rPr>
          <w:rFonts w:ascii="Arial" w:hAnsi="Arial" w:cs="Arial"/>
          <w:lang w:val="en-US"/>
        </w:rPr>
        <w:t>cytokines</w:t>
      </w:r>
      <w:r w:rsidR="007F486A">
        <w:rPr>
          <w:rFonts w:ascii="Arial" w:hAnsi="Arial" w:cs="Arial"/>
          <w:lang w:val="en-US"/>
        </w:rPr>
        <w:t>.</w:t>
      </w:r>
      <w:r w:rsidR="007F486A" w:rsidRPr="00CF5879">
        <w:rPr>
          <w:rFonts w:ascii="Arial" w:hAnsi="Arial" w:cs="Arial"/>
          <w:lang w:val="en-US"/>
        </w:rPr>
        <w:t xml:space="preserve"> </w:t>
      </w:r>
      <w:proofErr w:type="spellStart"/>
      <w:r w:rsidR="007F486A" w:rsidRPr="00CF5879">
        <w:rPr>
          <w:rFonts w:ascii="Arial" w:hAnsi="Arial" w:cs="Arial"/>
          <w:lang w:val="en-US"/>
        </w:rPr>
        <w:t>TableS</w:t>
      </w:r>
      <w:proofErr w:type="spellEnd"/>
      <w:r w:rsidR="007F486A">
        <w:rPr>
          <w:rFonts w:ascii="Arial" w:hAnsi="Arial" w:cs="Arial"/>
          <w:lang w:val="en-US"/>
        </w:rPr>
        <w:t xml:space="preserve"> </w:t>
      </w:r>
      <w:r w:rsidR="007F486A" w:rsidRPr="00CF5879">
        <w:rPr>
          <w:rFonts w:ascii="Arial" w:hAnsi="Arial" w:cs="Arial"/>
          <w:lang w:val="en-US"/>
        </w:rPr>
        <w:t>(Supporting</w:t>
      </w:r>
      <w:r w:rsidR="00BC33DC">
        <w:rPr>
          <w:rFonts w:ascii="Arial" w:hAnsi="Arial" w:cs="Arial"/>
          <w:lang w:val="en-US"/>
        </w:rPr>
        <w:t xml:space="preserve"> </w:t>
      </w:r>
      <w:r w:rsidR="007F486A" w:rsidRPr="00CF5879">
        <w:rPr>
          <w:rFonts w:ascii="Arial" w:hAnsi="Arial" w:cs="Arial"/>
          <w:lang w:val="en-US"/>
        </w:rPr>
        <w:t>Information online)</w:t>
      </w:r>
      <w:r w:rsidR="007F486A">
        <w:rPr>
          <w:rFonts w:ascii="Arial" w:hAnsi="Arial" w:cs="Arial"/>
          <w:lang w:val="en-US"/>
        </w:rPr>
        <w:t xml:space="preserve"> </w:t>
      </w:r>
      <w:r w:rsidR="007F486A" w:rsidRPr="00CF5879">
        <w:rPr>
          <w:rFonts w:ascii="Arial" w:hAnsi="Arial" w:cs="Arial"/>
          <w:lang w:val="en-US"/>
        </w:rPr>
        <w:t>lists</w:t>
      </w:r>
      <w:r w:rsidR="007F486A">
        <w:rPr>
          <w:rFonts w:ascii="Arial" w:hAnsi="Arial" w:cs="Arial"/>
          <w:lang w:val="en-US"/>
        </w:rPr>
        <w:t xml:space="preserve"> </w:t>
      </w:r>
      <w:r w:rsidR="007F486A" w:rsidRPr="00CF5879">
        <w:rPr>
          <w:rFonts w:ascii="Arial" w:hAnsi="Arial" w:cs="Arial"/>
          <w:lang w:val="en-US"/>
        </w:rPr>
        <w:t>cytokine</w:t>
      </w:r>
      <w:r w:rsidR="007F486A">
        <w:rPr>
          <w:rFonts w:ascii="Arial" w:hAnsi="Arial" w:cs="Arial"/>
          <w:lang w:val="en-US"/>
        </w:rPr>
        <w:t xml:space="preserve"> </w:t>
      </w:r>
      <w:r w:rsidR="007F486A" w:rsidRPr="00CF5879">
        <w:rPr>
          <w:rFonts w:ascii="Arial" w:hAnsi="Arial" w:cs="Arial"/>
          <w:lang w:val="en-US"/>
        </w:rPr>
        <w:t>production</w:t>
      </w:r>
      <w:r w:rsidR="007F486A">
        <w:rPr>
          <w:rFonts w:ascii="Arial" w:hAnsi="Arial" w:cs="Arial"/>
          <w:lang w:val="en-US"/>
        </w:rPr>
        <w:t xml:space="preserve"> </w:t>
      </w:r>
      <w:r w:rsidR="007F486A" w:rsidRPr="00CF5879">
        <w:rPr>
          <w:rFonts w:ascii="Arial" w:hAnsi="Arial" w:cs="Arial"/>
          <w:lang w:val="en-US"/>
        </w:rPr>
        <w:t>by</w:t>
      </w:r>
      <w:r w:rsidR="007F486A">
        <w:rPr>
          <w:rFonts w:ascii="Arial" w:hAnsi="Arial" w:cs="Arial"/>
          <w:lang w:val="en-US"/>
        </w:rPr>
        <w:t xml:space="preserve"> </w:t>
      </w:r>
      <w:r w:rsidR="007F486A" w:rsidRPr="00CF5879">
        <w:rPr>
          <w:rFonts w:ascii="Arial" w:hAnsi="Arial" w:cs="Arial"/>
          <w:lang w:val="en-US"/>
        </w:rPr>
        <w:t>cell</w:t>
      </w:r>
      <w:r w:rsidR="007F486A">
        <w:rPr>
          <w:rFonts w:ascii="Arial" w:hAnsi="Arial" w:cs="Arial"/>
          <w:lang w:val="en-US"/>
        </w:rPr>
        <w:t xml:space="preserve"> </w:t>
      </w:r>
      <w:r w:rsidR="007F486A" w:rsidRPr="00CF5879">
        <w:rPr>
          <w:rFonts w:ascii="Arial" w:hAnsi="Arial" w:cs="Arial"/>
          <w:lang w:val="en-US"/>
        </w:rPr>
        <w:t>types.</w:t>
      </w:r>
      <w:r w:rsidR="007F486A">
        <w:rPr>
          <w:rFonts w:ascii="Arial" w:hAnsi="Arial" w:cs="Arial"/>
          <w:lang w:val="en-US"/>
        </w:rPr>
        <w:t xml:space="preserve"> </w:t>
      </w:r>
    </w:p>
    <w:p w:rsidR="00377709" w:rsidRDefault="00377709" w:rsidP="00377709">
      <w:pPr>
        <w:autoSpaceDE w:val="0"/>
        <w:autoSpaceDN w:val="0"/>
        <w:adjustRightInd w:val="0"/>
        <w:spacing w:line="480" w:lineRule="auto"/>
        <w:jc w:val="both"/>
        <w:rPr>
          <w:rFonts w:ascii="Arial" w:hAnsi="Arial" w:cs="Arial"/>
          <w:lang w:val="en-US"/>
        </w:rPr>
      </w:pPr>
      <w:r w:rsidRPr="00377709">
        <w:rPr>
          <w:rFonts w:ascii="Arial" w:hAnsi="Arial" w:cs="Arial"/>
          <w:lang w:val="en-US"/>
        </w:rPr>
        <w:t xml:space="preserve">Each equation has a degradation rate for each cytokine represented by a </w:t>
      </w:r>
      <w:r w:rsidRPr="00366682">
        <w:rPr>
          <w:rFonts w:ascii="Arial" w:hAnsi="Arial" w:cs="Arial"/>
        </w:rPr>
        <w:sym w:font="Symbol" w:char="F06D"/>
      </w:r>
      <w:r w:rsidRPr="00377709">
        <w:rPr>
          <w:rFonts w:ascii="Arial" w:hAnsi="Arial" w:cs="Arial"/>
          <w:lang w:val="en-US"/>
        </w:rPr>
        <w:t xml:space="preserve"> coefficient. TNF</w:t>
      </w:r>
      <w:r w:rsidRPr="00366682">
        <w:rPr>
          <w:rFonts w:ascii="Arial" w:hAnsi="Arial" w:cs="Arial"/>
        </w:rPr>
        <w:sym w:font="Symbol" w:char="F061"/>
      </w:r>
      <w:r w:rsidRPr="00377709">
        <w:rPr>
          <w:rFonts w:ascii="Arial" w:hAnsi="Arial" w:cs="Arial"/>
          <w:lang w:val="en-US"/>
        </w:rPr>
        <w:t xml:space="preserve"> (</w:t>
      </w:r>
      <w:r w:rsidR="005D3E86" w:rsidRPr="005D3E86">
        <w:rPr>
          <w:rFonts w:ascii="Symbol" w:hAnsi="Symbol" w:cs="Arial"/>
          <w:lang w:val="en-US"/>
        </w:rPr>
        <w:t></w:t>
      </w:r>
      <w:r w:rsidRPr="00377709">
        <w:rPr>
          <w:rFonts w:ascii="Arial" w:hAnsi="Arial" w:cs="Arial"/>
          <w:lang w:val="en-US"/>
        </w:rPr>
        <w:t xml:space="preserve">, equation (25)) is mainly secreted by activated </w:t>
      </w:r>
      <w:r>
        <w:rPr>
          <w:rFonts w:ascii="Arial" w:hAnsi="Arial" w:cs="Arial"/>
          <w:lang w:val="en-US"/>
        </w:rPr>
        <w:t xml:space="preserve">APC </w:t>
      </w:r>
      <w:r w:rsidRPr="00377709">
        <w:rPr>
          <w:rFonts w:ascii="Arial" w:hAnsi="Arial" w:cs="Arial"/>
          <w:lang w:val="en-US"/>
        </w:rPr>
        <w:t>(</w:t>
      </w:r>
      <w:r w:rsidR="00BC33DC">
        <w:rPr>
          <w:rFonts w:ascii="Arial" w:hAnsi="Arial" w:cs="Arial"/>
          <w:lang w:val="en-US"/>
        </w:rPr>
        <w:t>APC</w:t>
      </w:r>
      <w:r w:rsidRPr="00377709">
        <w:rPr>
          <w:rFonts w:ascii="Arial" w:hAnsi="Arial" w:cs="Arial"/>
          <w:vertAlign w:val="subscript"/>
          <w:lang w:val="en-US"/>
        </w:rPr>
        <w:t>A</w:t>
      </w:r>
      <w:r w:rsidR="00283B68">
        <w:rPr>
          <w:rFonts w:ascii="Arial" w:hAnsi="Arial" w:cs="Arial"/>
          <w:lang w:val="en-US"/>
        </w:rPr>
        <w:t xml:space="preserve">, </w:t>
      </w:r>
      <w:r w:rsidRPr="00366682">
        <w:rPr>
          <w:rFonts w:ascii="Arial" w:hAnsi="Arial" w:cs="Arial"/>
        </w:rPr>
        <w:sym w:font="Symbol" w:char="F061"/>
      </w:r>
      <w:r w:rsidRPr="00377709">
        <w:rPr>
          <w:rFonts w:ascii="Arial" w:hAnsi="Arial" w:cs="Arial"/>
          <w:vertAlign w:val="subscript"/>
          <w:lang w:val="en-US"/>
        </w:rPr>
        <w:t>1</w:t>
      </w:r>
      <w:r w:rsidRPr="00377709">
        <w:rPr>
          <w:rFonts w:ascii="Arial" w:hAnsi="Arial" w:cs="Arial"/>
          <w:lang w:val="en-US"/>
        </w:rPr>
        <w:t xml:space="preserve"> term)</w:t>
      </w:r>
      <w:r>
        <w:rPr>
          <w:rFonts w:ascii="Arial" w:hAnsi="Arial" w:cs="Arial"/>
          <w:lang w:val="en-US"/>
        </w:rPr>
        <w:t>.</w:t>
      </w:r>
      <w:r w:rsidRPr="00377709">
        <w:rPr>
          <w:rFonts w:ascii="Arial" w:hAnsi="Arial" w:cs="Arial"/>
          <w:lang w:val="en-US"/>
        </w:rPr>
        <w:t xml:space="preserve"> </w:t>
      </w:r>
      <w:r w:rsidR="00373318">
        <w:rPr>
          <w:rFonts w:ascii="Arial" w:hAnsi="Arial" w:cs="Arial"/>
          <w:lang w:val="en-US"/>
        </w:rPr>
        <w:t>Since</w:t>
      </w:r>
      <w:r w:rsidR="00373318" w:rsidRPr="00373318">
        <w:rPr>
          <w:rFonts w:ascii="Arial" w:hAnsi="Arial" w:cs="Arial"/>
          <w:lang w:val="en-US"/>
        </w:rPr>
        <w:t xml:space="preserve">, it has been proposed that CD137 plays opposite roles in Gram-negative and Gram-positive bacterial infections </w:t>
      </w:r>
      <w:r w:rsidR="004015A5">
        <w:rPr>
          <w:rFonts w:ascii="Arial" w:hAnsi="Arial" w:cs="Arial"/>
          <w:vertAlign w:val="superscript"/>
        </w:rPr>
        <w:fldChar w:fldCharType="begin"/>
      </w:r>
      <w:r w:rsidR="00E858B0" w:rsidRPr="00E858B0">
        <w:rPr>
          <w:rFonts w:ascii="Arial" w:hAnsi="Arial" w:cs="Arial"/>
          <w:vertAlign w:val="superscript"/>
          <w:lang w:val="en-US"/>
        </w:rPr>
        <w:instrText xml:space="preserve"> ADDIN EN.CITE &lt;EndNote&gt;&lt;Cite&gt;&lt;Author&gt;Nguyen&lt;/Author&gt;&lt;Year&gt;2009&lt;/Year&gt;&lt;RecNum&gt;18&lt;/RecNum&gt;&lt;record&gt;&lt;rec-number&gt;18&lt;/rec-number&gt;&lt;foreign-keys&gt;&lt;key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4015A5">
        <w:rPr>
          <w:rFonts w:ascii="Arial" w:hAnsi="Arial" w:cs="Arial"/>
          <w:vertAlign w:val="superscript"/>
        </w:rPr>
        <w:fldChar w:fldCharType="separate"/>
      </w:r>
      <w:r w:rsidR="00E858B0" w:rsidRPr="00E858B0">
        <w:rPr>
          <w:rFonts w:ascii="Arial" w:hAnsi="Arial" w:cs="Arial"/>
          <w:vertAlign w:val="superscript"/>
          <w:lang w:val="en-US"/>
        </w:rPr>
        <w:t>11</w:t>
      </w:r>
      <w:r w:rsidR="004015A5">
        <w:rPr>
          <w:rFonts w:ascii="Arial" w:hAnsi="Arial" w:cs="Arial"/>
          <w:vertAlign w:val="superscript"/>
        </w:rPr>
        <w:fldChar w:fldCharType="end"/>
      </w:r>
      <w:r w:rsidR="004015A5" w:rsidRPr="00ED292E">
        <w:rPr>
          <w:rFonts w:ascii="Arial" w:hAnsi="Arial" w:cs="Arial"/>
          <w:vertAlign w:val="superscript"/>
        </w:rPr>
        <w:fldChar w:fldCharType="begin"/>
      </w:r>
      <w:r w:rsidR="00373318" w:rsidRPr="00373318">
        <w:rPr>
          <w:rFonts w:ascii="Arial" w:hAnsi="Arial" w:cs="Arial"/>
          <w:vertAlign w:val="superscript"/>
          <w:lang w:val="en-US"/>
        </w:rPr>
        <w:instrText xml:space="preserve"> ADDIN EN.CITE &lt;EndNote&gt;&lt;Cite&gt;&lt;Author&gt;Nguyen&lt;/Author&gt;&lt;Year&gt;2009&lt;/Year&gt;&lt;RecNum&gt;18&lt;/RecNum&gt;&lt;record&gt;&lt;rec-number&gt;18&lt;/rec-number&gt;&lt;foreign-keys&gt;&lt;key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4015A5" w:rsidRPr="00ED292E">
        <w:rPr>
          <w:rFonts w:ascii="Arial" w:hAnsi="Arial" w:cs="Arial"/>
          <w:vertAlign w:val="superscript"/>
        </w:rPr>
        <w:fldChar w:fldCharType="end"/>
      </w:r>
      <w:r w:rsidR="00283B68">
        <w:rPr>
          <w:rFonts w:ascii="Arial" w:hAnsi="Arial" w:cs="Arial"/>
          <w:lang w:val="en-US"/>
        </w:rPr>
        <w:t>Priors estimates for the induction of TNF by CD137 are</w:t>
      </w:r>
      <w:r w:rsidR="00373318">
        <w:rPr>
          <w:rFonts w:ascii="Arial" w:hAnsi="Arial" w:cs="Arial"/>
          <w:lang w:val="en-US"/>
        </w:rPr>
        <w:t xml:space="preserve"> neutral. T</w:t>
      </w:r>
      <w:r w:rsidRPr="00377709">
        <w:rPr>
          <w:rFonts w:ascii="Arial" w:hAnsi="Arial" w:cs="Arial"/>
          <w:lang w:val="en-US"/>
        </w:rPr>
        <w:t xml:space="preserve">he presence </w:t>
      </w:r>
      <w:r w:rsidR="00BC33DC">
        <w:rPr>
          <w:rFonts w:ascii="Arial" w:hAnsi="Arial" w:cs="Arial"/>
          <w:lang w:val="en-US"/>
        </w:rPr>
        <w:t xml:space="preserve">of </w:t>
      </w:r>
      <w:r>
        <w:rPr>
          <w:rFonts w:ascii="Arial" w:hAnsi="Arial" w:cs="Arial"/>
          <w:lang w:val="en-US"/>
        </w:rPr>
        <w:t>the antigen</w:t>
      </w:r>
      <w:r w:rsidRPr="00377709">
        <w:rPr>
          <w:rFonts w:ascii="Arial" w:hAnsi="Arial" w:cs="Arial"/>
          <w:lang w:val="en-US"/>
        </w:rPr>
        <w:t xml:space="preserve"> enhances TNF production by </w:t>
      </w:r>
      <w:r w:rsidR="00BC33DC">
        <w:rPr>
          <w:rFonts w:ascii="Arial" w:hAnsi="Arial" w:cs="Arial"/>
          <w:lang w:val="en-US"/>
        </w:rPr>
        <w:t>APC</w:t>
      </w:r>
      <w:r w:rsidRPr="00377709">
        <w:rPr>
          <w:rFonts w:ascii="Arial" w:hAnsi="Arial" w:cs="Arial"/>
          <w:vertAlign w:val="subscript"/>
          <w:lang w:val="en-US"/>
        </w:rPr>
        <w:t>A</w:t>
      </w:r>
      <w:r w:rsidRPr="00377709">
        <w:rPr>
          <w:rFonts w:ascii="Arial" w:hAnsi="Arial" w:cs="Arial"/>
          <w:lang w:val="en-US"/>
        </w:rPr>
        <w:t xml:space="preserve">. Lymphocytes </w:t>
      </w:r>
      <w:r w:rsidR="00BC33DC">
        <w:rPr>
          <w:rFonts w:ascii="Arial" w:hAnsi="Arial" w:cs="Arial"/>
          <w:lang w:val="en-US"/>
        </w:rPr>
        <w:t xml:space="preserve">and NK cells </w:t>
      </w:r>
      <w:r w:rsidRPr="00377709">
        <w:rPr>
          <w:rFonts w:ascii="Arial" w:hAnsi="Arial" w:cs="Arial"/>
          <w:lang w:val="en-US"/>
        </w:rPr>
        <w:t>also secrete TNF (</w:t>
      </w:r>
      <w:r w:rsidRPr="00366682">
        <w:rPr>
          <w:rFonts w:ascii="Arial" w:hAnsi="Arial" w:cs="Arial"/>
        </w:rPr>
        <w:sym w:font="Symbol" w:char="F061"/>
      </w:r>
      <w:r w:rsidRPr="00377709">
        <w:rPr>
          <w:rFonts w:ascii="Arial" w:hAnsi="Arial" w:cs="Arial"/>
          <w:vertAlign w:val="subscript"/>
          <w:lang w:val="en-US"/>
        </w:rPr>
        <w:t>3</w:t>
      </w:r>
      <w:r w:rsidRPr="00377709">
        <w:rPr>
          <w:rFonts w:ascii="Arial" w:hAnsi="Arial" w:cs="Arial"/>
          <w:lang w:val="en-US"/>
        </w:rPr>
        <w:t xml:space="preserve"> and </w:t>
      </w:r>
      <w:r w:rsidRPr="00366682">
        <w:rPr>
          <w:rFonts w:ascii="Arial" w:hAnsi="Arial" w:cs="Arial"/>
        </w:rPr>
        <w:sym w:font="Symbol" w:char="F061"/>
      </w:r>
      <w:r w:rsidRPr="00377709">
        <w:rPr>
          <w:rFonts w:ascii="Arial" w:hAnsi="Arial" w:cs="Arial"/>
          <w:vertAlign w:val="subscript"/>
          <w:lang w:val="en-US"/>
        </w:rPr>
        <w:t>4</w:t>
      </w:r>
      <w:r w:rsidR="00BC33DC">
        <w:rPr>
          <w:rFonts w:ascii="Arial" w:hAnsi="Arial" w:cs="Arial"/>
          <w:lang w:val="en-US"/>
        </w:rPr>
        <w:t>), but prior estimates indicates a low contribution of these cells to total TNF-</w:t>
      </w:r>
      <w:r w:rsidR="00BC33DC" w:rsidRPr="00BC33DC">
        <w:rPr>
          <w:rFonts w:ascii="Symbol" w:hAnsi="Symbol" w:cs="Arial"/>
          <w:lang w:val="en-US"/>
        </w:rPr>
        <w:t></w:t>
      </w:r>
      <w:r w:rsidR="00BC33DC">
        <w:rPr>
          <w:rFonts w:ascii="Arial" w:hAnsi="Arial" w:cs="Arial"/>
          <w:lang w:val="en-US"/>
        </w:rPr>
        <w:t xml:space="preserve"> levels. </w:t>
      </w:r>
    </w:p>
    <w:p w:rsidR="00270940" w:rsidRPr="00C1300E" w:rsidRDefault="00270940" w:rsidP="00270940">
      <w:pPr>
        <w:spacing w:after="0" w:line="480" w:lineRule="auto"/>
        <w:jc w:val="both"/>
        <w:rPr>
          <w:rFonts w:ascii="Georgia" w:hAnsi="Georgia"/>
          <w:color w:val="3E3D40"/>
          <w:shd w:val="clear" w:color="auto" w:fill="FFFFFF"/>
          <w:lang w:val="en-US"/>
        </w:rPr>
      </w:pPr>
      <w:r>
        <w:rPr>
          <w:rFonts w:ascii="Arial" w:hAnsi="Arial" w:cs="Arial"/>
          <w:lang w:val="en-US"/>
        </w:rPr>
        <w:t>Human n</w:t>
      </w:r>
      <w:r w:rsidRPr="00221C3E">
        <w:rPr>
          <w:rFonts w:ascii="Arial" w:hAnsi="Arial" w:cs="Arial"/>
          <w:color w:val="403838"/>
          <w:shd w:val="clear" w:color="auto" w:fill="FFFFFF"/>
          <w:lang w:val="en-US"/>
        </w:rPr>
        <w:t>atural killer (NK) cells are a major source of early gamma interferon (IFN-</w:t>
      </w:r>
      <w:r w:rsidRPr="00221C3E">
        <w:rPr>
          <w:rFonts w:ascii="Arial" w:hAnsi="Arial" w:cs="Arial"/>
          <w:color w:val="403838"/>
          <w:shd w:val="clear" w:color="auto" w:fill="FFFFFF"/>
        </w:rPr>
        <w:t>γ</w:t>
      </w:r>
      <w:r w:rsidRPr="00221C3E">
        <w:rPr>
          <w:rFonts w:ascii="Arial" w:hAnsi="Arial" w:cs="Arial"/>
          <w:color w:val="403838"/>
          <w:shd w:val="clear" w:color="auto" w:fill="FFFFFF"/>
          <w:lang w:val="en-US"/>
        </w:rPr>
        <w:t>) upon </w:t>
      </w:r>
      <w:r w:rsidRPr="00221C3E">
        <w:rPr>
          <w:rFonts w:ascii="Arial" w:hAnsi="Arial" w:cs="Arial"/>
          <w:i/>
          <w:iCs/>
          <w:color w:val="403838"/>
          <w:shd w:val="clear" w:color="auto" w:fill="FFFFFF"/>
          <w:lang w:val="en-US"/>
        </w:rPr>
        <w:t>M. tuberculosis</w:t>
      </w:r>
      <w:r w:rsidRPr="00221C3E">
        <w:rPr>
          <w:rFonts w:ascii="Arial" w:hAnsi="Arial" w:cs="Arial"/>
          <w:color w:val="403838"/>
          <w:shd w:val="clear" w:color="auto" w:fill="FFFFFF"/>
          <w:lang w:val="en-US"/>
        </w:rPr>
        <w:t xml:space="preserve"> stimulation in vitro. </w:t>
      </w:r>
      <w:r w:rsidR="004015A5">
        <w:rPr>
          <w:rFonts w:ascii="Arial" w:hAnsi="Arial" w:cs="Arial"/>
          <w:color w:val="403838"/>
          <w:shd w:val="clear" w:color="auto" w:fill="FFFFFF"/>
          <w:lang w:val="en-US"/>
        </w:rPr>
        <w:fldChar w:fldCharType="begin">
          <w:fldData xml:space="preserve">PEVuZE5vdGU+PENpdGU+PEF1dGhvcj5TY2hpZXJsb2g8L0F1dGhvcj48WWVhcj4yMDA3PC9ZZWFy
PjxSZWNOdW0+NDQ4PC9SZWNOdW0+PERpc3BsYXlUZXh0Pls0Ml08L0Rpc3BsYXlUZXh0PjxyZWNv
cmQ+PHJlYy1udW1iZXI+NDQ4PC9yZWMtbnVtYmVyPjxmb3JlaWduLWtleXM+PGtleSBhcHA9IkVO
IiBkYi1pZD0icnp3ZjAwZHB0MnpwejZlZHcwYXZkcDVkczV4dzkwZTJ4MnIyIj40NDg8L2tleT48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Pr>
          <w:rFonts w:ascii="Arial" w:hAnsi="Arial" w:cs="Arial"/>
          <w:color w:val="403838"/>
          <w:shd w:val="clear" w:color="auto" w:fill="FFFFFF"/>
          <w:lang w:val="en-US"/>
        </w:rPr>
        <w:instrText xml:space="preserve"> ADDIN EN.CITE </w:instrText>
      </w:r>
      <w:r w:rsidR="004015A5">
        <w:rPr>
          <w:rFonts w:ascii="Arial" w:hAnsi="Arial" w:cs="Arial"/>
          <w:color w:val="403838"/>
          <w:shd w:val="clear" w:color="auto" w:fill="FFFFFF"/>
          <w:lang w:val="en-US"/>
        </w:rPr>
        <w:fldChar w:fldCharType="begin">
          <w:fldData xml:space="preserve">PEVuZE5vdGU+PENpdGU+PEF1dGhvcj5TY2hpZXJsb2g8L0F1dGhvcj48WWVhcj4yMDA3PC9ZZWFy
PjxSZWNOdW0+NDQ4PC9SZWNOdW0+PERpc3BsYXlUZXh0Pls0Ml08L0Rpc3BsYXlUZXh0PjxyZWNv
cmQ+PHJlYy1udW1iZXI+NDQ4PC9yZWMtbnVtYmVyPjxmb3JlaWduLWtleXM+PGtleSBhcHA9IkVO
IiBkYi1pZD0icnp3ZjAwZHB0MnpwejZlZHcwYXZkcDVkczV4dzkwZTJ4MnIyIj40NDg8L2tleT48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Pr>
          <w:rFonts w:ascii="Arial" w:hAnsi="Arial" w:cs="Arial"/>
          <w:color w:val="403838"/>
          <w:shd w:val="clear" w:color="auto" w:fill="FFFFFF"/>
          <w:lang w:val="en-US"/>
        </w:rPr>
        <w:instrText xml:space="preserve"> ADDIN EN.CITE.DATA </w:instrText>
      </w:r>
      <w:r w:rsidR="004015A5">
        <w:rPr>
          <w:rFonts w:ascii="Arial" w:hAnsi="Arial" w:cs="Arial"/>
          <w:color w:val="403838"/>
          <w:shd w:val="clear" w:color="auto" w:fill="FFFFFF"/>
          <w:lang w:val="en-US"/>
        </w:rPr>
      </w:r>
      <w:r w:rsidR="004015A5">
        <w:rPr>
          <w:rFonts w:ascii="Arial" w:hAnsi="Arial" w:cs="Arial"/>
          <w:color w:val="403838"/>
          <w:shd w:val="clear" w:color="auto" w:fill="FFFFFF"/>
          <w:lang w:val="en-US"/>
        </w:rPr>
        <w:fldChar w:fldCharType="end"/>
      </w:r>
      <w:r w:rsidR="004015A5">
        <w:rPr>
          <w:rFonts w:ascii="Arial" w:hAnsi="Arial" w:cs="Arial"/>
          <w:color w:val="403838"/>
          <w:shd w:val="clear" w:color="auto" w:fill="FFFFFF"/>
          <w:lang w:val="en-US"/>
        </w:rPr>
      </w:r>
      <w:r w:rsidR="004015A5">
        <w:rPr>
          <w:rFonts w:ascii="Arial" w:hAnsi="Arial" w:cs="Arial"/>
          <w:color w:val="403838"/>
          <w:shd w:val="clear" w:color="auto" w:fill="FFFFFF"/>
          <w:lang w:val="en-US"/>
        </w:rPr>
        <w:fldChar w:fldCharType="separate"/>
      </w:r>
      <w:r>
        <w:rPr>
          <w:rFonts w:ascii="Arial" w:hAnsi="Arial" w:cs="Arial"/>
          <w:noProof/>
          <w:color w:val="403838"/>
          <w:shd w:val="clear" w:color="auto" w:fill="FFFFFF"/>
          <w:lang w:val="en-US"/>
        </w:rPr>
        <w:t>[</w:t>
      </w:r>
      <w:r w:rsidR="004015A5">
        <w:fldChar w:fldCharType="begin"/>
      </w:r>
      <w:r w:rsidR="004015A5" w:rsidRPr="00AE71F6">
        <w:rPr>
          <w:lang w:val="en-US"/>
          <w:rPrChange w:id="117" w:author="DarioFD" w:date="2012-03-07T09:18:00Z">
            <w:rPr/>
          </w:rPrChange>
        </w:rPr>
        <w:instrText>HYPERLINK \l "_ENREF_42" \o "Schierloh, 2007 #661"</w:instrText>
      </w:r>
      <w:r w:rsidR="004015A5">
        <w:fldChar w:fldCharType="separate"/>
      </w:r>
      <w:r>
        <w:rPr>
          <w:rFonts w:ascii="Arial" w:hAnsi="Arial" w:cs="Arial"/>
          <w:noProof/>
          <w:color w:val="403838"/>
          <w:shd w:val="clear" w:color="auto" w:fill="FFFFFF"/>
          <w:lang w:val="en-US"/>
        </w:rPr>
        <w:t>42</w:t>
      </w:r>
      <w:r w:rsidR="004015A5">
        <w:fldChar w:fldCharType="end"/>
      </w:r>
      <w:r>
        <w:rPr>
          <w:rFonts w:ascii="Arial" w:hAnsi="Arial" w:cs="Arial"/>
          <w:noProof/>
          <w:color w:val="403838"/>
          <w:shd w:val="clear" w:color="auto" w:fill="FFFFFF"/>
          <w:lang w:val="en-US"/>
        </w:rPr>
        <w:t>]</w:t>
      </w:r>
      <w:r w:rsidR="004015A5">
        <w:rPr>
          <w:rFonts w:ascii="Arial" w:hAnsi="Arial" w:cs="Arial"/>
          <w:color w:val="403838"/>
          <w:shd w:val="clear" w:color="auto" w:fill="FFFFFF"/>
          <w:lang w:val="en-US"/>
        </w:rPr>
        <w:fldChar w:fldCharType="end"/>
      </w:r>
      <w:r>
        <w:rPr>
          <w:rFonts w:ascii="Arial" w:hAnsi="Arial" w:cs="Arial"/>
          <w:color w:val="403838"/>
          <w:shd w:val="clear" w:color="auto" w:fill="FFFFFF"/>
          <w:lang w:val="en-US"/>
        </w:rPr>
        <w:t>.</w:t>
      </w:r>
      <w:r w:rsidR="00292E87" w:rsidRPr="00377709">
        <w:rPr>
          <w:rFonts w:ascii="Arial" w:hAnsi="Arial" w:cs="Arial"/>
          <w:lang w:val="en-US"/>
        </w:rPr>
        <w:t xml:space="preserve"> </w:t>
      </w:r>
      <w:r>
        <w:rPr>
          <w:rFonts w:ascii="Arial" w:hAnsi="Arial" w:cs="Arial"/>
          <w:lang w:val="en-US"/>
        </w:rPr>
        <w:t>M</w:t>
      </w:r>
      <w:r w:rsidR="00292E87" w:rsidRPr="00377709">
        <w:rPr>
          <w:rFonts w:ascii="Arial" w:hAnsi="Arial" w:cs="Arial"/>
          <w:lang w:val="en-US"/>
        </w:rPr>
        <w:t xml:space="preserve">acrophages were found to produce </w:t>
      </w:r>
      <w:r>
        <w:rPr>
          <w:rFonts w:ascii="Arial" w:hAnsi="Arial" w:cs="Arial"/>
          <w:lang w:val="en-US"/>
        </w:rPr>
        <w:t xml:space="preserve">small levels of </w:t>
      </w:r>
      <w:r w:rsidR="00292E87" w:rsidRPr="00377709">
        <w:rPr>
          <w:rFonts w:ascii="Arial" w:hAnsi="Arial" w:cs="Arial"/>
          <w:lang w:val="en-US"/>
        </w:rPr>
        <w:t>IFN-</w:t>
      </w:r>
      <w:r w:rsidR="00292E87" w:rsidRPr="00292E87">
        <w:rPr>
          <w:rFonts w:ascii="Symbol" w:hAnsi="Symbol" w:cs="Arial"/>
          <w:lang w:val="en-US"/>
        </w:rPr>
        <w:t></w:t>
      </w:r>
      <w:r w:rsidR="00292E87" w:rsidRPr="00377709">
        <w:rPr>
          <w:rFonts w:ascii="Arial" w:hAnsi="Arial" w:cs="Arial"/>
          <w:lang w:val="en-US"/>
        </w:rPr>
        <w:t xml:space="preserve"> </w:t>
      </w:r>
      <w:r w:rsidR="00292E87">
        <w:rPr>
          <w:rFonts w:ascii="Arial" w:hAnsi="Arial" w:cs="Arial"/>
          <w:lang w:val="en-US"/>
        </w:rPr>
        <w:t>duri</w:t>
      </w:r>
      <w:r w:rsidR="00292E87" w:rsidRPr="00377709">
        <w:rPr>
          <w:rFonts w:ascii="Arial" w:hAnsi="Arial" w:cs="Arial"/>
          <w:lang w:val="en-US"/>
        </w:rPr>
        <w:t>n</w:t>
      </w:r>
      <w:r w:rsidR="00292E87">
        <w:rPr>
          <w:rFonts w:ascii="Arial" w:hAnsi="Arial" w:cs="Arial"/>
          <w:lang w:val="en-US"/>
        </w:rPr>
        <w:t>g</w:t>
      </w:r>
      <w:r w:rsidR="00292E87" w:rsidRPr="00377709">
        <w:rPr>
          <w:rFonts w:ascii="Arial" w:hAnsi="Arial" w:cs="Arial"/>
          <w:lang w:val="en-US"/>
        </w:rPr>
        <w:t xml:space="preserve"> </w:t>
      </w:r>
      <w:r w:rsidR="00292E87" w:rsidRPr="00377709">
        <w:rPr>
          <w:rFonts w:ascii="Arial" w:hAnsi="Arial" w:cs="Arial"/>
          <w:i/>
          <w:iCs/>
          <w:lang w:val="en-US"/>
        </w:rPr>
        <w:t>M. tuberculosis</w:t>
      </w:r>
      <w:r w:rsidR="00292E87">
        <w:rPr>
          <w:rFonts w:ascii="Arial" w:hAnsi="Arial" w:cs="Arial"/>
          <w:i/>
          <w:iCs/>
          <w:lang w:val="en-US"/>
        </w:rPr>
        <w:t xml:space="preserve"> responses</w:t>
      </w:r>
      <w:r>
        <w:rPr>
          <w:rFonts w:ascii="Arial" w:hAnsi="Arial" w:cs="Arial"/>
          <w:i/>
          <w:iCs/>
          <w:lang w:val="en-US"/>
        </w:rPr>
        <w:t xml:space="preserve"> </w:t>
      </w:r>
      <w:r w:rsidRPr="00C1300E">
        <w:rPr>
          <w:rFonts w:ascii="Georgia" w:hAnsi="Georgia"/>
          <w:color w:val="3E3D40"/>
          <w:shd w:val="clear" w:color="auto" w:fill="FFFFFF"/>
          <w:lang w:val="en-US"/>
        </w:rPr>
        <w:t>(</w:t>
      </w:r>
      <w:r>
        <w:rPr>
          <w:rFonts w:ascii="Georgia" w:hAnsi="Georgia"/>
          <w:color w:val="3E3D40"/>
          <w:shd w:val="clear" w:color="auto" w:fill="FFFFFF"/>
          <w:lang w:val="en-US"/>
        </w:rPr>
        <w:t xml:space="preserve">Cooper 2009, </w:t>
      </w:r>
      <w:r w:rsidRPr="00C1300E">
        <w:rPr>
          <w:rFonts w:ascii="Georgia" w:hAnsi="Georgia"/>
          <w:i/>
          <w:iCs/>
          <w:color w:val="3E3D40"/>
          <w:shd w:val="clear" w:color="auto" w:fill="FFFFFF"/>
          <w:lang w:val="en-US"/>
        </w:rPr>
        <w:t>Mycobacterium tuberculosis</w:t>
      </w:r>
      <w:r w:rsidRPr="00C1300E">
        <w:rPr>
          <w:rFonts w:ascii="Georgia" w:hAnsi="Georgia"/>
          <w:color w:val="3E3D40"/>
          <w:shd w:val="clear" w:color="auto" w:fill="FFFFFF"/>
          <w:lang w:val="en-US"/>
        </w:rPr>
        <w:t> infection and inflammation: what is beneficial for the host and for the bacterium?</w:t>
      </w:r>
      <w:r>
        <w:rPr>
          <w:rFonts w:ascii="Georgia" w:hAnsi="Georgia"/>
          <w:color w:val="3E3D40"/>
          <w:shd w:val="clear" w:color="auto" w:fill="FFFFFF"/>
          <w:lang w:val="en-US"/>
        </w:rPr>
        <w:t>)</w:t>
      </w:r>
    </w:p>
    <w:p w:rsidR="00AC408A" w:rsidRDefault="00270940" w:rsidP="00270940">
      <w:pPr>
        <w:autoSpaceDE w:val="0"/>
        <w:autoSpaceDN w:val="0"/>
        <w:adjustRightInd w:val="0"/>
        <w:spacing w:line="480" w:lineRule="auto"/>
        <w:jc w:val="both"/>
        <w:rPr>
          <w:rFonts w:ascii="Arial" w:hAnsi="Arial" w:cs="Arial"/>
          <w:lang w:val="en-US"/>
        </w:rPr>
      </w:pPr>
      <w:r>
        <w:rPr>
          <w:rFonts w:ascii="Arial" w:hAnsi="Arial" w:cs="Arial"/>
          <w:i/>
          <w:iCs/>
          <w:lang w:val="en-US"/>
        </w:rPr>
        <w:t>Prior estimates indicate that i</w:t>
      </w:r>
      <w:r w:rsidRPr="00377709">
        <w:rPr>
          <w:rFonts w:ascii="Arial" w:hAnsi="Arial" w:cs="Arial"/>
          <w:lang w:val="en-US"/>
        </w:rPr>
        <w:t>nfected macrophages produce a small amount of IFN-</w:t>
      </w:r>
      <w:r w:rsidRPr="00366682">
        <w:rPr>
          <w:rFonts w:ascii="Arial" w:hAnsi="Arial" w:cs="Arial"/>
        </w:rPr>
        <w:sym w:font="Symbol" w:char="F067"/>
      </w:r>
      <w:r w:rsidRPr="00377709">
        <w:rPr>
          <w:rFonts w:ascii="Arial" w:hAnsi="Arial" w:cs="Arial"/>
          <w:lang w:val="en-US"/>
        </w:rPr>
        <w:t xml:space="preserve"> (</w:t>
      </w:r>
      <w:r w:rsidRPr="00366682">
        <w:rPr>
          <w:rFonts w:ascii="Arial" w:hAnsi="Arial" w:cs="Arial"/>
        </w:rPr>
        <w:sym w:font="Symbol" w:char="F061"/>
      </w:r>
      <w:r w:rsidRPr="00377709">
        <w:rPr>
          <w:rFonts w:ascii="Arial" w:hAnsi="Arial" w:cs="Arial"/>
          <w:vertAlign w:val="subscript"/>
          <w:lang w:val="en-US"/>
        </w:rPr>
        <w:t>7</w:t>
      </w:r>
      <w:r w:rsidRPr="00377709">
        <w:rPr>
          <w:rFonts w:ascii="Arial" w:hAnsi="Arial" w:cs="Arial"/>
          <w:lang w:val="en-US"/>
        </w:rPr>
        <w:t xml:space="preserve"> terms).</w:t>
      </w:r>
      <w:r w:rsidR="00C64CED">
        <w:rPr>
          <w:rFonts w:ascii="Arial" w:hAnsi="Arial" w:cs="Arial"/>
          <w:i/>
          <w:iCs/>
          <w:lang w:val="en-US"/>
        </w:rPr>
        <w:t xml:space="preserve"> (AI)</w:t>
      </w:r>
      <w:r w:rsidR="00292E87" w:rsidRPr="00292E87">
        <w:rPr>
          <w:lang w:val="en-US"/>
        </w:rPr>
        <w:t xml:space="preserve"> </w:t>
      </w:r>
      <w:r w:rsidR="004015A5" w:rsidRPr="00292E87">
        <w:rPr>
          <w:rFonts w:ascii="Arial" w:hAnsi="Arial" w:cs="Arial"/>
          <w:iCs/>
          <w:lang w:val="en-US"/>
        </w:rPr>
        <w:fldChar w:fldCharType="begin"/>
      </w:r>
      <w:r w:rsidR="00292E87" w:rsidRPr="00292E87">
        <w:rPr>
          <w:rFonts w:ascii="Arial" w:hAnsi="Arial" w:cs="Arial"/>
          <w:iCs/>
          <w:lang w:val="en-US"/>
        </w:rPr>
        <w:instrText xml:space="preserve"> ADDIN EN.CITE &lt;EndNote&gt;&lt;Cite&gt;&lt;Author&gt;van Crevel&lt;/Author&gt;&lt;Year&gt;2002&lt;/Year&gt;&lt;RecNum&gt;784&lt;/RecNum&gt;&lt;DisplayText&gt;[51]&lt;/DisplayText&gt;&lt;record&gt;&lt;rec-number&gt;784&lt;/rec-number&gt;&lt;foreign-keys&gt;&lt;key app="EN" db-id="rzwf00dpt2zpz6edw0avdp5ds5xw90e2x2r2"&gt;784&lt;/key&gt;&lt;/foreign-keys&gt;&lt;ref-type name="Journal Article"&gt;17&lt;/ref-type&gt;&lt;contributors&gt;&lt;authors&gt;&lt;author&gt;van Crevel, R.&lt;/author&gt;&lt;author&gt;Ottenhoff, T. H.&lt;/author&gt;&lt;author&gt;van der Meer, J. W.&lt;/author&gt;&lt;/authors&gt;&lt;/contributors&gt;&lt;auth-address&gt;Department of Internal Medicine, University Medical Center Nijmegen, Nijmegen, The Netherlands.&lt;/auth-address&gt;&lt;titles&gt;&lt;title&gt;Innate immunity to Mycobacterium tuberculosis&lt;/title&gt;&lt;secondary-title&gt;Clin Microbiol Rev&lt;/secondary-title&gt;&lt;alt-title&gt;Clinical microbiology reviews&lt;/alt-title&gt;&lt;/titles&gt;&lt;periodical&gt;&lt;full-title&gt;Clin Microbiol Rev&lt;/full-title&gt;&lt;abbr-1&gt;Clinical microbiology reviews&lt;/abbr-1&gt;&lt;/periodical&gt;&lt;alt-periodical&gt;&lt;full-title&gt;Clin Microbiol Rev&lt;/full-title&gt;&lt;abbr-1&gt;Clinical microbiology reviews&lt;/abbr-1&gt;&lt;/alt-periodical&gt;&lt;pages&gt;294-309&lt;/pages&gt;&lt;volume&gt;15&lt;/volume&gt;&lt;number&gt;2&lt;/number&gt;&lt;edition&gt;2002/04/05&lt;/edition&gt;&lt;keywords&gt;&lt;keyword&gt;Cytokines/biosynthesis&lt;/keyword&gt;&lt;keyword&gt;Humans&lt;/keyword&gt;&lt;keyword&gt;*Immunity, Innate&lt;/keyword&gt;&lt;keyword&gt;Mycobacterium tuberculosis/*immunology&lt;/keyword&gt;&lt;keyword&gt;Phagocytosis&lt;/keyword&gt;&lt;keyword&gt;Tuberculosis/immunology&lt;/keyword&gt;&lt;/keywords&gt;&lt;dates&gt;&lt;year&gt;2002&lt;/year&gt;&lt;pub-dates&gt;&lt;date&gt;Apr&lt;/date&gt;&lt;/pub-dates&gt;&lt;/dates&gt;&lt;isbn&gt;0893-8512 (Print)&amp;#xD;0893-8512 (Linking)&lt;/isbn&gt;&lt;accession-num&gt;11932234&lt;/accession-num&gt;&lt;work-type&gt;Review&lt;/work-type&gt;&lt;urls&gt;&lt;related-urls&gt;&lt;url&gt;http://www.ncbi.nlm.nih.gov/pubmed/11932234&lt;/url&gt;&lt;/related-urls&gt;&lt;/urls&gt;&lt;custom2&gt;118070&lt;/custom2&gt;&lt;language&gt;eng&lt;/language&gt;&lt;/record&gt;&lt;/Cite&gt;&lt;/EndNote&gt;</w:instrText>
      </w:r>
      <w:r w:rsidR="004015A5" w:rsidRPr="00292E87">
        <w:rPr>
          <w:rFonts w:ascii="Arial" w:hAnsi="Arial" w:cs="Arial"/>
          <w:iCs/>
          <w:lang w:val="en-US"/>
        </w:rPr>
        <w:fldChar w:fldCharType="separate"/>
      </w:r>
      <w:r w:rsidR="00292E87" w:rsidRPr="00292E87">
        <w:rPr>
          <w:rFonts w:ascii="Arial" w:hAnsi="Arial" w:cs="Arial"/>
          <w:iCs/>
          <w:noProof/>
          <w:lang w:val="en-US"/>
        </w:rPr>
        <w:t>[</w:t>
      </w:r>
      <w:r w:rsidR="004015A5">
        <w:fldChar w:fldCharType="begin"/>
      </w:r>
      <w:r w:rsidR="004015A5" w:rsidRPr="00AE71F6">
        <w:rPr>
          <w:lang w:val="en-US"/>
          <w:rPrChange w:id="118" w:author="DarioFD" w:date="2012-03-06T15:49:00Z">
            <w:rPr/>
          </w:rPrChange>
        </w:rPr>
        <w:instrText>HYPERLINK \l "_ENREF_51" \o "van Crevel, 2002 #784"</w:instrText>
      </w:r>
      <w:r w:rsidR="004015A5">
        <w:fldChar w:fldCharType="separate"/>
      </w:r>
      <w:r w:rsidR="00754E3C" w:rsidRPr="00292E87">
        <w:rPr>
          <w:rFonts w:ascii="Arial" w:hAnsi="Arial" w:cs="Arial"/>
          <w:iCs/>
          <w:noProof/>
          <w:lang w:val="en-US"/>
        </w:rPr>
        <w:t>51</w:t>
      </w:r>
      <w:r w:rsidR="004015A5">
        <w:fldChar w:fldCharType="end"/>
      </w:r>
      <w:r w:rsidR="00292E87" w:rsidRPr="00292E87">
        <w:rPr>
          <w:rFonts w:ascii="Arial" w:hAnsi="Arial" w:cs="Arial"/>
          <w:iCs/>
          <w:noProof/>
          <w:lang w:val="en-US"/>
        </w:rPr>
        <w:t>]</w:t>
      </w:r>
      <w:r w:rsidR="004015A5" w:rsidRPr="00292E87">
        <w:rPr>
          <w:rFonts w:ascii="Arial" w:hAnsi="Arial" w:cs="Arial"/>
          <w:iCs/>
          <w:lang w:val="en-US"/>
        </w:rPr>
        <w:fldChar w:fldCharType="end"/>
      </w:r>
      <w:r w:rsidR="00292E87">
        <w:rPr>
          <w:rFonts w:ascii="Arial" w:hAnsi="Arial" w:cs="Arial"/>
          <w:iCs/>
          <w:lang w:val="en-US"/>
        </w:rPr>
        <w:t xml:space="preserve">. Once adaptive immunity has developed, </w:t>
      </w:r>
      <w:r w:rsidR="00377709" w:rsidRPr="00377709">
        <w:rPr>
          <w:rFonts w:ascii="Arial" w:hAnsi="Arial" w:cs="Arial"/>
          <w:lang w:val="en-US"/>
        </w:rPr>
        <w:t>IFN-</w:t>
      </w:r>
      <w:r w:rsidR="00377709" w:rsidRPr="00366682">
        <w:rPr>
          <w:rFonts w:ascii="Arial" w:hAnsi="Arial" w:cs="Arial"/>
        </w:rPr>
        <w:sym w:font="Symbol" w:char="F067"/>
      </w:r>
      <w:r w:rsidR="00377709" w:rsidRPr="00377709">
        <w:rPr>
          <w:rFonts w:ascii="Arial" w:hAnsi="Arial" w:cs="Arial"/>
          <w:lang w:val="en-US"/>
        </w:rPr>
        <w:t xml:space="preserve"> is mainly secreted by lymphocytes (</w:t>
      </w:r>
      <w:r w:rsidR="00377709" w:rsidRPr="00366682">
        <w:rPr>
          <w:rFonts w:ascii="Arial" w:hAnsi="Arial" w:cs="Arial"/>
        </w:rPr>
        <w:sym w:font="Symbol" w:char="F061"/>
      </w:r>
      <w:r w:rsidR="00377709" w:rsidRPr="00377709">
        <w:rPr>
          <w:rFonts w:ascii="Arial" w:hAnsi="Arial" w:cs="Arial"/>
          <w:vertAlign w:val="subscript"/>
          <w:lang w:val="en-US"/>
        </w:rPr>
        <w:t>5</w:t>
      </w:r>
      <w:r w:rsidR="00377709" w:rsidRPr="00377709">
        <w:rPr>
          <w:rFonts w:ascii="Arial" w:hAnsi="Arial" w:cs="Arial"/>
          <w:lang w:val="en-US"/>
        </w:rPr>
        <w:t xml:space="preserve"> and </w:t>
      </w:r>
      <w:r w:rsidR="00377709" w:rsidRPr="00366682">
        <w:rPr>
          <w:rFonts w:ascii="Arial" w:hAnsi="Arial" w:cs="Arial"/>
        </w:rPr>
        <w:sym w:font="Symbol" w:char="F061"/>
      </w:r>
      <w:r w:rsidR="00377709" w:rsidRPr="00377709">
        <w:rPr>
          <w:rFonts w:ascii="Arial" w:hAnsi="Arial" w:cs="Arial"/>
          <w:vertAlign w:val="subscript"/>
          <w:lang w:val="en-US"/>
        </w:rPr>
        <w:t>6</w:t>
      </w:r>
      <w:r w:rsidR="00377709" w:rsidRPr="00377709">
        <w:rPr>
          <w:rFonts w:ascii="Arial" w:hAnsi="Arial" w:cs="Arial"/>
          <w:lang w:val="en-US"/>
        </w:rPr>
        <w:t xml:space="preserve"> terms)</w:t>
      </w:r>
      <w:r w:rsidR="00AC408A" w:rsidRPr="00AC408A">
        <w:rPr>
          <w:rFonts w:ascii="Arial" w:hAnsi="Arial" w:cs="Arial"/>
          <w:lang w:val="en-US"/>
        </w:rPr>
        <w:t xml:space="preserve"> </w:t>
      </w:r>
      <w:r w:rsidR="00AC408A" w:rsidRPr="00CF5879">
        <w:rPr>
          <w:rFonts w:ascii="Arial" w:hAnsi="Arial" w:cs="Arial"/>
          <w:lang w:val="en-US"/>
        </w:rPr>
        <w:t>(Barnes et</w:t>
      </w:r>
      <w:r w:rsidR="00AC408A">
        <w:rPr>
          <w:rFonts w:ascii="Arial" w:hAnsi="Arial" w:cs="Arial"/>
          <w:lang w:val="en-US"/>
        </w:rPr>
        <w:t xml:space="preserve"> </w:t>
      </w:r>
      <w:r w:rsidR="00AC408A" w:rsidRPr="00CF5879">
        <w:rPr>
          <w:rFonts w:ascii="Arial" w:hAnsi="Arial" w:cs="Arial"/>
          <w:lang w:val="en-US"/>
        </w:rPr>
        <w:t>al., 1993; Tsukaguchietal.</w:t>
      </w:r>
      <w:proofErr w:type="gramStart"/>
      <w:r w:rsidR="00AC408A" w:rsidRPr="00CF5879">
        <w:rPr>
          <w:rFonts w:ascii="Arial" w:hAnsi="Arial" w:cs="Arial"/>
          <w:lang w:val="en-US"/>
        </w:rPr>
        <w:t>,1999</w:t>
      </w:r>
      <w:proofErr w:type="gramEnd"/>
      <w:r w:rsidR="00AC408A" w:rsidRPr="00CF5879">
        <w:rPr>
          <w:rFonts w:ascii="Arial" w:hAnsi="Arial" w:cs="Arial"/>
          <w:lang w:val="en-US"/>
        </w:rPr>
        <w:t xml:space="preserve">). </w:t>
      </w:r>
    </w:p>
    <w:p w:rsidR="00377709" w:rsidRPr="00377709" w:rsidRDefault="00283B68" w:rsidP="00292E87">
      <w:pPr>
        <w:autoSpaceDE w:val="0"/>
        <w:autoSpaceDN w:val="0"/>
        <w:adjustRightInd w:val="0"/>
        <w:spacing w:line="480" w:lineRule="auto"/>
        <w:jc w:val="both"/>
        <w:rPr>
          <w:rFonts w:ascii="Arial" w:hAnsi="Arial" w:cs="Arial"/>
          <w:lang w:val="en-US"/>
        </w:rPr>
      </w:pPr>
      <w:r>
        <w:rPr>
          <w:rFonts w:ascii="Arial" w:hAnsi="Arial" w:cs="Arial"/>
          <w:lang w:val="en-US"/>
        </w:rPr>
        <w:t>.</w:t>
      </w:r>
      <w:r w:rsidR="00377709" w:rsidRPr="00377709">
        <w:rPr>
          <w:rFonts w:ascii="Arial" w:hAnsi="Arial" w:cs="Arial"/>
          <w:lang w:val="en-US"/>
        </w:rPr>
        <w:t xml:space="preserve"> </w:t>
      </w:r>
    </w:p>
    <w:p w:rsidR="00E97F10" w:rsidRDefault="00E97F10" w:rsidP="00624100">
      <w:pPr>
        <w:autoSpaceDE w:val="0"/>
        <w:autoSpaceDN w:val="0"/>
        <w:adjustRightInd w:val="0"/>
        <w:spacing w:after="0" w:line="480" w:lineRule="auto"/>
        <w:jc w:val="both"/>
        <w:rPr>
          <w:rFonts w:ascii="Arial" w:hAnsi="Arial" w:cs="Arial"/>
          <w:lang w:val="en-US"/>
        </w:rPr>
      </w:pPr>
    </w:p>
    <w:p w:rsidR="00E97F10" w:rsidRDefault="008F3A79" w:rsidP="008F3A79">
      <w:pPr>
        <w:spacing w:after="0" w:line="480" w:lineRule="auto"/>
        <w:jc w:val="both"/>
        <w:rPr>
          <w:rStyle w:val="apple-converted-space"/>
          <w:rFonts w:ascii="Georgia" w:hAnsi="Georgia"/>
          <w:color w:val="3E3D40"/>
          <w:shd w:val="clear" w:color="auto" w:fill="FFFFFF"/>
          <w:lang w:val="en-US"/>
        </w:rPr>
      </w:pPr>
      <w:r w:rsidRPr="00C1300E">
        <w:rPr>
          <w:rStyle w:val="apple-converted-space"/>
          <w:rFonts w:ascii="Georgia" w:hAnsi="Georgia"/>
          <w:color w:val="3E3D40"/>
          <w:shd w:val="clear" w:color="auto" w:fill="FFFFFF"/>
          <w:lang w:val="en-US"/>
        </w:rPr>
        <w:t> </w:t>
      </w:r>
    </w:p>
    <w:p w:rsidR="008F3A79" w:rsidRPr="002E326A" w:rsidRDefault="008F3A79" w:rsidP="00624100">
      <w:pPr>
        <w:autoSpaceDE w:val="0"/>
        <w:autoSpaceDN w:val="0"/>
        <w:adjustRightInd w:val="0"/>
        <w:spacing w:after="0" w:line="480" w:lineRule="auto"/>
        <w:jc w:val="both"/>
        <w:rPr>
          <w:rFonts w:ascii="Arial" w:hAnsi="Arial" w:cs="Arial"/>
          <w:lang w:val="en-US"/>
        </w:rPr>
      </w:pPr>
    </w:p>
    <w:p w:rsidR="00B97C2F" w:rsidRPr="00C85BBF" w:rsidRDefault="00B97C2F" w:rsidP="00624100">
      <w:pPr>
        <w:autoSpaceDE w:val="0"/>
        <w:autoSpaceDN w:val="0"/>
        <w:adjustRightInd w:val="0"/>
        <w:spacing w:after="0" w:line="480" w:lineRule="auto"/>
        <w:jc w:val="both"/>
        <w:rPr>
          <w:rFonts w:ascii="Arial" w:hAnsi="Arial" w:cs="Arial"/>
          <w:lang w:val="en-US"/>
        </w:rPr>
      </w:pPr>
      <w:r w:rsidRPr="00B97C2F">
        <w:rPr>
          <w:rFonts w:ascii="Arial" w:hAnsi="Arial" w:cs="Arial"/>
          <w:lang w:val="en-US"/>
        </w:rPr>
        <w:lastRenderedPageBreak/>
        <w:t>IFN-g is predominantly secreted by</w:t>
      </w:r>
      <w:r w:rsidR="00C85BBF">
        <w:rPr>
          <w:rFonts w:ascii="Arial" w:hAnsi="Arial" w:cs="Arial"/>
          <w:lang w:val="en-US"/>
        </w:rPr>
        <w:t xml:space="preserve"> </w:t>
      </w:r>
      <w:r w:rsidRPr="00B97C2F">
        <w:rPr>
          <w:rFonts w:ascii="Arial" w:hAnsi="Arial" w:cs="Arial"/>
          <w:lang w:val="en-US"/>
        </w:rPr>
        <w:t>innate</w:t>
      </w:r>
      <w:r w:rsidR="00C85BBF">
        <w:rPr>
          <w:rFonts w:ascii="Arial" w:hAnsi="Arial" w:cs="Arial"/>
          <w:lang w:val="en-US"/>
        </w:rPr>
        <w:t xml:space="preserve"> </w:t>
      </w:r>
      <w:r w:rsidRPr="00B97C2F">
        <w:rPr>
          <w:rFonts w:ascii="Arial" w:hAnsi="Arial" w:cs="Arial"/>
          <w:lang w:val="en-US"/>
        </w:rPr>
        <w:t>cells</w:t>
      </w:r>
      <w:r w:rsidR="00C85BBF">
        <w:rPr>
          <w:rFonts w:ascii="Arial" w:hAnsi="Arial" w:cs="Arial"/>
          <w:lang w:val="en-US"/>
        </w:rPr>
        <w:t xml:space="preserve"> </w:t>
      </w:r>
      <w:r w:rsidRPr="00B97C2F">
        <w:rPr>
          <w:rFonts w:ascii="Arial" w:hAnsi="Arial" w:cs="Arial"/>
          <w:lang w:val="en-US"/>
        </w:rPr>
        <w:t>(mainly</w:t>
      </w:r>
      <w:r w:rsidR="00C85BBF">
        <w:rPr>
          <w:rFonts w:ascii="Arial" w:hAnsi="Arial" w:cs="Arial"/>
          <w:lang w:val="en-US"/>
        </w:rPr>
        <w:t xml:space="preserve"> </w:t>
      </w:r>
      <w:r w:rsidRPr="00B97C2F">
        <w:rPr>
          <w:rFonts w:ascii="Arial" w:hAnsi="Arial" w:cs="Arial"/>
          <w:lang w:val="en-US"/>
        </w:rPr>
        <w:t>natural</w:t>
      </w:r>
      <w:r w:rsidR="00C85BBF">
        <w:rPr>
          <w:rFonts w:ascii="Arial" w:hAnsi="Arial" w:cs="Arial"/>
          <w:lang w:val="en-US"/>
        </w:rPr>
        <w:t xml:space="preserve"> </w:t>
      </w:r>
      <w:r w:rsidRPr="00B97C2F">
        <w:rPr>
          <w:rFonts w:ascii="Arial" w:hAnsi="Arial" w:cs="Arial"/>
          <w:lang w:val="en-US"/>
        </w:rPr>
        <w:t>killer</w:t>
      </w:r>
      <w:r w:rsidR="00C85BBF">
        <w:rPr>
          <w:rFonts w:ascii="Arial" w:hAnsi="Arial" w:cs="Arial"/>
          <w:lang w:val="en-US"/>
        </w:rPr>
        <w:t xml:space="preserve"> </w:t>
      </w:r>
      <w:r w:rsidRPr="00B97C2F">
        <w:rPr>
          <w:rFonts w:ascii="Arial" w:hAnsi="Arial" w:cs="Arial"/>
          <w:lang w:val="en-US"/>
        </w:rPr>
        <w:t xml:space="preserve">cells, </w:t>
      </w:r>
      <w:proofErr w:type="spellStart"/>
      <w:r w:rsidRPr="00B97C2F">
        <w:rPr>
          <w:rFonts w:ascii="Arial" w:hAnsi="Arial" w:cs="Arial"/>
          <w:lang w:val="en-US"/>
        </w:rPr>
        <w:t>sg</w:t>
      </w:r>
      <w:proofErr w:type="spellEnd"/>
      <w:r w:rsidRPr="00B97C2F">
        <w:rPr>
          <w:rFonts w:ascii="Arial" w:hAnsi="Arial" w:cs="Arial"/>
          <w:lang w:val="en-US"/>
        </w:rPr>
        <w:t xml:space="preserve"> terms in </w:t>
      </w:r>
      <w:proofErr w:type="spellStart"/>
      <w:r w:rsidRPr="00B97C2F">
        <w:rPr>
          <w:rFonts w:ascii="Arial" w:hAnsi="Arial" w:cs="Arial"/>
          <w:lang w:val="en-US"/>
        </w:rPr>
        <w:t>Eqs</w:t>
      </w:r>
      <w:proofErr w:type="spellEnd"/>
      <w:proofErr w:type="gramStart"/>
      <w:r w:rsidRPr="00B97C2F">
        <w:rPr>
          <w:rFonts w:ascii="Arial" w:hAnsi="Arial" w:cs="Arial"/>
          <w:lang w:val="en-US"/>
        </w:rPr>
        <w:t>.(</w:t>
      </w:r>
      <w:proofErr w:type="gramEnd"/>
      <w:r w:rsidRPr="00B97C2F">
        <w:rPr>
          <w:rFonts w:ascii="Arial" w:hAnsi="Arial" w:cs="Arial"/>
          <w:lang w:val="en-US"/>
        </w:rPr>
        <w:t>26)and(30)</w:t>
      </w:r>
      <w:proofErr w:type="spellStart"/>
      <w:r w:rsidRPr="00B97C2F">
        <w:rPr>
          <w:rFonts w:ascii="Arial" w:hAnsi="Arial" w:cs="Arial"/>
          <w:lang w:val="en-US"/>
        </w:rPr>
        <w:t>intheSupportingInformationonline</w:t>
      </w:r>
      <w:proofErr w:type="spellEnd"/>
      <w:r w:rsidRPr="00B97C2F">
        <w:rPr>
          <w:rFonts w:ascii="Arial" w:hAnsi="Arial" w:cs="Arial"/>
          <w:lang w:val="en-US"/>
        </w:rPr>
        <w:t>) right after</w:t>
      </w:r>
      <w:r w:rsidR="00C85BBF">
        <w:rPr>
          <w:rFonts w:ascii="Arial" w:hAnsi="Arial" w:cs="Arial"/>
          <w:lang w:val="en-US"/>
        </w:rPr>
        <w:t xml:space="preserve"> </w:t>
      </w:r>
      <w:r w:rsidRPr="00B97C2F">
        <w:rPr>
          <w:rFonts w:ascii="Arial" w:hAnsi="Arial" w:cs="Arial"/>
          <w:lang w:val="en-US"/>
        </w:rPr>
        <w:t>infection</w:t>
      </w:r>
      <w:r w:rsidR="00C85BBF">
        <w:rPr>
          <w:rFonts w:ascii="Arial" w:hAnsi="Arial" w:cs="Arial"/>
          <w:lang w:val="en-US"/>
        </w:rPr>
        <w:t xml:space="preserve"> </w:t>
      </w:r>
      <w:r w:rsidRPr="00B97C2F">
        <w:rPr>
          <w:rFonts w:ascii="Arial" w:hAnsi="Arial" w:cs="Arial"/>
          <w:lang w:val="en-US"/>
        </w:rPr>
        <w:t>and</w:t>
      </w:r>
      <w:r w:rsidR="00C85BBF">
        <w:rPr>
          <w:rFonts w:ascii="Arial" w:hAnsi="Arial" w:cs="Arial"/>
          <w:lang w:val="en-US"/>
        </w:rPr>
        <w:t xml:space="preserve"> </w:t>
      </w:r>
      <w:r w:rsidRPr="00B97C2F">
        <w:rPr>
          <w:rFonts w:ascii="Arial" w:hAnsi="Arial" w:cs="Arial"/>
          <w:lang w:val="en-US"/>
        </w:rPr>
        <w:t>upon</w:t>
      </w:r>
      <w:r w:rsidR="00C85BBF">
        <w:rPr>
          <w:rFonts w:ascii="Arial" w:hAnsi="Arial" w:cs="Arial"/>
          <w:lang w:val="en-US"/>
        </w:rPr>
        <w:t xml:space="preserve"> </w:t>
      </w:r>
      <w:r w:rsidRPr="00B97C2F">
        <w:rPr>
          <w:rFonts w:ascii="Arial" w:hAnsi="Arial" w:cs="Arial"/>
          <w:lang w:val="en-US"/>
        </w:rPr>
        <w:t>signalingbyinterleukin12(IL-12) and by</w:t>
      </w:r>
      <w:r w:rsidR="00C85BBF">
        <w:rPr>
          <w:rFonts w:ascii="Arial" w:hAnsi="Arial" w:cs="Arial"/>
          <w:lang w:val="en-US"/>
        </w:rPr>
        <w:t xml:space="preserve"> </w:t>
      </w:r>
      <w:proofErr w:type="spellStart"/>
      <w:r w:rsidRPr="00B97C2F">
        <w:rPr>
          <w:rFonts w:ascii="Arial" w:hAnsi="Arial" w:cs="Arial"/>
          <w:lang w:val="en-US"/>
        </w:rPr>
        <w:t>Tcells</w:t>
      </w:r>
      <w:proofErr w:type="spellEnd"/>
      <w:r w:rsidR="00C85BBF">
        <w:rPr>
          <w:rFonts w:ascii="Arial" w:hAnsi="Arial" w:cs="Arial"/>
          <w:lang w:val="en-US"/>
        </w:rPr>
        <w:t xml:space="preserve"> </w:t>
      </w:r>
      <w:r w:rsidRPr="00B97C2F">
        <w:rPr>
          <w:rFonts w:ascii="Arial" w:hAnsi="Arial" w:cs="Arial"/>
          <w:lang w:val="en-US"/>
        </w:rPr>
        <w:t>upon</w:t>
      </w:r>
      <w:r w:rsidR="00C85BBF">
        <w:rPr>
          <w:rFonts w:ascii="Arial" w:hAnsi="Arial" w:cs="Arial"/>
          <w:lang w:val="en-US"/>
        </w:rPr>
        <w:t xml:space="preserve"> </w:t>
      </w:r>
      <w:r w:rsidRPr="00B97C2F">
        <w:rPr>
          <w:rFonts w:ascii="Arial" w:hAnsi="Arial" w:cs="Arial"/>
          <w:lang w:val="en-US"/>
        </w:rPr>
        <w:t>instruction</w:t>
      </w:r>
      <w:r w:rsidR="00C85BBF">
        <w:rPr>
          <w:rFonts w:ascii="Arial" w:hAnsi="Arial" w:cs="Arial"/>
          <w:lang w:val="en-US"/>
        </w:rPr>
        <w:t xml:space="preserve"> </w:t>
      </w:r>
      <w:r w:rsidRPr="00B97C2F">
        <w:rPr>
          <w:rFonts w:ascii="Arial" w:hAnsi="Arial" w:cs="Arial"/>
          <w:lang w:val="en-US"/>
        </w:rPr>
        <w:t>byinterleukin12(IL-12)</w:t>
      </w:r>
      <w:r w:rsidR="00C85BBF">
        <w:rPr>
          <w:rFonts w:ascii="Arial" w:hAnsi="Arial" w:cs="Arial"/>
          <w:lang w:val="en-US"/>
        </w:rPr>
        <w:t xml:space="preserve"> </w:t>
      </w:r>
      <w:r w:rsidRPr="00B97C2F">
        <w:rPr>
          <w:rFonts w:ascii="Arial" w:hAnsi="Arial" w:cs="Arial"/>
          <w:lang w:val="en-US"/>
        </w:rPr>
        <w:t>and IL-18 (</w:t>
      </w:r>
      <w:proofErr w:type="spellStart"/>
      <w:r w:rsidRPr="00B97C2F">
        <w:rPr>
          <w:rFonts w:ascii="Arial" w:hAnsi="Arial" w:cs="Arial"/>
          <w:lang w:val="en-US"/>
        </w:rPr>
        <w:t>Korbel</w:t>
      </w:r>
      <w:proofErr w:type="spellEnd"/>
      <w:r w:rsidRPr="00B97C2F">
        <w:rPr>
          <w:rFonts w:ascii="Arial" w:hAnsi="Arial" w:cs="Arial"/>
          <w:lang w:val="en-US"/>
        </w:rPr>
        <w:t xml:space="preserve"> etal.,2008). </w:t>
      </w:r>
      <w:proofErr w:type="spellStart"/>
      <w:r w:rsidRPr="00C85BBF">
        <w:rPr>
          <w:rFonts w:ascii="Arial" w:hAnsi="Arial" w:cs="Arial"/>
          <w:lang w:val="en-US"/>
        </w:rPr>
        <w:t>Infact</w:t>
      </w:r>
      <w:proofErr w:type="spellEnd"/>
      <w:r w:rsidRPr="00C85BBF">
        <w:rPr>
          <w:rFonts w:ascii="Arial" w:hAnsi="Arial" w:cs="Arial"/>
          <w:lang w:val="en-US"/>
        </w:rPr>
        <w:t>,</w:t>
      </w:r>
      <w:r w:rsidR="00C85BBF" w:rsidRPr="00C85BBF">
        <w:rPr>
          <w:rFonts w:ascii="Arial" w:hAnsi="Arial" w:cs="Arial"/>
          <w:lang w:val="en-US"/>
        </w:rPr>
        <w:t xml:space="preserve"> </w:t>
      </w:r>
      <w:r w:rsidRPr="00C85BBF">
        <w:rPr>
          <w:rFonts w:ascii="Arial" w:hAnsi="Arial" w:cs="Arial"/>
          <w:lang w:val="en-US"/>
        </w:rPr>
        <w:t>a</w:t>
      </w:r>
      <w:r w:rsidR="00C85BBF" w:rsidRPr="00C85BBF">
        <w:rPr>
          <w:rFonts w:ascii="Arial" w:hAnsi="Arial" w:cs="Arial"/>
          <w:lang w:val="en-US"/>
        </w:rPr>
        <w:t xml:space="preserve"> </w:t>
      </w:r>
      <w:r w:rsidRPr="00C85BBF">
        <w:rPr>
          <w:rFonts w:ascii="Arial" w:hAnsi="Arial" w:cs="Arial"/>
          <w:lang w:val="en-US"/>
        </w:rPr>
        <w:t>second</w:t>
      </w:r>
      <w:r w:rsidR="00C85BBF" w:rsidRPr="00C85BBF">
        <w:rPr>
          <w:rFonts w:ascii="Arial" w:hAnsi="Arial" w:cs="Arial"/>
          <w:lang w:val="en-US"/>
        </w:rPr>
        <w:t xml:space="preserve"> </w:t>
      </w:r>
      <w:r w:rsidRPr="00C85BBF">
        <w:rPr>
          <w:rFonts w:ascii="Arial" w:hAnsi="Arial" w:cs="Arial"/>
          <w:lang w:val="en-US"/>
        </w:rPr>
        <w:t>wave</w:t>
      </w:r>
      <w:r w:rsidR="00C85BBF" w:rsidRPr="00C85BBF">
        <w:rPr>
          <w:rFonts w:ascii="Arial" w:hAnsi="Arial" w:cs="Arial"/>
          <w:lang w:val="en-US"/>
        </w:rPr>
        <w:t xml:space="preserve"> </w:t>
      </w:r>
      <w:r w:rsidRPr="00C85BBF">
        <w:rPr>
          <w:rFonts w:ascii="Arial" w:hAnsi="Arial" w:cs="Arial"/>
          <w:lang w:val="en-US"/>
        </w:rPr>
        <w:t>of</w:t>
      </w:r>
      <w:r w:rsidR="00C85BBF" w:rsidRPr="00C85BBF">
        <w:rPr>
          <w:rFonts w:ascii="Arial" w:hAnsi="Arial" w:cs="Arial"/>
          <w:lang w:val="en-US"/>
        </w:rPr>
        <w:t xml:space="preserve"> </w:t>
      </w:r>
      <w:r w:rsidRPr="00C85BBF">
        <w:rPr>
          <w:rFonts w:ascii="Arial" w:hAnsi="Arial" w:cs="Arial"/>
          <w:lang w:val="en-US"/>
        </w:rPr>
        <w:t>IFN-g production occurs</w:t>
      </w:r>
      <w:r w:rsidR="00C85BBF" w:rsidRPr="00C85BBF">
        <w:rPr>
          <w:rFonts w:ascii="Arial" w:hAnsi="Arial" w:cs="Arial"/>
          <w:lang w:val="en-US"/>
        </w:rPr>
        <w:t xml:space="preserve"> </w:t>
      </w:r>
      <w:r w:rsidRPr="00C85BBF">
        <w:rPr>
          <w:rFonts w:ascii="Arial" w:hAnsi="Arial" w:cs="Arial"/>
          <w:lang w:val="en-US"/>
        </w:rPr>
        <w:t>when</w:t>
      </w:r>
      <w:r w:rsidR="00C85BBF">
        <w:rPr>
          <w:rFonts w:ascii="Arial" w:hAnsi="Arial" w:cs="Arial"/>
          <w:lang w:val="en-US"/>
        </w:rPr>
        <w:t xml:space="preserve"> </w:t>
      </w:r>
      <w:r w:rsidRPr="00C85BBF">
        <w:rPr>
          <w:rFonts w:ascii="Arial" w:hAnsi="Arial" w:cs="Arial"/>
          <w:lang w:val="en-US"/>
        </w:rPr>
        <w:t>adaptive</w:t>
      </w:r>
      <w:r w:rsidR="00C85BBF">
        <w:rPr>
          <w:rFonts w:ascii="Arial" w:hAnsi="Arial" w:cs="Arial"/>
          <w:lang w:val="en-US"/>
        </w:rPr>
        <w:t xml:space="preserve"> </w:t>
      </w:r>
      <w:r w:rsidRPr="00C85BBF">
        <w:rPr>
          <w:rFonts w:ascii="Arial" w:hAnsi="Arial" w:cs="Arial"/>
          <w:lang w:val="en-US"/>
        </w:rPr>
        <w:t>immune</w:t>
      </w:r>
      <w:r w:rsidR="00C85BBF">
        <w:rPr>
          <w:rFonts w:ascii="Arial" w:hAnsi="Arial" w:cs="Arial"/>
          <w:lang w:val="en-US"/>
        </w:rPr>
        <w:t xml:space="preserve"> </w:t>
      </w:r>
      <w:r w:rsidRPr="00C85BBF">
        <w:rPr>
          <w:rFonts w:ascii="Arial" w:hAnsi="Arial" w:cs="Arial"/>
          <w:lang w:val="en-US"/>
        </w:rPr>
        <w:t>cells</w:t>
      </w:r>
      <w:r w:rsidR="00C85BBF">
        <w:rPr>
          <w:rFonts w:ascii="Arial" w:hAnsi="Arial" w:cs="Arial"/>
          <w:lang w:val="en-US"/>
        </w:rPr>
        <w:t xml:space="preserve"> </w:t>
      </w:r>
      <w:r w:rsidRPr="00C85BBF">
        <w:rPr>
          <w:rFonts w:ascii="Arial" w:hAnsi="Arial" w:cs="Arial"/>
          <w:lang w:val="en-US"/>
        </w:rPr>
        <w:t>are</w:t>
      </w:r>
      <w:r w:rsidR="00C85BBF">
        <w:rPr>
          <w:rFonts w:ascii="Arial" w:hAnsi="Arial" w:cs="Arial"/>
          <w:lang w:val="en-US"/>
        </w:rPr>
        <w:t xml:space="preserve"> </w:t>
      </w:r>
      <w:r w:rsidRPr="00C85BBF">
        <w:rPr>
          <w:rFonts w:ascii="Arial" w:hAnsi="Arial" w:cs="Arial"/>
          <w:lang w:val="en-US"/>
        </w:rPr>
        <w:t>generated</w:t>
      </w:r>
    </w:p>
    <w:p w:rsidR="00C03EC3" w:rsidRDefault="00C03EC3" w:rsidP="00624100">
      <w:pPr>
        <w:autoSpaceDE w:val="0"/>
        <w:autoSpaceDN w:val="0"/>
        <w:adjustRightInd w:val="0"/>
        <w:spacing w:after="0" w:line="480" w:lineRule="auto"/>
        <w:jc w:val="both"/>
        <w:rPr>
          <w:rFonts w:ascii="Arial" w:hAnsi="Arial" w:cs="Arial"/>
        </w:rPr>
      </w:pPr>
      <w:r w:rsidRPr="00C03EC3">
        <w:rPr>
          <w:rFonts w:ascii="Arial" w:hAnsi="Arial" w:cs="Arial"/>
        </w:rPr>
        <w:t xml:space="preserve">Si bien el </w:t>
      </w:r>
      <w:proofErr w:type="spellStart"/>
      <w:r w:rsidRPr="00C03EC3">
        <w:rPr>
          <w:rFonts w:ascii="Arial" w:hAnsi="Arial" w:cs="Arial"/>
        </w:rPr>
        <w:t>IFNg</w:t>
      </w:r>
      <w:proofErr w:type="spellEnd"/>
      <w:r w:rsidRPr="00C03EC3">
        <w:rPr>
          <w:rFonts w:ascii="Arial" w:hAnsi="Arial" w:cs="Arial"/>
        </w:rPr>
        <w:t xml:space="preserve"> es producido por las LT en </w:t>
      </w:r>
      <w:r>
        <w:rPr>
          <w:rFonts w:ascii="Arial" w:hAnsi="Arial" w:cs="Arial"/>
        </w:rPr>
        <w:t xml:space="preserve">presencia de IL-12 nosotros incluimos el porcentaje de T activadas que producen </w:t>
      </w:r>
      <w:proofErr w:type="spellStart"/>
      <w:r>
        <w:rPr>
          <w:rFonts w:ascii="Arial" w:hAnsi="Arial" w:cs="Arial"/>
        </w:rPr>
        <w:t>IFNg</w:t>
      </w:r>
      <w:proofErr w:type="spellEnd"/>
    </w:p>
    <w:p w:rsidR="00385AC0" w:rsidRPr="00D64E21" w:rsidRDefault="00385AC0" w:rsidP="00624100">
      <w:pPr>
        <w:autoSpaceDE w:val="0"/>
        <w:autoSpaceDN w:val="0"/>
        <w:adjustRightInd w:val="0"/>
        <w:spacing w:after="0" w:line="480" w:lineRule="auto"/>
        <w:jc w:val="both"/>
        <w:rPr>
          <w:rFonts w:ascii="Arial" w:hAnsi="Arial" w:cs="Arial"/>
        </w:rPr>
      </w:pPr>
      <w:proofErr w:type="gramStart"/>
      <w:r w:rsidRPr="00385AC0">
        <w:rPr>
          <w:rFonts w:ascii="Arial" w:hAnsi="Arial" w:cs="Arial"/>
          <w:lang w:val="en-US"/>
        </w:rPr>
        <w:t xml:space="preserve">As we are working with lysate of bacteria we </w:t>
      </w:r>
      <w:proofErr w:type="spellStart"/>
      <w:r w:rsidRPr="00385AC0">
        <w:rPr>
          <w:rFonts w:ascii="Arial" w:hAnsi="Arial" w:cs="Arial"/>
          <w:lang w:val="en-US"/>
        </w:rPr>
        <w:t>asume</w:t>
      </w:r>
      <w:proofErr w:type="spellEnd"/>
      <w:r w:rsidRPr="00385AC0">
        <w:rPr>
          <w:rFonts w:ascii="Arial" w:hAnsi="Arial" w:cs="Arial"/>
          <w:lang w:val="en-US"/>
        </w:rPr>
        <w:t xml:space="preserve"> that there are not infective </w:t>
      </w:r>
      <w:proofErr w:type="spellStart"/>
      <w:r w:rsidRPr="00385AC0">
        <w:rPr>
          <w:rFonts w:ascii="Arial" w:hAnsi="Arial" w:cs="Arial"/>
          <w:lang w:val="en-US"/>
        </w:rPr>
        <w:t>macropage</w:t>
      </w:r>
      <w:proofErr w:type="spellEnd"/>
      <w:r w:rsidRPr="00385AC0">
        <w:rPr>
          <w:rFonts w:ascii="Arial" w:hAnsi="Arial" w:cs="Arial"/>
          <w:lang w:val="en-US"/>
        </w:rPr>
        <w:t>.</w:t>
      </w:r>
      <w:proofErr w:type="gramEnd"/>
      <w:r w:rsidRPr="00385AC0">
        <w:rPr>
          <w:rFonts w:ascii="Arial" w:hAnsi="Arial" w:cs="Arial"/>
          <w:lang w:val="en-US"/>
        </w:rPr>
        <w:t xml:space="preserve"> </w:t>
      </w:r>
      <w:r w:rsidRPr="00D64E21">
        <w:rPr>
          <w:rFonts w:ascii="Arial" w:hAnsi="Arial" w:cs="Arial"/>
        </w:rPr>
        <w:t xml:space="preserve">So </w:t>
      </w:r>
      <w:proofErr w:type="spellStart"/>
      <w:r w:rsidRPr="00D64E21">
        <w:rPr>
          <w:rFonts w:ascii="Arial" w:hAnsi="Arial" w:cs="Arial"/>
        </w:rPr>
        <w:t>we</w:t>
      </w:r>
      <w:proofErr w:type="spellEnd"/>
      <w:r w:rsidRPr="00D64E21">
        <w:rPr>
          <w:rFonts w:ascii="Arial" w:hAnsi="Arial" w:cs="Arial"/>
        </w:rPr>
        <w:t xml:space="preserve"> </w:t>
      </w:r>
      <w:proofErr w:type="spellStart"/>
      <w:r w:rsidRPr="00D64E21">
        <w:rPr>
          <w:rFonts w:ascii="Arial" w:hAnsi="Arial" w:cs="Arial"/>
        </w:rPr>
        <w:t>estimate</w:t>
      </w:r>
      <w:proofErr w:type="spellEnd"/>
      <w:r w:rsidRPr="00D64E21">
        <w:rPr>
          <w:rFonts w:ascii="Arial" w:hAnsi="Arial" w:cs="Arial"/>
        </w:rPr>
        <w:t xml:space="preserve"> INF-g </w:t>
      </w:r>
      <w:proofErr w:type="spellStart"/>
      <w:r w:rsidRPr="00D64E21">
        <w:rPr>
          <w:rFonts w:ascii="Arial" w:hAnsi="Arial" w:cs="Arial"/>
        </w:rPr>
        <w:t>values</w:t>
      </w:r>
      <w:proofErr w:type="spellEnd"/>
      <w:r w:rsidRPr="00D64E21">
        <w:rPr>
          <w:rFonts w:ascii="Arial" w:hAnsi="Arial" w:cs="Arial"/>
        </w:rPr>
        <w:t xml:space="preserve"> </w:t>
      </w:r>
    </w:p>
    <w:p w:rsidR="00C03EC3" w:rsidRDefault="00F55CD1" w:rsidP="00624100">
      <w:pPr>
        <w:autoSpaceDE w:val="0"/>
        <w:autoSpaceDN w:val="0"/>
        <w:adjustRightInd w:val="0"/>
        <w:spacing w:after="0" w:line="480" w:lineRule="auto"/>
        <w:jc w:val="both"/>
        <w:rPr>
          <w:rFonts w:ascii="Arial" w:hAnsi="Arial" w:cs="Arial"/>
        </w:rPr>
      </w:pPr>
      <w:r>
        <w:rPr>
          <w:rFonts w:ascii="Arial" w:hAnsi="Arial" w:cs="Arial"/>
        </w:rPr>
        <w:t>Si bien las NK producen IFN en presencia de IL-12 nosotros lo incluimos en su estado de activación</w:t>
      </w:r>
    </w:p>
    <w:p w:rsidR="00147794" w:rsidRPr="001A4F4D" w:rsidRDefault="00147794" w:rsidP="00377709">
      <w:pPr>
        <w:autoSpaceDE w:val="0"/>
        <w:autoSpaceDN w:val="0"/>
        <w:adjustRightInd w:val="0"/>
        <w:spacing w:after="0" w:line="480" w:lineRule="auto"/>
        <w:rPr>
          <w:rFonts w:ascii="Dutch801BT-Roman" w:hAnsi="Dutch801BT-Roman" w:cs="Dutch801BT-Roman"/>
          <w:sz w:val="18"/>
          <w:szCs w:val="18"/>
        </w:rPr>
      </w:pPr>
      <w:r w:rsidRPr="001A4F4D">
        <w:rPr>
          <w:rFonts w:ascii="Dutch801BT-Roman" w:hAnsi="Dutch801BT-Roman" w:cs="Dutch801BT-Roman"/>
          <w:sz w:val="18"/>
          <w:szCs w:val="18"/>
        </w:rPr>
        <w:t>SACADO DEL PAPER294 full</w:t>
      </w:r>
    </w:p>
    <w:p w:rsidR="00E112EA" w:rsidRPr="001A4F4D" w:rsidRDefault="00E112EA" w:rsidP="00E112EA">
      <w:pPr>
        <w:autoSpaceDE w:val="0"/>
        <w:autoSpaceDN w:val="0"/>
        <w:adjustRightInd w:val="0"/>
        <w:spacing w:after="0" w:line="240" w:lineRule="auto"/>
        <w:rPr>
          <w:rFonts w:ascii="Arial" w:hAnsi="Arial" w:cs="Arial"/>
          <w:i/>
          <w:iCs/>
        </w:rPr>
      </w:pPr>
      <w:r w:rsidRPr="001A4F4D">
        <w:rPr>
          <w:rFonts w:ascii="Arial" w:hAnsi="Arial" w:cs="Arial"/>
          <w:i/>
          <w:iCs/>
        </w:rPr>
        <w:t>2.</w:t>
      </w:r>
      <w:r w:rsidR="00E91FDF" w:rsidRPr="001A4F4D">
        <w:rPr>
          <w:rFonts w:ascii="Arial" w:hAnsi="Arial" w:cs="Arial"/>
          <w:i/>
          <w:iCs/>
        </w:rPr>
        <w:t>7</w:t>
      </w:r>
      <w:r w:rsidRPr="001A4F4D">
        <w:rPr>
          <w:rFonts w:ascii="Arial" w:hAnsi="Arial" w:cs="Arial"/>
          <w:i/>
          <w:iCs/>
        </w:rPr>
        <w:t xml:space="preserve"> </w:t>
      </w:r>
      <w:r w:rsidR="00CD7E9F" w:rsidRPr="001A4F4D">
        <w:rPr>
          <w:rFonts w:ascii="Arial" w:hAnsi="Arial" w:cs="Arial"/>
          <w:i/>
          <w:iCs/>
        </w:rPr>
        <w:t xml:space="preserve">Prior </w:t>
      </w:r>
      <w:proofErr w:type="spellStart"/>
      <w:r w:rsidR="00CD7E9F" w:rsidRPr="001A4F4D">
        <w:rPr>
          <w:rFonts w:ascii="Arial" w:hAnsi="Arial" w:cs="Arial"/>
          <w:i/>
          <w:iCs/>
        </w:rPr>
        <w:t>p</w:t>
      </w:r>
      <w:r w:rsidRPr="001A4F4D">
        <w:rPr>
          <w:rFonts w:ascii="Arial" w:hAnsi="Arial" w:cs="Arial"/>
          <w:i/>
          <w:iCs/>
        </w:rPr>
        <w:t>arameter</w:t>
      </w:r>
      <w:proofErr w:type="spellEnd"/>
      <w:r w:rsidRPr="001A4F4D">
        <w:rPr>
          <w:rFonts w:ascii="Arial" w:hAnsi="Arial" w:cs="Arial"/>
          <w:i/>
          <w:iCs/>
        </w:rPr>
        <w:t xml:space="preserve"> </w:t>
      </w:r>
      <w:proofErr w:type="spellStart"/>
      <w:r w:rsidRPr="001A4F4D">
        <w:rPr>
          <w:rFonts w:ascii="Arial" w:hAnsi="Arial" w:cs="Arial"/>
          <w:i/>
          <w:iCs/>
        </w:rPr>
        <w:t>estimates</w:t>
      </w:r>
      <w:proofErr w:type="spellEnd"/>
    </w:p>
    <w:p w:rsidR="00E112EA" w:rsidRPr="001A4F4D" w:rsidRDefault="00E112EA" w:rsidP="00E112EA">
      <w:pPr>
        <w:autoSpaceDE w:val="0"/>
        <w:autoSpaceDN w:val="0"/>
        <w:adjustRightInd w:val="0"/>
        <w:spacing w:after="0" w:line="240" w:lineRule="auto"/>
        <w:rPr>
          <w:rFonts w:ascii="Arial" w:hAnsi="Arial" w:cs="Arial"/>
          <w:i/>
          <w:iCs/>
        </w:rPr>
      </w:pPr>
    </w:p>
    <w:p w:rsidR="00E112EA" w:rsidRPr="00E112EA" w:rsidRDefault="00E112EA" w:rsidP="00CD7E9F">
      <w:pPr>
        <w:autoSpaceDE w:val="0"/>
        <w:autoSpaceDN w:val="0"/>
        <w:adjustRightInd w:val="0"/>
        <w:spacing w:after="0" w:line="480" w:lineRule="auto"/>
        <w:jc w:val="both"/>
        <w:rPr>
          <w:rFonts w:ascii="Arial" w:hAnsi="Arial" w:cs="Arial"/>
          <w:lang w:val="en-US"/>
        </w:rPr>
      </w:pPr>
      <w:r w:rsidRPr="00E112EA">
        <w:rPr>
          <w:rFonts w:ascii="Arial" w:hAnsi="Arial" w:cs="Arial"/>
          <w:lang w:val="en-US"/>
        </w:rPr>
        <w:t xml:space="preserve">It is hard to determine </w:t>
      </w:r>
      <w:r w:rsidR="009E558E">
        <w:rPr>
          <w:rFonts w:ascii="Arial" w:hAnsi="Arial" w:cs="Arial"/>
          <w:lang w:val="en-US"/>
        </w:rPr>
        <w:t xml:space="preserve">prior parameters values of the </w:t>
      </w:r>
      <w:r w:rsidRPr="00E112EA">
        <w:rPr>
          <w:rFonts w:ascii="Arial" w:hAnsi="Arial" w:cs="Arial"/>
          <w:lang w:val="en-US"/>
        </w:rPr>
        <w:t>system</w:t>
      </w:r>
      <w:r w:rsidR="00E26748">
        <w:rPr>
          <w:rFonts w:ascii="Arial" w:hAnsi="Arial" w:cs="Arial"/>
          <w:lang w:val="en-US"/>
        </w:rPr>
        <w:t xml:space="preserve">, since experimental data comes from a </w:t>
      </w:r>
      <w:r w:rsidR="00E26748" w:rsidRPr="00E26748">
        <w:rPr>
          <w:rFonts w:ascii="Arial" w:hAnsi="Arial" w:cs="Arial"/>
          <w:lang w:val="en-US"/>
        </w:rPr>
        <w:t>var</w:t>
      </w:r>
      <w:r w:rsidR="00E26748">
        <w:rPr>
          <w:rFonts w:ascii="Arial" w:hAnsi="Arial" w:cs="Arial"/>
          <w:lang w:val="en-US"/>
        </w:rPr>
        <w:t>iety of</w:t>
      </w:r>
      <w:r w:rsidR="00E26748" w:rsidRPr="00E26748">
        <w:rPr>
          <w:rFonts w:ascii="Arial" w:hAnsi="Arial" w:cs="Arial"/>
          <w:lang w:val="en-US"/>
        </w:rPr>
        <w:t xml:space="preserve"> sources obtained in different experimental contexts (including several models in vivo and in vitro)</w:t>
      </w:r>
      <w:r w:rsidRPr="00E112EA">
        <w:rPr>
          <w:rFonts w:ascii="Arial" w:hAnsi="Arial" w:cs="Arial"/>
          <w:lang w:val="en-US"/>
        </w:rPr>
        <w:t xml:space="preserve">. </w:t>
      </w:r>
      <w:r w:rsidR="009E558E">
        <w:rPr>
          <w:rFonts w:ascii="Arial" w:hAnsi="Arial" w:cs="Arial"/>
          <w:lang w:val="en-US"/>
        </w:rPr>
        <w:t>Therefore</w:t>
      </w:r>
      <w:r w:rsidRPr="00E112EA">
        <w:rPr>
          <w:rFonts w:ascii="Arial" w:hAnsi="Arial" w:cs="Arial"/>
          <w:lang w:val="en-US"/>
        </w:rPr>
        <w:t xml:space="preserve"> we choose to seek order of magnitude estimates</w:t>
      </w:r>
      <w:r w:rsidR="00E26748">
        <w:rPr>
          <w:rFonts w:ascii="Arial" w:hAnsi="Arial" w:cs="Arial"/>
          <w:lang w:val="en-US"/>
        </w:rPr>
        <w:t xml:space="preserve"> for prior parameters</w:t>
      </w:r>
      <w:r w:rsidR="00AD1980">
        <w:rPr>
          <w:rFonts w:ascii="Arial" w:hAnsi="Arial" w:cs="Arial"/>
          <w:lang w:val="en-US"/>
        </w:rPr>
        <w:t xml:space="preserve"> with reasonable biological value</w:t>
      </w:r>
      <w:r w:rsidR="00E26748">
        <w:rPr>
          <w:rFonts w:ascii="Arial" w:hAnsi="Arial" w:cs="Arial"/>
          <w:lang w:val="en-US"/>
        </w:rPr>
        <w:t xml:space="preserve">. </w:t>
      </w:r>
      <w:r w:rsidRPr="00E112EA">
        <w:rPr>
          <w:rFonts w:ascii="Arial" w:hAnsi="Arial" w:cs="Arial"/>
          <w:lang w:val="en-US"/>
        </w:rPr>
        <w:t xml:space="preserve"> Such order of magnitude estimates come from both modeling and biological literature</w:t>
      </w:r>
      <w:r w:rsidR="00E26748">
        <w:rPr>
          <w:rFonts w:ascii="Arial" w:hAnsi="Arial" w:cs="Arial"/>
          <w:lang w:val="en-US"/>
        </w:rPr>
        <w:t xml:space="preserve"> (table X)</w:t>
      </w:r>
      <w:r w:rsidRPr="00E112EA">
        <w:rPr>
          <w:rFonts w:ascii="Arial" w:hAnsi="Arial" w:cs="Arial"/>
          <w:lang w:val="en-US"/>
        </w:rPr>
        <w:t>.</w:t>
      </w:r>
    </w:p>
    <w:p w:rsidR="00E112EA" w:rsidRDefault="00E112EA" w:rsidP="00CD7E9F">
      <w:pPr>
        <w:autoSpaceDE w:val="0"/>
        <w:autoSpaceDN w:val="0"/>
        <w:adjustRightInd w:val="0"/>
        <w:spacing w:after="0" w:line="480" w:lineRule="auto"/>
        <w:jc w:val="both"/>
        <w:rPr>
          <w:rFonts w:ascii="Arial" w:hAnsi="Arial" w:cs="Arial"/>
          <w:lang w:val="en-US"/>
        </w:rPr>
      </w:pPr>
      <w:r w:rsidRPr="00E112EA">
        <w:rPr>
          <w:rFonts w:ascii="Arial" w:hAnsi="Arial" w:cs="Arial"/>
          <w:lang w:val="en-US"/>
        </w:rPr>
        <w:t xml:space="preserve">In some cases it has not been possible to obtain </w:t>
      </w:r>
      <w:r w:rsidR="00E26748">
        <w:rPr>
          <w:rFonts w:ascii="Arial" w:hAnsi="Arial" w:cs="Arial"/>
          <w:lang w:val="en-US"/>
        </w:rPr>
        <w:t>in the literature</w:t>
      </w:r>
      <w:r w:rsidRPr="00E112EA">
        <w:rPr>
          <w:rFonts w:ascii="Arial" w:hAnsi="Arial" w:cs="Arial"/>
          <w:lang w:val="en-US"/>
        </w:rPr>
        <w:t xml:space="preserve"> one estimate for a parameter, and hence we have included order of magnitude estimates for different cells so as to achieve a lower (or upper) bound.</w:t>
      </w:r>
      <w:r w:rsidR="0027319B">
        <w:rPr>
          <w:rFonts w:ascii="Arial" w:hAnsi="Arial" w:cs="Arial"/>
          <w:lang w:val="en-US"/>
        </w:rPr>
        <w:t xml:space="preserve"> </w:t>
      </w:r>
    </w:p>
    <w:p w:rsidR="0027319B" w:rsidRPr="00E112EA" w:rsidRDefault="00AD1980" w:rsidP="00CD7E9F">
      <w:pPr>
        <w:autoSpaceDE w:val="0"/>
        <w:autoSpaceDN w:val="0"/>
        <w:adjustRightInd w:val="0"/>
        <w:spacing w:after="0" w:line="480" w:lineRule="auto"/>
        <w:jc w:val="both"/>
        <w:rPr>
          <w:rFonts w:ascii="Arial" w:hAnsi="Arial" w:cs="Arial"/>
          <w:i/>
          <w:lang w:val="en-US"/>
        </w:rPr>
      </w:pPr>
      <w:r>
        <w:rPr>
          <w:rFonts w:ascii="Arial" w:hAnsi="Arial" w:cs="Arial"/>
          <w:lang w:val="en-US"/>
        </w:rPr>
        <w:t>To set</w:t>
      </w:r>
      <w:r w:rsidR="0027319B">
        <w:rPr>
          <w:rFonts w:ascii="Arial" w:hAnsi="Arial" w:cs="Arial"/>
          <w:lang w:val="en-US"/>
        </w:rPr>
        <w:t xml:space="preserve"> prior parameters we did </w:t>
      </w:r>
      <w:r>
        <w:rPr>
          <w:rFonts w:ascii="Arial" w:hAnsi="Arial" w:cs="Arial"/>
          <w:lang w:val="en-US"/>
        </w:rPr>
        <w:t>consider</w:t>
      </w:r>
      <w:r w:rsidR="0027319B">
        <w:rPr>
          <w:rFonts w:ascii="Arial" w:hAnsi="Arial" w:cs="Arial"/>
          <w:lang w:val="en-US"/>
        </w:rPr>
        <w:t xml:space="preserve"> experimental data w</w:t>
      </w:r>
      <w:r>
        <w:rPr>
          <w:rFonts w:ascii="Arial" w:hAnsi="Arial" w:cs="Arial"/>
          <w:lang w:val="en-US"/>
        </w:rPr>
        <w:t>e set out to</w:t>
      </w:r>
      <w:r w:rsidR="0027319B">
        <w:rPr>
          <w:rFonts w:ascii="Arial" w:hAnsi="Arial" w:cs="Arial"/>
          <w:lang w:val="en-US"/>
        </w:rPr>
        <w:t xml:space="preserve"> fit</w:t>
      </w:r>
      <w:r>
        <w:rPr>
          <w:rFonts w:ascii="Arial" w:hAnsi="Arial" w:cs="Arial"/>
          <w:lang w:val="en-US"/>
        </w:rPr>
        <w:t>.</w:t>
      </w:r>
    </w:p>
    <w:p w:rsidR="00C9736B" w:rsidRPr="000A60B1" w:rsidRDefault="00C9736B" w:rsidP="00624100">
      <w:pPr>
        <w:autoSpaceDE w:val="0"/>
        <w:autoSpaceDN w:val="0"/>
        <w:adjustRightInd w:val="0"/>
        <w:spacing w:after="0" w:line="480" w:lineRule="auto"/>
        <w:jc w:val="both"/>
        <w:rPr>
          <w:rFonts w:ascii="Arial" w:hAnsi="Arial" w:cs="Arial"/>
          <w:i/>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EE27D6">
        <w:rPr>
          <w:rFonts w:ascii="Arial" w:hAnsi="Arial" w:cs="Arial"/>
          <w:lang w:val="en-US"/>
        </w:rPr>
        <w:t>2.</w:t>
      </w:r>
      <w:r w:rsidR="002E326A">
        <w:rPr>
          <w:rFonts w:ascii="Arial" w:hAnsi="Arial" w:cs="Arial"/>
          <w:lang w:val="en-US"/>
        </w:rPr>
        <w:t>8</w:t>
      </w:r>
      <w:r w:rsidRPr="00EE27D6">
        <w:rPr>
          <w:rFonts w:ascii="Arial" w:hAnsi="Arial" w:cs="Arial"/>
          <w:lang w:val="en-US"/>
        </w:rPr>
        <w:t xml:space="preserve"> Novel Bayesian fitting approach</w:t>
      </w:r>
    </w:p>
    <w:p w:rsidR="00893A59" w:rsidRPr="00EB3AAA" w:rsidRDefault="00893A59" w:rsidP="00624100">
      <w:pPr>
        <w:autoSpaceDE w:val="0"/>
        <w:autoSpaceDN w:val="0"/>
        <w:adjustRightInd w:val="0"/>
        <w:spacing w:after="0" w:line="480" w:lineRule="auto"/>
        <w:jc w:val="both"/>
        <w:rPr>
          <w:rFonts w:ascii="Arial" w:hAnsi="Arial" w:cs="Arial"/>
          <w:lang w:val="en-US"/>
        </w:rPr>
      </w:pPr>
      <w:r w:rsidRPr="00893A59">
        <w:rPr>
          <w:rFonts w:ascii="Arial" w:hAnsi="Arial" w:cs="Arial"/>
          <w:lang w:val="en-US"/>
        </w:rPr>
        <w:t>Our goal</w:t>
      </w:r>
      <w:r w:rsidR="00E91FDF">
        <w:rPr>
          <w:rFonts w:ascii="Arial" w:hAnsi="Arial" w:cs="Arial"/>
          <w:lang w:val="en-US"/>
        </w:rPr>
        <w:t xml:space="preserve"> is</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recapitulate</w:t>
      </w:r>
      <w:r w:rsidR="001D77C4">
        <w:rPr>
          <w:rFonts w:ascii="Arial" w:hAnsi="Arial" w:cs="Arial"/>
          <w:lang w:val="en-US"/>
        </w:rPr>
        <w:t xml:space="preserve"> </w:t>
      </w:r>
      <w:r w:rsidR="00E91FDF">
        <w:rPr>
          <w:rFonts w:ascii="Arial" w:hAnsi="Arial" w:cs="Arial"/>
          <w:lang w:val="en-US"/>
        </w:rPr>
        <w:t>experimental</w:t>
      </w:r>
      <w:r w:rsidR="001D77C4">
        <w:rPr>
          <w:rFonts w:ascii="Arial" w:hAnsi="Arial" w:cs="Arial"/>
          <w:lang w:val="en-US"/>
        </w:rPr>
        <w:t xml:space="preserve"> </w:t>
      </w:r>
      <w:r w:rsidRPr="00893A59">
        <w:rPr>
          <w:rFonts w:ascii="Arial" w:hAnsi="Arial" w:cs="Arial"/>
          <w:lang w:val="en-US"/>
        </w:rPr>
        <w:t>data</w:t>
      </w:r>
      <w:r w:rsidR="001D77C4">
        <w:rPr>
          <w:rFonts w:ascii="Arial" w:hAnsi="Arial" w:cs="Arial"/>
          <w:lang w:val="en-US"/>
        </w:rPr>
        <w:t xml:space="preserve"> </w:t>
      </w:r>
      <w:r w:rsidRPr="00893A59">
        <w:rPr>
          <w:rFonts w:ascii="Arial" w:hAnsi="Arial" w:cs="Arial"/>
          <w:lang w:val="en-US"/>
        </w:rPr>
        <w:t>with</w:t>
      </w:r>
      <w:r w:rsidR="001D77C4">
        <w:rPr>
          <w:rFonts w:ascii="Arial" w:hAnsi="Arial" w:cs="Arial"/>
          <w:lang w:val="en-US"/>
        </w:rPr>
        <w:t xml:space="preserve"> </w:t>
      </w:r>
      <w:r w:rsidRPr="00893A59">
        <w:rPr>
          <w:rFonts w:ascii="Arial" w:hAnsi="Arial" w:cs="Arial"/>
          <w:lang w:val="en-US"/>
        </w:rPr>
        <w:t>the model (</w:t>
      </w:r>
      <w:proofErr w:type="spellStart"/>
      <w:r w:rsidRPr="00893A59">
        <w:rPr>
          <w:rFonts w:ascii="Arial" w:hAnsi="Arial" w:cs="Arial"/>
          <w:lang w:val="en-US"/>
        </w:rPr>
        <w:t>modelfitting</w:t>
      </w:r>
      <w:proofErr w:type="spellEnd"/>
      <w:r w:rsidRPr="00893A59">
        <w:rPr>
          <w:rFonts w:ascii="Arial" w:hAnsi="Arial" w:cs="Arial"/>
          <w:lang w:val="en-US"/>
        </w:rPr>
        <w:t>)</w:t>
      </w:r>
      <w:r w:rsidR="001D77C4">
        <w:rPr>
          <w:rFonts w:ascii="Arial" w:hAnsi="Arial" w:cs="Arial"/>
          <w:lang w:val="en-US"/>
        </w:rPr>
        <w:t xml:space="preserve"> </w:t>
      </w:r>
      <w:r w:rsidRPr="00893A59">
        <w:rPr>
          <w:rFonts w:ascii="Arial" w:hAnsi="Arial" w:cs="Arial"/>
          <w:lang w:val="en-US"/>
        </w:rPr>
        <w:t>and</w:t>
      </w:r>
      <w:r w:rsidR="001D77C4">
        <w:rPr>
          <w:rFonts w:ascii="Arial" w:hAnsi="Arial" w:cs="Arial"/>
          <w:lang w:val="en-US"/>
        </w:rPr>
        <w:t xml:space="preserve"> </w:t>
      </w:r>
      <w:r w:rsidRPr="00893A59">
        <w:rPr>
          <w:rFonts w:ascii="Arial" w:hAnsi="Arial" w:cs="Arial"/>
          <w:lang w:val="en-US"/>
        </w:rPr>
        <w:t>second,</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use</w:t>
      </w:r>
      <w:r w:rsidR="001D77C4">
        <w:rPr>
          <w:rFonts w:ascii="Arial" w:hAnsi="Arial" w:cs="Arial"/>
          <w:lang w:val="en-US"/>
        </w:rPr>
        <w:t xml:space="preserve"> </w:t>
      </w:r>
      <w:r w:rsidRPr="00893A59">
        <w:rPr>
          <w:rFonts w:ascii="Arial" w:hAnsi="Arial" w:cs="Arial"/>
          <w:lang w:val="en-US"/>
        </w:rPr>
        <w:t>the</w:t>
      </w:r>
      <w:r w:rsidR="001D77C4">
        <w:rPr>
          <w:rFonts w:ascii="Arial" w:hAnsi="Arial" w:cs="Arial"/>
          <w:lang w:val="en-US"/>
        </w:rPr>
        <w:t xml:space="preserve"> </w:t>
      </w:r>
      <w:r w:rsidRPr="00893A59">
        <w:rPr>
          <w:rFonts w:ascii="Arial" w:hAnsi="Arial" w:cs="Arial"/>
          <w:lang w:val="en-US"/>
        </w:rPr>
        <w:t>model</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determine the key</w:t>
      </w:r>
      <w:r w:rsidR="001D77C4">
        <w:rPr>
          <w:rFonts w:ascii="Arial" w:hAnsi="Arial" w:cs="Arial"/>
          <w:lang w:val="en-US"/>
        </w:rPr>
        <w:t xml:space="preserve"> </w:t>
      </w:r>
      <w:r w:rsidRPr="00893A59">
        <w:rPr>
          <w:rFonts w:ascii="Arial" w:hAnsi="Arial" w:cs="Arial"/>
          <w:lang w:val="en-US"/>
        </w:rPr>
        <w:t>mechanisms</w:t>
      </w:r>
      <w:r w:rsidR="001D77C4">
        <w:rPr>
          <w:rFonts w:ascii="Arial" w:hAnsi="Arial" w:cs="Arial"/>
          <w:lang w:val="en-US"/>
        </w:rPr>
        <w:t xml:space="preserve"> </w:t>
      </w:r>
      <w:r w:rsidRPr="00893A59">
        <w:rPr>
          <w:rFonts w:ascii="Arial" w:hAnsi="Arial" w:cs="Arial"/>
          <w:lang w:val="en-US"/>
        </w:rPr>
        <w:t>that</w:t>
      </w:r>
      <w:r w:rsidR="001D77C4">
        <w:rPr>
          <w:rFonts w:ascii="Arial" w:hAnsi="Arial" w:cs="Arial"/>
          <w:lang w:val="en-US"/>
        </w:rPr>
        <w:t xml:space="preserve"> </w:t>
      </w:r>
      <w:r w:rsidRPr="00893A59">
        <w:rPr>
          <w:rFonts w:ascii="Arial" w:hAnsi="Arial" w:cs="Arial"/>
          <w:lang w:val="en-US"/>
        </w:rPr>
        <w:t>affect</w:t>
      </w:r>
      <w:r w:rsidR="001D77C4">
        <w:rPr>
          <w:rFonts w:ascii="Arial" w:hAnsi="Arial" w:cs="Arial"/>
          <w:lang w:val="en-US"/>
        </w:rPr>
        <w:t xml:space="preserve"> </w:t>
      </w:r>
      <w:r w:rsidRPr="00893A59">
        <w:rPr>
          <w:rFonts w:ascii="Arial" w:hAnsi="Arial" w:cs="Arial"/>
          <w:lang w:val="en-US"/>
        </w:rPr>
        <w:t>specific</w:t>
      </w:r>
      <w:r w:rsidR="001D77C4">
        <w:rPr>
          <w:rFonts w:ascii="Arial" w:hAnsi="Arial" w:cs="Arial"/>
          <w:lang w:val="en-US"/>
        </w:rPr>
        <w:t xml:space="preserve"> </w:t>
      </w:r>
      <w:r w:rsidRPr="00893A59">
        <w:rPr>
          <w:rFonts w:ascii="Arial" w:hAnsi="Arial" w:cs="Arial"/>
          <w:lang w:val="en-US"/>
        </w:rPr>
        <w:t>cellular</w:t>
      </w:r>
      <w:r w:rsidR="001D77C4">
        <w:rPr>
          <w:rFonts w:ascii="Arial" w:hAnsi="Arial" w:cs="Arial"/>
          <w:lang w:val="en-US"/>
        </w:rPr>
        <w:t xml:space="preserve"> </w:t>
      </w:r>
      <w:r w:rsidRPr="00893A59">
        <w:rPr>
          <w:rFonts w:ascii="Arial" w:hAnsi="Arial" w:cs="Arial"/>
          <w:lang w:val="en-US"/>
        </w:rPr>
        <w:t>processes, including recruitment,</w:t>
      </w:r>
      <w:r w:rsidR="001D77C4">
        <w:rPr>
          <w:rFonts w:ascii="Arial" w:hAnsi="Arial" w:cs="Arial"/>
          <w:lang w:val="en-US"/>
        </w:rPr>
        <w:t xml:space="preserve"> </w:t>
      </w:r>
      <w:r w:rsidRPr="00893A59">
        <w:rPr>
          <w:rFonts w:ascii="Arial" w:hAnsi="Arial" w:cs="Arial"/>
          <w:lang w:val="en-US"/>
        </w:rPr>
        <w:t>activation,</w:t>
      </w:r>
      <w:r w:rsidR="001D77C4">
        <w:rPr>
          <w:rFonts w:ascii="Arial" w:hAnsi="Arial" w:cs="Arial"/>
          <w:lang w:val="en-US"/>
        </w:rPr>
        <w:t xml:space="preserve"> </w:t>
      </w:r>
      <w:r w:rsidRPr="00893A59">
        <w:rPr>
          <w:rFonts w:ascii="Arial" w:hAnsi="Arial" w:cs="Arial"/>
          <w:lang w:val="en-US"/>
        </w:rPr>
        <w:t>infection,</w:t>
      </w:r>
      <w:r w:rsidR="001D77C4">
        <w:rPr>
          <w:rFonts w:ascii="Arial" w:hAnsi="Arial" w:cs="Arial"/>
          <w:lang w:val="en-US"/>
        </w:rPr>
        <w:t xml:space="preserve"> </w:t>
      </w:r>
      <w:r w:rsidRPr="00893A59">
        <w:rPr>
          <w:rFonts w:ascii="Arial" w:hAnsi="Arial" w:cs="Arial"/>
          <w:lang w:val="en-US"/>
        </w:rPr>
        <w:t>and</w:t>
      </w:r>
      <w:r w:rsidR="001D77C4">
        <w:rPr>
          <w:rFonts w:ascii="Arial" w:hAnsi="Arial" w:cs="Arial"/>
          <w:lang w:val="en-US"/>
        </w:rPr>
        <w:t xml:space="preserve"> </w:t>
      </w:r>
      <w:r w:rsidRPr="00893A59">
        <w:rPr>
          <w:rFonts w:ascii="Arial" w:hAnsi="Arial" w:cs="Arial"/>
          <w:lang w:val="en-US"/>
        </w:rPr>
        <w:t>trafficking</w:t>
      </w:r>
      <w:r w:rsidR="001D77C4">
        <w:rPr>
          <w:rFonts w:ascii="Arial" w:hAnsi="Arial" w:cs="Arial"/>
          <w:lang w:val="en-US"/>
        </w:rPr>
        <w:t xml:space="preserve"> </w:t>
      </w:r>
      <w:r w:rsidRPr="00893A59">
        <w:rPr>
          <w:rFonts w:ascii="Arial" w:hAnsi="Arial" w:cs="Arial"/>
          <w:lang w:val="en-US"/>
        </w:rPr>
        <w:t>(using uncertainty and</w:t>
      </w:r>
      <w:r w:rsidR="001D77C4">
        <w:rPr>
          <w:rFonts w:ascii="Arial" w:hAnsi="Arial" w:cs="Arial"/>
          <w:lang w:val="en-US"/>
        </w:rPr>
        <w:t xml:space="preserve"> </w:t>
      </w:r>
      <w:r w:rsidRPr="00893A59">
        <w:rPr>
          <w:rFonts w:ascii="Arial" w:hAnsi="Arial" w:cs="Arial"/>
          <w:lang w:val="en-US"/>
        </w:rPr>
        <w:t>sensitivity</w:t>
      </w:r>
      <w:r w:rsidR="001D77C4">
        <w:rPr>
          <w:rFonts w:ascii="Arial" w:hAnsi="Arial" w:cs="Arial"/>
          <w:lang w:val="en-US"/>
        </w:rPr>
        <w:t xml:space="preserve"> </w:t>
      </w:r>
      <w:r w:rsidRPr="00893A59">
        <w:rPr>
          <w:rFonts w:ascii="Arial" w:hAnsi="Arial" w:cs="Arial"/>
          <w:lang w:val="en-US"/>
        </w:rPr>
        <w:t>analysis).To</w:t>
      </w:r>
      <w:r w:rsidR="001D77C4">
        <w:rPr>
          <w:rFonts w:ascii="Arial" w:hAnsi="Arial" w:cs="Arial"/>
          <w:lang w:val="en-US"/>
        </w:rPr>
        <w:t xml:space="preserve"> </w:t>
      </w:r>
      <w:r w:rsidRPr="00893A59">
        <w:rPr>
          <w:rFonts w:ascii="Arial" w:hAnsi="Arial" w:cs="Arial"/>
          <w:lang w:val="en-US"/>
        </w:rPr>
        <w:t>accomplish</w:t>
      </w:r>
      <w:r w:rsidR="001D77C4">
        <w:rPr>
          <w:rFonts w:ascii="Arial" w:hAnsi="Arial" w:cs="Arial"/>
          <w:lang w:val="en-US"/>
        </w:rPr>
        <w:t xml:space="preserve"> </w:t>
      </w:r>
      <w:r w:rsidRPr="00893A59">
        <w:rPr>
          <w:rFonts w:ascii="Arial" w:hAnsi="Arial" w:cs="Arial"/>
          <w:lang w:val="en-US"/>
        </w:rPr>
        <w:t>these</w:t>
      </w:r>
      <w:r w:rsidR="001D77C4">
        <w:rPr>
          <w:rFonts w:ascii="Arial" w:hAnsi="Arial" w:cs="Arial"/>
          <w:lang w:val="en-US"/>
        </w:rPr>
        <w:t xml:space="preserve"> </w:t>
      </w:r>
      <w:r w:rsidRPr="00893A59">
        <w:rPr>
          <w:rFonts w:ascii="Arial" w:hAnsi="Arial" w:cs="Arial"/>
          <w:lang w:val="en-US"/>
        </w:rPr>
        <w:t xml:space="preserve">goals we </w:t>
      </w:r>
      <w:r w:rsidR="00E91FDF">
        <w:rPr>
          <w:rFonts w:ascii="Arial" w:hAnsi="Arial" w:cs="Arial"/>
          <w:lang w:val="en-US"/>
        </w:rPr>
        <w:t xml:space="preserve">use a novel fitting approach which combines simulated annealing and </w:t>
      </w:r>
      <w:proofErr w:type="spellStart"/>
      <w:r w:rsidR="00E91FDF">
        <w:rPr>
          <w:rFonts w:ascii="Arial" w:hAnsi="Arial" w:cs="Arial"/>
          <w:lang w:val="en-US"/>
        </w:rPr>
        <w:t>Levenberg</w:t>
      </w:r>
      <w:proofErr w:type="spellEnd"/>
      <w:r w:rsidR="00E91FDF">
        <w:rPr>
          <w:rFonts w:ascii="Arial" w:hAnsi="Arial" w:cs="Arial"/>
          <w:lang w:val="en-US"/>
        </w:rPr>
        <w:t xml:space="preserve"> Marquardt algorithm, </w:t>
      </w:r>
      <w:r w:rsidR="00E91FDF" w:rsidRPr="007F42B2">
        <w:rPr>
          <w:rFonts w:ascii="Arial" w:hAnsi="Arial" w:cs="Arial"/>
          <w:lang w:val="en-US"/>
        </w:rPr>
        <w:t>to</w:t>
      </w:r>
      <w:r w:rsidR="00E91FDF">
        <w:rPr>
          <w:rFonts w:ascii="Arial" w:hAnsi="Arial" w:cs="Arial"/>
          <w:lang w:val="en-US"/>
        </w:rPr>
        <w:t xml:space="preserve"> adjust </w:t>
      </w:r>
      <w:r w:rsidR="00E91FDF" w:rsidRPr="007F42B2">
        <w:rPr>
          <w:rFonts w:ascii="Arial" w:hAnsi="Arial" w:cs="Arial"/>
          <w:lang w:val="en-US"/>
        </w:rPr>
        <w:t>our</w:t>
      </w:r>
      <w:r w:rsidR="00E91FDF">
        <w:rPr>
          <w:rFonts w:ascii="Arial" w:hAnsi="Arial" w:cs="Arial"/>
          <w:lang w:val="en-US"/>
        </w:rPr>
        <w:t xml:space="preserve"> </w:t>
      </w:r>
      <w:r w:rsidR="00E91FDF" w:rsidRPr="007F42B2">
        <w:rPr>
          <w:rFonts w:ascii="Arial" w:hAnsi="Arial" w:cs="Arial"/>
          <w:lang w:val="en-US"/>
        </w:rPr>
        <w:t>model</w:t>
      </w:r>
      <w:r w:rsidR="00E91FDF">
        <w:rPr>
          <w:rFonts w:ascii="Arial" w:hAnsi="Arial" w:cs="Arial"/>
          <w:lang w:val="en-US"/>
        </w:rPr>
        <w:t xml:space="preserve"> </w:t>
      </w:r>
      <w:r w:rsidR="00E91FDF" w:rsidRPr="007F42B2">
        <w:rPr>
          <w:rFonts w:ascii="Arial" w:hAnsi="Arial" w:cs="Arial"/>
          <w:lang w:val="en-US"/>
        </w:rPr>
        <w:t>to</w:t>
      </w:r>
      <w:r w:rsidR="00E91FDF">
        <w:rPr>
          <w:rFonts w:ascii="Arial" w:hAnsi="Arial" w:cs="Arial"/>
          <w:lang w:val="en-US"/>
        </w:rPr>
        <w:t xml:space="preserve"> our</w:t>
      </w:r>
      <w:r w:rsidR="00E91FDF" w:rsidRPr="007F42B2">
        <w:rPr>
          <w:rFonts w:ascii="Arial" w:hAnsi="Arial" w:cs="Arial"/>
          <w:lang w:val="en-US"/>
        </w:rPr>
        <w:t xml:space="preserve"> experimental</w:t>
      </w:r>
      <w:r w:rsidR="00E91FDF">
        <w:rPr>
          <w:rFonts w:ascii="Arial" w:hAnsi="Arial" w:cs="Arial"/>
          <w:lang w:val="en-US"/>
        </w:rPr>
        <w:t xml:space="preserve"> data obtained of in vitro cultures of human PBMCs </w:t>
      </w:r>
      <w:r w:rsidR="00E91FDF" w:rsidRPr="00893A59">
        <w:rPr>
          <w:rFonts w:ascii="Arial" w:hAnsi="Arial" w:cs="Arial"/>
          <w:lang w:val="en-US"/>
        </w:rPr>
        <w:t>(see Fig. 2 for a</w:t>
      </w:r>
      <w:r w:rsidR="00E91FDF">
        <w:rPr>
          <w:rFonts w:ascii="Arial" w:hAnsi="Arial" w:cs="Arial"/>
          <w:lang w:val="en-US"/>
        </w:rPr>
        <w:t xml:space="preserve"> </w:t>
      </w:r>
      <w:r w:rsidR="00E91FDF" w:rsidRPr="00893A59">
        <w:rPr>
          <w:rFonts w:ascii="Arial" w:hAnsi="Arial" w:cs="Arial"/>
          <w:lang w:val="en-US"/>
        </w:rPr>
        <w:t>schematic</w:t>
      </w:r>
      <w:r w:rsidR="00E91FDF">
        <w:rPr>
          <w:rFonts w:ascii="Arial" w:hAnsi="Arial" w:cs="Arial"/>
          <w:lang w:val="en-US"/>
        </w:rPr>
        <w:t xml:space="preserve"> </w:t>
      </w:r>
      <w:r w:rsidR="00E91FDF" w:rsidRPr="00893A59">
        <w:rPr>
          <w:rFonts w:ascii="Arial" w:hAnsi="Arial" w:cs="Arial"/>
          <w:lang w:val="en-US"/>
        </w:rPr>
        <w:t>diagram of the</w:t>
      </w:r>
      <w:r w:rsidR="00E91FDF">
        <w:rPr>
          <w:rFonts w:ascii="Arial" w:hAnsi="Arial" w:cs="Arial"/>
          <w:lang w:val="en-US"/>
        </w:rPr>
        <w:t xml:space="preserve"> </w:t>
      </w:r>
      <w:r w:rsidR="00E91FDF" w:rsidRPr="00893A59">
        <w:rPr>
          <w:rFonts w:ascii="Arial" w:hAnsi="Arial" w:cs="Arial"/>
          <w:lang w:val="en-US"/>
        </w:rPr>
        <w:t>main</w:t>
      </w:r>
      <w:r w:rsidR="00E91FDF">
        <w:rPr>
          <w:rFonts w:ascii="Arial" w:hAnsi="Arial" w:cs="Arial"/>
          <w:lang w:val="en-US"/>
        </w:rPr>
        <w:t xml:space="preserve"> </w:t>
      </w:r>
      <w:r w:rsidR="00E91FDF" w:rsidRPr="00893A59">
        <w:rPr>
          <w:rFonts w:ascii="Arial" w:hAnsi="Arial" w:cs="Arial"/>
          <w:lang w:val="en-US"/>
        </w:rPr>
        <w:t>steps</w:t>
      </w:r>
      <w:r w:rsidR="00E91FDF">
        <w:rPr>
          <w:rFonts w:ascii="Arial" w:hAnsi="Arial" w:cs="Arial"/>
          <w:lang w:val="en-US"/>
        </w:rPr>
        <w:t xml:space="preserve"> </w:t>
      </w:r>
      <w:r w:rsidR="00E91FDF" w:rsidRPr="00893A59">
        <w:rPr>
          <w:rFonts w:ascii="Arial" w:hAnsi="Arial" w:cs="Arial"/>
          <w:lang w:val="en-US"/>
        </w:rPr>
        <w:t>of</w:t>
      </w:r>
      <w:r w:rsidR="00E91FDF">
        <w:rPr>
          <w:rFonts w:ascii="Arial" w:hAnsi="Arial" w:cs="Arial"/>
          <w:lang w:val="en-US"/>
        </w:rPr>
        <w:t xml:space="preserve"> </w:t>
      </w:r>
      <w:r w:rsidR="00E91FDF" w:rsidRPr="00893A59">
        <w:rPr>
          <w:rFonts w:ascii="Arial" w:hAnsi="Arial" w:cs="Arial"/>
          <w:lang w:val="en-US"/>
        </w:rPr>
        <w:t>the</w:t>
      </w:r>
      <w:r w:rsidR="00E91FDF">
        <w:rPr>
          <w:rFonts w:ascii="Arial" w:hAnsi="Arial" w:cs="Arial"/>
          <w:lang w:val="en-US"/>
        </w:rPr>
        <w:t xml:space="preserve"> </w:t>
      </w:r>
      <w:r w:rsidR="00E91FDF" w:rsidRPr="00893A59">
        <w:rPr>
          <w:rFonts w:ascii="Arial" w:hAnsi="Arial" w:cs="Arial"/>
          <w:lang w:val="en-US"/>
        </w:rPr>
        <w:t>algorithm).</w:t>
      </w:r>
      <w:r w:rsidR="00E91FDF">
        <w:rPr>
          <w:rFonts w:ascii="Arial" w:hAnsi="Arial" w:cs="Arial"/>
          <w:lang w:val="en-US"/>
        </w:rPr>
        <w:t xml:space="preserve"> </w:t>
      </w:r>
      <w:r w:rsidRPr="00893A59">
        <w:rPr>
          <w:rFonts w:ascii="Arial" w:hAnsi="Arial" w:cs="Arial"/>
          <w:lang w:val="en-US"/>
        </w:rPr>
        <w:t>Due</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00E91FDF">
        <w:rPr>
          <w:rFonts w:ascii="Arial" w:hAnsi="Arial" w:cs="Arial"/>
          <w:lang w:val="en-US"/>
        </w:rPr>
        <w:t>parameters vector is larger than experimental values vector</w:t>
      </w:r>
      <w:r w:rsidRPr="00893A59">
        <w:rPr>
          <w:rFonts w:ascii="Arial" w:hAnsi="Arial" w:cs="Arial"/>
          <w:lang w:val="en-US"/>
        </w:rPr>
        <w:t>, it</w:t>
      </w:r>
      <w:r w:rsidR="001D77C4">
        <w:rPr>
          <w:rFonts w:ascii="Arial" w:hAnsi="Arial" w:cs="Arial"/>
          <w:lang w:val="en-US"/>
        </w:rPr>
        <w:t xml:space="preserve"> </w:t>
      </w:r>
      <w:r w:rsidRPr="00893A59">
        <w:rPr>
          <w:rFonts w:ascii="Arial" w:hAnsi="Arial" w:cs="Arial"/>
          <w:lang w:val="en-US"/>
        </w:rPr>
        <w:t>is</w:t>
      </w:r>
      <w:r w:rsidR="001D77C4">
        <w:rPr>
          <w:rFonts w:ascii="Arial" w:hAnsi="Arial" w:cs="Arial"/>
          <w:lang w:val="en-US"/>
        </w:rPr>
        <w:t xml:space="preserve"> </w:t>
      </w:r>
      <w:r w:rsidRPr="00893A59">
        <w:rPr>
          <w:rFonts w:ascii="Arial" w:hAnsi="Arial" w:cs="Arial"/>
          <w:lang w:val="en-US"/>
        </w:rPr>
        <w:t>necessary</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initialize</w:t>
      </w:r>
      <w:r w:rsidR="001D77C4">
        <w:rPr>
          <w:rFonts w:ascii="Arial" w:hAnsi="Arial" w:cs="Arial"/>
          <w:lang w:val="en-US"/>
        </w:rPr>
        <w:t xml:space="preserve"> </w:t>
      </w:r>
      <w:r w:rsidRPr="00893A59">
        <w:rPr>
          <w:rFonts w:ascii="Arial" w:hAnsi="Arial" w:cs="Arial"/>
          <w:lang w:val="en-US"/>
        </w:rPr>
        <w:t>the</w:t>
      </w:r>
      <w:r w:rsidR="001D77C4">
        <w:rPr>
          <w:rFonts w:ascii="Arial" w:hAnsi="Arial" w:cs="Arial"/>
          <w:lang w:val="en-US"/>
        </w:rPr>
        <w:t xml:space="preserve"> </w:t>
      </w:r>
      <w:r w:rsidR="00E91FDF">
        <w:rPr>
          <w:rFonts w:ascii="Arial" w:hAnsi="Arial" w:cs="Arial"/>
          <w:lang w:val="en-US"/>
        </w:rPr>
        <w:t>a</w:t>
      </w:r>
      <w:r w:rsidRPr="00893A59">
        <w:rPr>
          <w:rFonts w:ascii="Arial" w:hAnsi="Arial" w:cs="Arial"/>
          <w:lang w:val="en-US"/>
        </w:rPr>
        <w:t>lgorithm</w:t>
      </w:r>
      <w:r w:rsidR="001D77C4">
        <w:rPr>
          <w:rFonts w:ascii="Arial" w:hAnsi="Arial" w:cs="Arial"/>
          <w:lang w:val="en-US"/>
        </w:rPr>
        <w:t xml:space="preserve"> </w:t>
      </w:r>
      <w:r w:rsidRPr="00893A59">
        <w:rPr>
          <w:rFonts w:ascii="Arial" w:hAnsi="Arial" w:cs="Arial"/>
          <w:lang w:val="en-US"/>
        </w:rPr>
        <w:t>with</w:t>
      </w:r>
      <w:r w:rsidR="001D77C4">
        <w:rPr>
          <w:rFonts w:ascii="Arial" w:hAnsi="Arial" w:cs="Arial"/>
          <w:lang w:val="en-US"/>
        </w:rPr>
        <w:t xml:space="preserve"> </w:t>
      </w:r>
      <w:r w:rsidRPr="00893A59">
        <w:rPr>
          <w:rFonts w:ascii="Arial" w:hAnsi="Arial" w:cs="Arial"/>
          <w:lang w:val="en-US"/>
        </w:rPr>
        <w:t>an</w:t>
      </w:r>
      <w:r w:rsidR="001D77C4">
        <w:rPr>
          <w:rFonts w:ascii="Arial" w:hAnsi="Arial" w:cs="Arial"/>
          <w:lang w:val="en-US"/>
        </w:rPr>
        <w:t xml:space="preserve"> </w:t>
      </w:r>
      <w:r w:rsidRPr="00893A59">
        <w:rPr>
          <w:rFonts w:ascii="Arial" w:hAnsi="Arial" w:cs="Arial"/>
          <w:lang w:val="en-US"/>
        </w:rPr>
        <w:t xml:space="preserve">adequate </w:t>
      </w:r>
      <w:r w:rsidR="00E91FDF">
        <w:rPr>
          <w:rFonts w:ascii="Arial" w:hAnsi="Arial" w:cs="Arial"/>
          <w:lang w:val="en-US"/>
        </w:rPr>
        <w:t>prior parameters vector</w:t>
      </w:r>
      <w:r w:rsidRPr="00893A59">
        <w:rPr>
          <w:rFonts w:ascii="Arial" w:hAnsi="Arial" w:cs="Arial"/>
          <w:lang w:val="en-US"/>
        </w:rPr>
        <w:t xml:space="preserve"> for</w:t>
      </w:r>
      <w:r w:rsidR="001D77C4">
        <w:rPr>
          <w:rFonts w:ascii="Arial" w:hAnsi="Arial" w:cs="Arial"/>
          <w:lang w:val="en-US"/>
        </w:rPr>
        <w:t xml:space="preserve"> </w:t>
      </w:r>
      <w:r w:rsidRPr="00893A59">
        <w:rPr>
          <w:rFonts w:ascii="Arial" w:hAnsi="Arial" w:cs="Arial"/>
          <w:lang w:val="en-US"/>
        </w:rPr>
        <w:t>the</w:t>
      </w:r>
      <w:r w:rsidR="00E91FDF">
        <w:rPr>
          <w:rFonts w:ascii="Arial" w:hAnsi="Arial" w:cs="Arial"/>
          <w:lang w:val="en-US"/>
        </w:rPr>
        <w:t xml:space="preserve"> posterior</w:t>
      </w:r>
      <w:r w:rsidR="001D77C4">
        <w:rPr>
          <w:rFonts w:ascii="Arial" w:hAnsi="Arial" w:cs="Arial"/>
          <w:lang w:val="en-US"/>
        </w:rPr>
        <w:t xml:space="preserve"> </w:t>
      </w:r>
      <w:r w:rsidRPr="00893A59">
        <w:rPr>
          <w:rFonts w:ascii="Arial" w:hAnsi="Arial" w:cs="Arial"/>
          <w:lang w:val="en-US"/>
        </w:rPr>
        <w:t>parameters</w:t>
      </w:r>
      <w:r w:rsidR="001D77C4">
        <w:rPr>
          <w:rFonts w:ascii="Arial" w:hAnsi="Arial" w:cs="Arial"/>
          <w:lang w:val="en-US"/>
        </w:rPr>
        <w:t xml:space="preserve"> </w:t>
      </w:r>
      <w:r w:rsidRPr="00893A59">
        <w:rPr>
          <w:rFonts w:ascii="Arial" w:hAnsi="Arial" w:cs="Arial"/>
          <w:lang w:val="en-US"/>
        </w:rPr>
        <w:t>we</w:t>
      </w:r>
      <w:r w:rsidR="001D77C4">
        <w:rPr>
          <w:rFonts w:ascii="Arial" w:hAnsi="Arial" w:cs="Arial"/>
          <w:lang w:val="en-US"/>
        </w:rPr>
        <w:t xml:space="preserve"> </w:t>
      </w:r>
      <w:r w:rsidRPr="00893A59">
        <w:rPr>
          <w:rFonts w:ascii="Arial" w:hAnsi="Arial" w:cs="Arial"/>
          <w:lang w:val="en-US"/>
        </w:rPr>
        <w:t>want</w:t>
      </w:r>
      <w:r w:rsidR="001D77C4">
        <w:rPr>
          <w:rFonts w:ascii="Arial" w:hAnsi="Arial" w:cs="Arial"/>
          <w:lang w:val="en-US"/>
        </w:rPr>
        <w:t xml:space="preserve"> </w:t>
      </w:r>
      <w:r w:rsidRPr="00893A59">
        <w:rPr>
          <w:rFonts w:ascii="Arial" w:hAnsi="Arial" w:cs="Arial"/>
          <w:lang w:val="en-US"/>
        </w:rPr>
        <w:t xml:space="preserve">to estimate. </w:t>
      </w:r>
      <w:r w:rsidRPr="00EB3AAA">
        <w:rPr>
          <w:rFonts w:ascii="Arial" w:hAnsi="Arial" w:cs="Arial"/>
          <w:lang w:val="en-US"/>
        </w:rPr>
        <w:t>We</w:t>
      </w:r>
      <w:r w:rsidR="001D77C4">
        <w:rPr>
          <w:rFonts w:ascii="Arial" w:hAnsi="Arial" w:cs="Arial"/>
          <w:lang w:val="en-US"/>
        </w:rPr>
        <w:t xml:space="preserve"> </w:t>
      </w:r>
      <w:r w:rsidRPr="00EB3AAA">
        <w:rPr>
          <w:rFonts w:ascii="Arial" w:hAnsi="Arial" w:cs="Arial"/>
          <w:lang w:val="en-US"/>
        </w:rPr>
        <w:t>accomplish</w:t>
      </w:r>
      <w:r w:rsidR="001D77C4">
        <w:rPr>
          <w:rFonts w:ascii="Arial" w:hAnsi="Arial" w:cs="Arial"/>
          <w:lang w:val="en-US"/>
        </w:rPr>
        <w:t xml:space="preserve"> </w:t>
      </w:r>
      <w:r w:rsidRPr="00EB3AAA">
        <w:rPr>
          <w:rFonts w:ascii="Arial" w:hAnsi="Arial" w:cs="Arial"/>
          <w:lang w:val="en-US"/>
        </w:rPr>
        <w:t>this</w:t>
      </w:r>
      <w:r w:rsidR="001D77C4">
        <w:rPr>
          <w:rFonts w:ascii="Arial" w:hAnsi="Arial" w:cs="Arial"/>
          <w:lang w:val="en-US"/>
        </w:rPr>
        <w:t xml:space="preserve"> </w:t>
      </w:r>
      <w:r w:rsidRPr="00EB3AAA">
        <w:rPr>
          <w:rFonts w:ascii="Arial" w:hAnsi="Arial" w:cs="Arial"/>
          <w:lang w:val="en-US"/>
        </w:rPr>
        <w:t>task</w:t>
      </w:r>
      <w:r w:rsidR="001D77C4">
        <w:rPr>
          <w:rFonts w:ascii="Arial" w:hAnsi="Arial" w:cs="Arial"/>
          <w:lang w:val="en-US"/>
        </w:rPr>
        <w:t xml:space="preserve"> </w:t>
      </w:r>
      <w:r w:rsidRPr="00EB3AAA">
        <w:rPr>
          <w:rFonts w:ascii="Arial" w:hAnsi="Arial" w:cs="Arial"/>
          <w:lang w:val="en-US"/>
        </w:rPr>
        <w:t>by</w:t>
      </w:r>
      <w:r w:rsidR="001D77C4">
        <w:rPr>
          <w:rFonts w:ascii="Arial" w:hAnsi="Arial" w:cs="Arial"/>
          <w:lang w:val="en-US"/>
        </w:rPr>
        <w:t xml:space="preserve"> </w:t>
      </w:r>
      <w:r w:rsidR="00E91FDF">
        <w:rPr>
          <w:rFonts w:ascii="Arial" w:hAnsi="Arial" w:cs="Arial"/>
          <w:lang w:val="en-US"/>
        </w:rPr>
        <w:t>prior parameters estimates</w:t>
      </w:r>
      <w:r w:rsidR="0089371D">
        <w:rPr>
          <w:rFonts w:ascii="Arial" w:hAnsi="Arial" w:cs="Arial"/>
          <w:lang w:val="en-US"/>
        </w:rPr>
        <w:t xml:space="preserve"> (see 2.7)</w:t>
      </w:r>
      <w:r w:rsidR="00E91FDF">
        <w:rPr>
          <w:rFonts w:ascii="Arial" w:hAnsi="Arial" w:cs="Arial"/>
          <w:lang w:val="en-US"/>
        </w:rPr>
        <w:t>.</w:t>
      </w:r>
    </w:p>
    <w:p w:rsidR="0089371D" w:rsidRDefault="0089371D" w:rsidP="00624100">
      <w:pPr>
        <w:autoSpaceDE w:val="0"/>
        <w:autoSpaceDN w:val="0"/>
        <w:adjustRightInd w:val="0"/>
        <w:spacing w:after="0" w:line="480" w:lineRule="auto"/>
        <w:jc w:val="both"/>
        <w:rPr>
          <w:rFonts w:ascii="Arial" w:hAnsi="Arial" w:cs="Arial"/>
          <w:lang w:val="en-US"/>
        </w:rPr>
      </w:pPr>
    </w:p>
    <w:p w:rsidR="00A56CBB" w:rsidRPr="00EB3AAA" w:rsidRDefault="00A56CBB" w:rsidP="0087663E">
      <w:pPr>
        <w:spacing w:after="0" w:line="480" w:lineRule="auto"/>
        <w:jc w:val="both"/>
        <w:rPr>
          <w:rFonts w:ascii="Arial" w:hAnsi="Arial" w:cs="Arial"/>
          <w:lang w:val="en-US"/>
        </w:rPr>
      </w:pPr>
    </w:p>
    <w:p w:rsidR="00C61B82" w:rsidRPr="00EB3AAA" w:rsidRDefault="0092226E" w:rsidP="00A55C2C">
      <w:pPr>
        <w:rPr>
          <w:rFonts w:ascii="Arial" w:hAnsi="Arial" w:cs="Arial"/>
          <w:lang w:val="en-US"/>
        </w:rPr>
      </w:pPr>
      <w:r w:rsidRPr="00EB3AAA">
        <w:rPr>
          <w:rFonts w:ascii="Arial" w:hAnsi="Arial" w:cs="Arial"/>
          <w:lang w:val="en-US"/>
        </w:rPr>
        <w:br w:type="page"/>
      </w:r>
    </w:p>
    <w:p w:rsidR="00EE27D6" w:rsidRPr="001A4F4D" w:rsidRDefault="00EE27D6" w:rsidP="00A55C2C">
      <w:pPr>
        <w:rPr>
          <w:rFonts w:ascii="Arial" w:hAnsi="Arial" w:cs="Arial"/>
          <w:lang w:val="en-US"/>
        </w:rPr>
      </w:pPr>
      <w:r w:rsidRPr="001A4F4D">
        <w:rPr>
          <w:rFonts w:ascii="Arial" w:hAnsi="Arial" w:cs="Arial"/>
          <w:lang w:val="en-US"/>
        </w:rPr>
        <w:lastRenderedPageBreak/>
        <w:t>Results</w:t>
      </w:r>
    </w:p>
    <w:p w:rsidR="002A09CA" w:rsidRPr="001A4F4D" w:rsidRDefault="002A09CA" w:rsidP="00A55C2C">
      <w:pPr>
        <w:rPr>
          <w:rFonts w:ascii="Arial" w:hAnsi="Arial" w:cs="Arial"/>
          <w:lang w:val="en-US"/>
        </w:rPr>
      </w:pPr>
      <w:r w:rsidRPr="001A4F4D">
        <w:rPr>
          <w:rFonts w:ascii="Arial" w:hAnsi="Arial" w:cs="Arial"/>
          <w:lang w:val="en-US"/>
        </w:rPr>
        <w:t xml:space="preserve">Se </w:t>
      </w:r>
      <w:proofErr w:type="spellStart"/>
      <w:r w:rsidRPr="001A4F4D">
        <w:rPr>
          <w:rFonts w:ascii="Arial" w:hAnsi="Arial" w:cs="Arial"/>
          <w:lang w:val="en-US"/>
        </w:rPr>
        <w:t>encuentra</w:t>
      </w:r>
      <w:proofErr w:type="spellEnd"/>
      <w:r w:rsidRPr="001A4F4D">
        <w:rPr>
          <w:rFonts w:ascii="Arial" w:hAnsi="Arial" w:cs="Arial"/>
          <w:lang w:val="en-US"/>
        </w:rPr>
        <w:t xml:space="preserve"> el </w:t>
      </w:r>
      <w:proofErr w:type="spellStart"/>
      <w:r w:rsidRPr="001A4F4D">
        <w:rPr>
          <w:rFonts w:ascii="Arial" w:hAnsi="Arial" w:cs="Arial"/>
          <w:lang w:val="en-US"/>
        </w:rPr>
        <w:t>modelo</w:t>
      </w:r>
      <w:proofErr w:type="spellEnd"/>
    </w:p>
    <w:p w:rsidR="002A09CA" w:rsidRPr="002A09CA" w:rsidRDefault="002A09CA" w:rsidP="00A55C2C">
      <w:pPr>
        <w:rPr>
          <w:rFonts w:ascii="Arial" w:hAnsi="Arial" w:cs="Arial"/>
        </w:rPr>
      </w:pPr>
      <w:r w:rsidRPr="002A09CA">
        <w:rPr>
          <w:rFonts w:ascii="Arial" w:hAnsi="Arial" w:cs="Arial"/>
        </w:rPr>
        <w:t xml:space="preserve">Se restringe el </w:t>
      </w:r>
      <w:proofErr w:type="spellStart"/>
      <w:r w:rsidRPr="002A09CA">
        <w:rPr>
          <w:rFonts w:ascii="Arial" w:hAnsi="Arial" w:cs="Arial"/>
        </w:rPr>
        <w:t>universe</w:t>
      </w:r>
      <w:proofErr w:type="spellEnd"/>
      <w:r w:rsidRPr="002A09CA">
        <w:rPr>
          <w:rFonts w:ascii="Arial" w:hAnsi="Arial" w:cs="Arial"/>
        </w:rPr>
        <w:t xml:space="preserve"> de </w:t>
      </w:r>
      <w:proofErr w:type="spellStart"/>
      <w:r w:rsidRPr="002A09CA">
        <w:rPr>
          <w:rFonts w:ascii="Arial" w:hAnsi="Arial" w:cs="Arial"/>
        </w:rPr>
        <w:t>parametros</w:t>
      </w:r>
      <w:proofErr w:type="spellEnd"/>
    </w:p>
    <w:p w:rsidR="002A09CA" w:rsidRPr="004B1DF1" w:rsidRDefault="002A09CA" w:rsidP="00A55C2C">
      <w:pPr>
        <w:rPr>
          <w:rFonts w:ascii="Arial" w:hAnsi="Arial" w:cs="Arial"/>
          <w:lang w:val="en-US"/>
        </w:rPr>
      </w:pPr>
      <w:proofErr w:type="spellStart"/>
      <w:r w:rsidRPr="004B1DF1">
        <w:rPr>
          <w:rFonts w:ascii="Arial" w:hAnsi="Arial" w:cs="Arial"/>
          <w:lang w:val="en-US"/>
        </w:rPr>
        <w:t>Cinéticas</w:t>
      </w:r>
      <w:proofErr w:type="spellEnd"/>
    </w:p>
    <w:p w:rsidR="002A09CA" w:rsidRPr="004B1DF1" w:rsidRDefault="002A09CA" w:rsidP="00A55C2C">
      <w:pPr>
        <w:rPr>
          <w:rFonts w:ascii="Arial" w:hAnsi="Arial" w:cs="Arial"/>
          <w:lang w:val="en-US"/>
        </w:rPr>
      </w:pPr>
      <w:proofErr w:type="spellStart"/>
      <w:r w:rsidRPr="004B1DF1">
        <w:rPr>
          <w:rFonts w:ascii="Arial" w:hAnsi="Arial" w:cs="Arial"/>
          <w:lang w:val="en-US"/>
        </w:rPr>
        <w:t>Algún</w:t>
      </w:r>
      <w:proofErr w:type="spellEnd"/>
      <w:r w:rsidRPr="004B1DF1">
        <w:rPr>
          <w:rFonts w:ascii="Arial" w:hAnsi="Arial" w:cs="Arial"/>
          <w:lang w:val="en-US"/>
        </w:rPr>
        <w:t xml:space="preserve"> </w:t>
      </w:r>
      <w:proofErr w:type="spellStart"/>
      <w:r w:rsidRPr="004B1DF1">
        <w:rPr>
          <w:rFonts w:ascii="Arial" w:hAnsi="Arial" w:cs="Arial"/>
          <w:lang w:val="en-US"/>
        </w:rPr>
        <w:t>cambio</w:t>
      </w:r>
      <w:proofErr w:type="spellEnd"/>
    </w:p>
    <w:p w:rsidR="00EE27D6" w:rsidRPr="004B1DF1" w:rsidRDefault="00EE27D6" w:rsidP="00A55C2C">
      <w:pPr>
        <w:rPr>
          <w:rFonts w:ascii="Arial" w:hAnsi="Arial" w:cs="Arial"/>
          <w:lang w:val="en-US"/>
        </w:rPr>
      </w:pPr>
    </w:p>
    <w:p w:rsidR="00EE27D6" w:rsidRDefault="00EE27D6" w:rsidP="00A55C2C">
      <w:pPr>
        <w:rPr>
          <w:rFonts w:ascii="Arial" w:hAnsi="Arial" w:cs="Arial"/>
          <w:lang w:val="en-US"/>
        </w:rPr>
      </w:pPr>
      <w:r w:rsidRPr="00EB3AAA">
        <w:rPr>
          <w:rFonts w:ascii="Arial" w:hAnsi="Arial" w:cs="Arial"/>
          <w:lang w:val="en-US"/>
        </w:rPr>
        <w:t>Discussion</w:t>
      </w:r>
    </w:p>
    <w:p w:rsidR="00E86866" w:rsidRPr="00EB3AAA" w:rsidRDefault="00E86866" w:rsidP="00A55C2C">
      <w:pPr>
        <w:rPr>
          <w:rFonts w:ascii="Arial" w:hAnsi="Arial" w:cs="Arial"/>
          <w:lang w:val="en-US"/>
        </w:rPr>
      </w:pPr>
      <w:r>
        <w:rPr>
          <w:rFonts w:ascii="Arial" w:hAnsi="Arial" w:cs="Arial"/>
          <w:lang w:val="en-US"/>
        </w:rPr>
        <w:t>In this work we have describe a method to formalize, and better understanding experimental data.</w:t>
      </w:r>
      <w:r w:rsidR="00D75CC3">
        <w:rPr>
          <w:rFonts w:ascii="Arial" w:hAnsi="Arial" w:cs="Arial"/>
          <w:lang w:val="en-US"/>
        </w:rPr>
        <w:t xml:space="preserve"> </w:t>
      </w:r>
      <w:r w:rsidR="00D75CC3" w:rsidRPr="00EC57DF">
        <w:rPr>
          <w:rFonts w:ascii="Arial" w:hAnsi="Arial" w:cs="Arial"/>
        </w:rPr>
        <w:t xml:space="preserve">More </w:t>
      </w:r>
      <w:proofErr w:type="spellStart"/>
      <w:r w:rsidR="00D75CC3" w:rsidRPr="00EC57DF">
        <w:rPr>
          <w:rFonts w:ascii="Arial" w:hAnsi="Arial" w:cs="Arial"/>
        </w:rPr>
        <w:t>cynetics</w:t>
      </w:r>
      <w:proofErr w:type="spellEnd"/>
      <w:r w:rsidR="00D75CC3" w:rsidRPr="00EC57DF">
        <w:rPr>
          <w:rFonts w:ascii="Arial" w:hAnsi="Arial" w:cs="Arial"/>
        </w:rPr>
        <w:t xml:space="preserve"> data are </w:t>
      </w:r>
      <w:proofErr w:type="spellStart"/>
      <w:r w:rsidR="00D75CC3" w:rsidRPr="00EC57DF">
        <w:rPr>
          <w:rFonts w:ascii="Arial" w:hAnsi="Arial" w:cs="Arial"/>
        </w:rPr>
        <w:t>necessary</w:t>
      </w:r>
      <w:proofErr w:type="spellEnd"/>
      <w:r w:rsidR="00D75CC3" w:rsidRPr="00EC57DF">
        <w:rPr>
          <w:rFonts w:ascii="Arial" w:hAnsi="Arial" w:cs="Arial"/>
        </w:rPr>
        <w:t xml:space="preserve"> </w:t>
      </w:r>
      <w:proofErr w:type="spellStart"/>
      <w:r w:rsidR="00D75CC3" w:rsidRPr="00EC57DF">
        <w:rPr>
          <w:rFonts w:ascii="Arial" w:hAnsi="Arial" w:cs="Arial"/>
        </w:rPr>
        <w:t>than</w:t>
      </w:r>
      <w:proofErr w:type="spellEnd"/>
      <w:r w:rsidR="00D75CC3" w:rsidRPr="00EC57DF">
        <w:rPr>
          <w:rFonts w:ascii="Arial" w:hAnsi="Arial" w:cs="Arial"/>
        </w:rPr>
        <w:t xml:space="preserve"> habitualmente. Esto no genera un costo </w:t>
      </w:r>
      <w:proofErr w:type="spellStart"/>
      <w:r w:rsidR="00D75CC3" w:rsidRPr="00EC57DF">
        <w:rPr>
          <w:rFonts w:ascii="Arial" w:hAnsi="Arial" w:cs="Arial"/>
        </w:rPr>
        <w:t>materialy</w:t>
      </w:r>
      <w:proofErr w:type="spellEnd"/>
      <w:r w:rsidR="00D75CC3" w:rsidRPr="00EC57DF">
        <w:rPr>
          <w:rFonts w:ascii="Arial" w:hAnsi="Arial" w:cs="Arial"/>
        </w:rPr>
        <w:t xml:space="preserve"> en horas muy mayor. </w:t>
      </w:r>
      <w:r w:rsidR="00D75CC3">
        <w:rPr>
          <w:rFonts w:ascii="Arial" w:hAnsi="Arial" w:cs="Arial"/>
          <w:lang w:val="en-US"/>
        </w:rPr>
        <w:t>Los papers are presented as pictures of a moment, but nothing says about kinetic.</w:t>
      </w:r>
    </w:p>
    <w:p w:rsid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Previous mathematical models have been developed to consider macrophage</w:t>
      </w:r>
      <w:r>
        <w:rPr>
          <w:rFonts w:ascii="Times-Roman" w:hAnsi="Times-Roman" w:cs="Times-Roman"/>
          <w:sz w:val="20"/>
          <w:szCs w:val="20"/>
          <w:lang w:val="en-US"/>
        </w:rPr>
        <w:t xml:space="preserve"> </w:t>
      </w:r>
      <w:r w:rsidRPr="003367E6">
        <w:rPr>
          <w:rFonts w:ascii="Times-Roman" w:hAnsi="Times-Roman" w:cs="Times-Roman"/>
          <w:sz w:val="20"/>
          <w:szCs w:val="20"/>
          <w:lang w:val="en-US"/>
        </w:rPr>
        <w:t>dynamics, for example:</w:t>
      </w:r>
      <w:r>
        <w:rPr>
          <w:rFonts w:ascii="Times-Roman" w:hAnsi="Times-Roman" w:cs="Times-Roman"/>
          <w:sz w:val="20"/>
          <w:szCs w:val="20"/>
          <w:lang w:val="en-US"/>
        </w:rPr>
        <w:t xml:space="preserve"> </w:t>
      </w:r>
      <w:r w:rsidRPr="003367E6">
        <w:rPr>
          <w:rFonts w:ascii="Times-Roman" w:hAnsi="Times-Roman" w:cs="Times-Roman"/>
          <w:sz w:val="20"/>
          <w:szCs w:val="20"/>
          <w:lang w:val="en-US"/>
        </w:rPr>
        <w:t>partial differential equation (PDE) models in tumor biology</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 xml:space="preserve">In this paper we developed a </w:t>
      </w:r>
      <w:proofErr w:type="spellStart"/>
      <w:r w:rsidRPr="003367E6">
        <w:rPr>
          <w:rFonts w:ascii="Times-Roman" w:hAnsi="Times-Roman" w:cs="Times-Roman"/>
          <w:sz w:val="20"/>
          <w:szCs w:val="20"/>
          <w:lang w:val="en-US"/>
        </w:rPr>
        <w:t>spatio</w:t>
      </w:r>
      <w:proofErr w:type="spellEnd"/>
      <w:r w:rsidRPr="003367E6">
        <w:rPr>
          <w:rFonts w:ascii="Times-Roman" w:hAnsi="Times-Roman" w:cs="Times-Roman"/>
          <w:sz w:val="20"/>
          <w:szCs w:val="20"/>
          <w:lang w:val="en-US"/>
        </w:rPr>
        <w:t>-temporal model of the initial, innate immune</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response</w:t>
      </w:r>
      <w:proofErr w:type="gramEnd"/>
      <w:r w:rsidRPr="003367E6">
        <w:rPr>
          <w:rFonts w:ascii="Times-Roman" w:hAnsi="Times-Roman" w:cs="Times-Roman"/>
          <w:sz w:val="20"/>
          <w:szCs w:val="20"/>
          <w:lang w:val="en-US"/>
        </w:rPr>
        <w:t xml:space="preserve"> to </w:t>
      </w:r>
      <w:proofErr w:type="spellStart"/>
      <w:r w:rsidRPr="003367E6">
        <w:rPr>
          <w:rFonts w:ascii="Times-Italic" w:hAnsi="Times-Italic" w:cs="Times-Italic"/>
          <w:i/>
          <w:iCs/>
          <w:sz w:val="20"/>
          <w:szCs w:val="20"/>
          <w:lang w:val="en-US"/>
        </w:rPr>
        <w:t>tuberculosis</w:t>
      </w:r>
      <w:r w:rsidRPr="003367E6">
        <w:rPr>
          <w:rFonts w:ascii="Times-Roman" w:hAnsi="Times-Roman" w:cs="Times-Roman"/>
          <w:sz w:val="20"/>
          <w:szCs w:val="20"/>
          <w:lang w:val="en-US"/>
        </w:rPr>
        <w:t>.We</w:t>
      </w:r>
      <w:proofErr w:type="spellEnd"/>
      <w:r w:rsidRPr="003367E6">
        <w:rPr>
          <w:rFonts w:ascii="Times-Roman" w:hAnsi="Times-Roman" w:cs="Times-Roman"/>
          <w:sz w:val="20"/>
          <w:szCs w:val="20"/>
          <w:lang w:val="en-US"/>
        </w:rPr>
        <w:t xml:space="preserve"> have extended temporal models </w:t>
      </w:r>
      <w:proofErr w:type="spellStart"/>
      <w:r w:rsidRPr="003367E6">
        <w:rPr>
          <w:rFonts w:ascii="Times-Roman" w:hAnsi="Times-Roman" w:cs="Times-Roman"/>
          <w:sz w:val="20"/>
          <w:szCs w:val="20"/>
          <w:lang w:val="en-US"/>
        </w:rPr>
        <w:t>ofWigginton</w:t>
      </w:r>
      <w:proofErr w:type="spellEnd"/>
      <w:r w:rsidRPr="003367E6">
        <w:rPr>
          <w:rFonts w:ascii="Times-Roman" w:hAnsi="Times-Roman" w:cs="Times-Roman"/>
          <w:sz w:val="20"/>
          <w:szCs w:val="20"/>
          <w:lang w:val="en-US"/>
        </w:rPr>
        <w:t xml:space="preserve"> and </w:t>
      </w:r>
      <w:proofErr w:type="spellStart"/>
      <w:r w:rsidRPr="003367E6">
        <w:rPr>
          <w:rFonts w:ascii="Times-Roman" w:hAnsi="Times-Roman" w:cs="Times-Roman"/>
          <w:sz w:val="20"/>
          <w:szCs w:val="20"/>
          <w:lang w:val="en-US"/>
        </w:rPr>
        <w:t>Kirschner</w:t>
      </w:r>
      <w:proofErr w:type="spellEnd"/>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 xml:space="preserve">[42] and Tran </w:t>
      </w:r>
      <w:r w:rsidRPr="003367E6">
        <w:rPr>
          <w:rFonts w:ascii="Times-Italic" w:hAnsi="Times-Italic" w:cs="Times-Italic"/>
          <w:i/>
          <w:iCs/>
          <w:sz w:val="20"/>
          <w:szCs w:val="20"/>
          <w:lang w:val="en-US"/>
        </w:rPr>
        <w:t xml:space="preserve">et al. </w:t>
      </w:r>
      <w:r w:rsidRPr="003367E6">
        <w:rPr>
          <w:rFonts w:ascii="Times-Roman" w:hAnsi="Times-Roman" w:cs="Times-Roman"/>
          <w:sz w:val="20"/>
          <w:szCs w:val="20"/>
          <w:lang w:val="en-US"/>
        </w:rPr>
        <w:t>[37] to incorporate spatial effects. Our model consists</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of</w:t>
      </w:r>
      <w:proofErr w:type="gramEnd"/>
      <w:r w:rsidRPr="003367E6">
        <w:rPr>
          <w:rFonts w:ascii="Times-Roman" w:hAnsi="Times-Roman" w:cs="Times-Roman"/>
          <w:sz w:val="20"/>
          <w:szCs w:val="20"/>
          <w:lang w:val="en-US"/>
        </w:rPr>
        <w:t xml:space="preserve"> coupled reaction-diffusion-advection equations governing dynamics of macrophages</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w:t>
      </w:r>
      <w:proofErr w:type="gramStart"/>
      <w:r w:rsidRPr="003367E6">
        <w:rPr>
          <w:rFonts w:ascii="Times-Roman" w:hAnsi="Times-Roman" w:cs="Times-Roman"/>
          <w:sz w:val="20"/>
          <w:szCs w:val="20"/>
          <w:lang w:val="en-US"/>
        </w:rPr>
        <w:t>resting</w:t>
      </w:r>
      <w:proofErr w:type="gramEnd"/>
      <w:r w:rsidRPr="003367E6">
        <w:rPr>
          <w:rFonts w:ascii="Times-Roman" w:hAnsi="Times-Roman" w:cs="Times-Roman"/>
          <w:sz w:val="20"/>
          <w:szCs w:val="20"/>
          <w:lang w:val="en-US"/>
        </w:rPr>
        <w:t xml:space="preserve"> and infected), bacteria (extracellular and intracellular) and a bacteria-</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released</w:t>
      </w:r>
      <w:proofErr w:type="gramEnd"/>
      <w:r w:rsidRPr="003367E6">
        <w:rPr>
          <w:rFonts w:ascii="Times-Roman" w:hAnsi="Times-Roman" w:cs="Times-Roman"/>
          <w:sz w:val="20"/>
          <w:szCs w:val="20"/>
          <w:lang w:val="en-US"/>
        </w:rPr>
        <w:t xml:space="preserve"> chemokine each of which affect the final granuloma size.</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[25</w:t>
      </w:r>
      <w:proofErr w:type="gramStart"/>
      <w:r w:rsidRPr="003367E6">
        <w:rPr>
          <w:rFonts w:ascii="Times-Roman" w:hAnsi="Times-Roman" w:cs="Times-Roman"/>
          <w:sz w:val="20"/>
          <w:szCs w:val="20"/>
          <w:lang w:val="en-US"/>
        </w:rPr>
        <w:t>,26</w:t>
      </w:r>
      <w:proofErr w:type="gramEnd"/>
      <w:r w:rsidRPr="003367E6">
        <w:rPr>
          <w:rFonts w:ascii="Times-Roman" w:hAnsi="Times-Roman" w:cs="Times-Roman"/>
          <w:sz w:val="20"/>
          <w:szCs w:val="20"/>
          <w:lang w:val="en-US"/>
        </w:rPr>
        <w:t xml:space="preserve">]; ordinary differential equation (ODE) models in </w:t>
      </w:r>
      <w:proofErr w:type="spellStart"/>
      <w:r w:rsidRPr="003367E6">
        <w:rPr>
          <w:rFonts w:ascii="Times-Roman" w:hAnsi="Times-Roman" w:cs="Times-Roman"/>
          <w:sz w:val="20"/>
          <w:szCs w:val="20"/>
          <w:lang w:val="en-US"/>
        </w:rPr>
        <w:t>Mtb</w:t>
      </w:r>
      <w:proofErr w:type="spellEnd"/>
      <w:r w:rsidRPr="003367E6">
        <w:rPr>
          <w:rFonts w:ascii="Times-Roman" w:hAnsi="Times-Roman" w:cs="Times-Roman"/>
          <w:sz w:val="20"/>
          <w:szCs w:val="20"/>
          <w:lang w:val="en-US"/>
        </w:rPr>
        <w:t xml:space="preserve"> infection [42],</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phagocytosis</w:t>
      </w:r>
      <w:proofErr w:type="gramEnd"/>
      <w:r w:rsidRPr="003367E6">
        <w:rPr>
          <w:rFonts w:ascii="Times-Roman" w:hAnsi="Times-Roman" w:cs="Times-Roman"/>
          <w:sz w:val="20"/>
          <w:szCs w:val="20"/>
          <w:lang w:val="en-US"/>
        </w:rPr>
        <w:t xml:space="preserve"> [37], HIV infection [16,43] and in the immune response to an unspecified</w:t>
      </w:r>
    </w:p>
    <w:p w:rsidR="003367E6" w:rsidRPr="000F3857" w:rsidRDefault="003367E6" w:rsidP="003367E6">
      <w:pPr>
        <w:autoSpaceDE w:val="0"/>
        <w:autoSpaceDN w:val="0"/>
        <w:adjustRightInd w:val="0"/>
        <w:spacing w:after="0" w:line="240" w:lineRule="auto"/>
        <w:rPr>
          <w:rFonts w:ascii="Arial" w:hAnsi="Arial" w:cs="Arial"/>
          <w:lang w:val="en-US"/>
        </w:rPr>
      </w:pPr>
      <w:proofErr w:type="gramStart"/>
      <w:r w:rsidRPr="000F3857">
        <w:rPr>
          <w:rFonts w:ascii="Times-Roman" w:hAnsi="Times-Roman" w:cs="Times-Roman"/>
          <w:sz w:val="20"/>
          <w:szCs w:val="20"/>
          <w:lang w:val="en-US"/>
        </w:rPr>
        <w:t>disease</w:t>
      </w:r>
      <w:proofErr w:type="gramEnd"/>
      <w:r w:rsidRPr="000F3857">
        <w:rPr>
          <w:rFonts w:ascii="Times-Roman" w:hAnsi="Times-Roman" w:cs="Times-Roman"/>
          <w:sz w:val="20"/>
          <w:szCs w:val="20"/>
          <w:lang w:val="en-US"/>
        </w:rPr>
        <w:t xml:space="preserve"> or infection [18, 29</w:t>
      </w:r>
    </w:p>
    <w:p w:rsidR="00920C1E" w:rsidRDefault="00920C1E" w:rsidP="00920C1E">
      <w:pPr>
        <w:autoSpaceDE w:val="0"/>
        <w:autoSpaceDN w:val="0"/>
        <w:adjustRightInd w:val="0"/>
        <w:spacing w:after="0" w:line="240" w:lineRule="auto"/>
        <w:rPr>
          <w:rFonts w:ascii="Times-Italic" w:hAnsi="Times-Italic" w:cs="Times-Italic"/>
          <w:i/>
          <w:iCs/>
          <w:lang w:val="en-US"/>
        </w:rPr>
      </w:pPr>
      <w:r w:rsidRPr="00920C1E">
        <w:rPr>
          <w:rFonts w:ascii="Arial" w:hAnsi="Arial" w:cs="Arial"/>
          <w:lang w:val="en-US"/>
        </w:rPr>
        <w:t xml:space="preserve">Previous </w:t>
      </w:r>
      <w:proofErr w:type="spellStart"/>
      <w:r w:rsidRPr="00920C1E">
        <w:rPr>
          <w:rFonts w:ascii="Arial" w:hAnsi="Arial" w:cs="Arial"/>
          <w:lang w:val="en-US"/>
        </w:rPr>
        <w:t>mathematal</w:t>
      </w:r>
      <w:proofErr w:type="spellEnd"/>
      <w:r w:rsidRPr="00920C1E">
        <w:rPr>
          <w:rFonts w:ascii="Arial" w:hAnsi="Arial" w:cs="Arial"/>
          <w:lang w:val="en-US"/>
        </w:rPr>
        <w:t xml:space="preserve"> models h</w:t>
      </w:r>
      <w:r>
        <w:rPr>
          <w:rFonts w:ascii="Arial" w:hAnsi="Arial" w:cs="Arial"/>
          <w:lang w:val="en-US"/>
        </w:rPr>
        <w:t>as</w:t>
      </w:r>
      <w:r w:rsidRPr="00920C1E">
        <w:rPr>
          <w:rFonts w:ascii="Arial" w:hAnsi="Arial" w:cs="Arial"/>
          <w:lang w:val="en-US"/>
        </w:rPr>
        <w:t xml:space="preserve"> been </w:t>
      </w:r>
      <w:r w:rsidRPr="00920C1E">
        <w:rPr>
          <w:rFonts w:ascii="Times-Roman" w:hAnsi="Times-Roman" w:cs="Times-Roman"/>
          <w:lang w:val="en-US"/>
        </w:rPr>
        <w:t>developed  to address important questions</w:t>
      </w:r>
      <w:r>
        <w:rPr>
          <w:rFonts w:ascii="Times-Roman" w:hAnsi="Times-Roman" w:cs="Times-Roman"/>
          <w:lang w:val="en-US"/>
        </w:rPr>
        <w:t xml:space="preserve"> </w:t>
      </w:r>
      <w:r w:rsidRPr="00920C1E">
        <w:rPr>
          <w:rFonts w:ascii="Times-Roman" w:hAnsi="Times-Roman" w:cs="Times-Roman"/>
          <w:lang w:val="en-US"/>
        </w:rPr>
        <w:t xml:space="preserve">regarding both the immune response and </w:t>
      </w:r>
      <w:proofErr w:type="spellStart"/>
      <w:r w:rsidRPr="00920C1E">
        <w:rPr>
          <w:rFonts w:ascii="Times-Italic" w:hAnsi="Times-Italic" w:cs="Times-Italic"/>
          <w:i/>
          <w:iCs/>
          <w:lang w:val="en-US"/>
        </w:rPr>
        <w:t>M.tuberculosis</w:t>
      </w:r>
      <w:proofErr w:type="spellEnd"/>
      <w:r w:rsidRPr="00920C1E">
        <w:rPr>
          <w:rFonts w:ascii="Times-Italic" w:hAnsi="Times-Italic" w:cs="Times-Italic"/>
          <w:i/>
          <w:iCs/>
          <w:lang w:val="en-US"/>
        </w:rPr>
        <w:t xml:space="preserve"> </w:t>
      </w:r>
      <w:r w:rsidRPr="00920C1E">
        <w:rPr>
          <w:rFonts w:ascii="Times-Roman" w:hAnsi="Times-Roman" w:cs="Times-Roman"/>
          <w:lang w:val="en-US"/>
        </w:rPr>
        <w:t>infection that have been difficult</w:t>
      </w:r>
      <w:r>
        <w:rPr>
          <w:rFonts w:ascii="Times-Roman" w:hAnsi="Times-Roman" w:cs="Times-Roman"/>
          <w:lang w:val="en-US"/>
        </w:rPr>
        <w:t xml:space="preserve"> </w:t>
      </w:r>
      <w:r w:rsidRPr="00920C1E">
        <w:rPr>
          <w:rFonts w:ascii="Times-Roman" w:hAnsi="Times-Roman" w:cs="Times-Roman"/>
          <w:lang w:val="en-US"/>
        </w:rPr>
        <w:t>to approach using traditional experimental</w:t>
      </w:r>
      <w:r>
        <w:rPr>
          <w:rFonts w:ascii="Times-Roman" w:hAnsi="Times-Roman" w:cs="Times-Roman"/>
          <w:lang w:val="en-US"/>
        </w:rPr>
        <w:t xml:space="preserve"> </w:t>
      </w:r>
      <w:r w:rsidRPr="00920C1E">
        <w:rPr>
          <w:rFonts w:ascii="Times-Roman" w:hAnsi="Times-Roman" w:cs="Times-Roman"/>
          <w:lang w:val="en-US"/>
        </w:rPr>
        <w:t xml:space="preserve">methods </w:t>
      </w:r>
      <w:r w:rsidRPr="00920C1E">
        <w:rPr>
          <w:rFonts w:ascii="Times-Italic" w:hAnsi="Times-Italic" w:cs="Times-Italic"/>
          <w:i/>
          <w:iCs/>
          <w:lang w:val="en-US"/>
        </w:rPr>
        <w:t>(7–12).</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Pr>
          <w:rFonts w:ascii="Times-Roman" w:hAnsi="Times-Roman" w:cs="Times-Roman"/>
          <w:sz w:val="18"/>
          <w:szCs w:val="18"/>
          <w:lang w:val="en-US"/>
        </w:rPr>
        <w:t xml:space="preserve">7. </w:t>
      </w:r>
      <w:proofErr w:type="spellStart"/>
      <w:r w:rsidRPr="00920C1E">
        <w:rPr>
          <w:rFonts w:ascii="Times-Roman" w:hAnsi="Times-Roman" w:cs="Times-Roman"/>
          <w:sz w:val="18"/>
          <w:szCs w:val="18"/>
          <w:lang w:val="en-US"/>
        </w:rPr>
        <w:t>Gammack</w:t>
      </w:r>
      <w:proofErr w:type="spellEnd"/>
      <w:r w:rsidRPr="00920C1E">
        <w:rPr>
          <w:rFonts w:ascii="Times-Roman" w:hAnsi="Times-Roman" w:cs="Times-Roman"/>
          <w:sz w:val="18"/>
          <w:szCs w:val="18"/>
          <w:lang w:val="en-US"/>
        </w:rPr>
        <w:t xml:space="preserve"> D, </w:t>
      </w:r>
      <w:proofErr w:type="spellStart"/>
      <w:r w:rsidRPr="00920C1E">
        <w:rPr>
          <w:rFonts w:ascii="Times-Roman" w:hAnsi="Times-Roman" w:cs="Times-Roman"/>
          <w:sz w:val="18"/>
          <w:szCs w:val="18"/>
          <w:lang w:val="en-US"/>
        </w:rPr>
        <w:t>Doering</w:t>
      </w:r>
      <w:proofErr w:type="spellEnd"/>
      <w:r w:rsidRPr="00920C1E">
        <w:rPr>
          <w:rFonts w:ascii="Times-Roman" w:hAnsi="Times-Roman" w:cs="Times-Roman"/>
          <w:sz w:val="18"/>
          <w:szCs w:val="18"/>
          <w:lang w:val="en-US"/>
        </w:rPr>
        <w:t xml:space="preserve"> CR,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Macrophage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response</w:t>
      </w:r>
      <w:proofErr w:type="gramEnd"/>
      <w:r w:rsidRPr="00920C1E">
        <w:rPr>
          <w:rFonts w:ascii="Times-Roman" w:hAnsi="Times-Roman" w:cs="Times-Roman"/>
          <w:sz w:val="18"/>
          <w:szCs w:val="18"/>
          <w:lang w:val="en-US"/>
        </w:rPr>
        <w:t xml:space="preserve"> to </w:t>
      </w:r>
      <w:r w:rsidRPr="00920C1E">
        <w:rPr>
          <w:rFonts w:ascii="Times-Italic" w:hAnsi="Times-Italic" w:cs="Times-Italic"/>
          <w:i/>
          <w:iCs/>
          <w:sz w:val="18"/>
          <w:szCs w:val="18"/>
          <w:lang w:val="en-US"/>
        </w:rPr>
        <w:t xml:space="preserve">Mycobacterium tuberculosis </w:t>
      </w:r>
      <w:r w:rsidRPr="00920C1E">
        <w:rPr>
          <w:rFonts w:ascii="Times-Roman" w:hAnsi="Times-Roman" w:cs="Times-Roman"/>
          <w:sz w:val="18"/>
          <w:szCs w:val="18"/>
          <w:lang w:val="en-US"/>
        </w:rPr>
        <w:t>infection. J</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Math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;48:218</w:t>
      </w:r>
      <w:proofErr w:type="gramEnd"/>
      <w:r w:rsidRPr="00920C1E">
        <w:rPr>
          <w:rFonts w:ascii="Times-Roman" w:hAnsi="Times-Roman" w:cs="Times-Roman"/>
          <w:sz w:val="18"/>
          <w:szCs w:val="18"/>
          <w:lang w:val="en-US"/>
        </w:rPr>
        <w:t>–242.</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8. Marino S,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The human immune response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to</w:t>
      </w:r>
      <w:proofErr w:type="gramEnd"/>
      <w:r w:rsidRPr="00920C1E">
        <w:rPr>
          <w:rFonts w:ascii="Times-Roman" w:hAnsi="Times-Roman" w:cs="Times-Roman"/>
          <w:sz w:val="18"/>
          <w:szCs w:val="18"/>
          <w:lang w:val="en-US"/>
        </w:rPr>
        <w:t xml:space="preserve"> </w:t>
      </w:r>
      <w:r w:rsidRPr="00920C1E">
        <w:rPr>
          <w:rFonts w:ascii="Times-Italic" w:hAnsi="Times-Italic" w:cs="Times-Italic"/>
          <w:i/>
          <w:iCs/>
          <w:sz w:val="18"/>
          <w:szCs w:val="18"/>
          <w:lang w:val="en-US"/>
        </w:rPr>
        <w:t xml:space="preserve">Mycobacterium tuberculosis </w:t>
      </w:r>
      <w:r w:rsidRPr="00920C1E">
        <w:rPr>
          <w:rFonts w:ascii="Times-Roman" w:hAnsi="Times-Roman" w:cs="Times-Roman"/>
          <w:sz w:val="18"/>
          <w:szCs w:val="18"/>
          <w:lang w:val="en-US"/>
        </w:rPr>
        <w:t>in lung and lymph node.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J </w:t>
      </w:r>
      <w:proofErr w:type="spellStart"/>
      <w:r w:rsidRPr="00920C1E">
        <w:rPr>
          <w:rFonts w:ascii="Times-Roman" w:hAnsi="Times-Roman" w:cs="Times-Roman"/>
          <w:sz w:val="18"/>
          <w:szCs w:val="18"/>
          <w:lang w:val="en-US"/>
        </w:rPr>
        <w:t>Theor</w:t>
      </w:r>
      <w:proofErr w:type="spellEnd"/>
      <w:r w:rsidRPr="00920C1E">
        <w:rPr>
          <w:rFonts w:ascii="Times-Roman" w:hAnsi="Times-Roman" w:cs="Times-Roman"/>
          <w:sz w:val="18"/>
          <w:szCs w:val="18"/>
          <w:lang w:val="en-US"/>
        </w:rPr>
        <w:t xml:space="preserve">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;227:463</w:t>
      </w:r>
      <w:proofErr w:type="gramEnd"/>
      <w:r w:rsidRPr="00920C1E">
        <w:rPr>
          <w:rFonts w:ascii="Times-Roman" w:hAnsi="Times-Roman" w:cs="Times-Roman"/>
          <w:sz w:val="18"/>
          <w:szCs w:val="18"/>
          <w:lang w:val="en-US"/>
        </w:rPr>
        <w:t>–486.</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9. Marino S, </w:t>
      </w:r>
      <w:proofErr w:type="spellStart"/>
      <w:r w:rsidRPr="00920C1E">
        <w:rPr>
          <w:rFonts w:ascii="Times-Roman" w:hAnsi="Times-Roman" w:cs="Times-Roman"/>
          <w:sz w:val="18"/>
          <w:szCs w:val="18"/>
          <w:lang w:val="en-US"/>
        </w:rPr>
        <w:t>Pawar</w:t>
      </w:r>
      <w:proofErr w:type="spellEnd"/>
      <w:r w:rsidRPr="00920C1E">
        <w:rPr>
          <w:rFonts w:ascii="Times-Roman" w:hAnsi="Times-Roman" w:cs="Times-Roman"/>
          <w:sz w:val="18"/>
          <w:szCs w:val="18"/>
          <w:lang w:val="en-US"/>
        </w:rPr>
        <w:t xml:space="preserve"> S, Fuller CL, Reinhart TA, Flynn JL,</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Dendritic cell trafficking and antigen</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presentation</w:t>
      </w:r>
      <w:proofErr w:type="gramEnd"/>
      <w:r w:rsidRPr="00920C1E">
        <w:rPr>
          <w:rFonts w:ascii="Times-Roman" w:hAnsi="Times-Roman" w:cs="Times-Roman"/>
          <w:sz w:val="18"/>
          <w:szCs w:val="18"/>
          <w:lang w:val="en-US"/>
        </w:rPr>
        <w:t xml:space="preserve"> in the human immune response to</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Italic" w:hAnsi="Times-Italic" w:cs="Times-Italic"/>
          <w:i/>
          <w:iCs/>
          <w:sz w:val="18"/>
          <w:szCs w:val="18"/>
          <w:lang w:val="en-US"/>
        </w:rPr>
        <w:t>Mycobacterium tuberculosis.</w:t>
      </w:r>
      <w:proofErr w:type="gramEnd"/>
      <w:r w:rsidRPr="00920C1E">
        <w:rPr>
          <w:rFonts w:ascii="Times-Italic" w:hAnsi="Times-Italic" w:cs="Times-Italic"/>
          <w:i/>
          <w:iCs/>
          <w:sz w:val="18"/>
          <w:szCs w:val="18"/>
          <w:lang w:val="en-US"/>
        </w:rPr>
        <w:t xml:space="preserve"> </w:t>
      </w:r>
      <w:r w:rsidRPr="00920C1E">
        <w:rPr>
          <w:rFonts w:ascii="Times-Roman" w:hAnsi="Times-Roman" w:cs="Times-Roman"/>
          <w:sz w:val="18"/>
          <w:szCs w:val="18"/>
          <w:lang w:val="en-US"/>
        </w:rPr>
        <w:t xml:space="preserve">J </w:t>
      </w:r>
      <w:proofErr w:type="spellStart"/>
      <w:r w:rsidRPr="00920C1E">
        <w:rPr>
          <w:rFonts w:ascii="Times-Roman" w:hAnsi="Times-Roman" w:cs="Times-Roman"/>
          <w:sz w:val="18"/>
          <w:szCs w:val="18"/>
          <w:lang w:val="en-US"/>
        </w:rPr>
        <w:t>Immunol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;173</w:t>
      </w:r>
      <w:proofErr w:type="gramEnd"/>
      <w:r w:rsidRPr="00920C1E">
        <w:rPr>
          <w:rFonts w:ascii="Times-Roman" w:hAnsi="Times-Roman" w:cs="Times-Roman"/>
          <w:sz w:val="18"/>
          <w:szCs w:val="18"/>
          <w:lang w:val="en-US"/>
        </w:rPr>
        <w:t>:</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494–506.</w:t>
      </w:r>
      <w:proofErr w:type="gramEnd"/>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10. Segovia-Juarez JL, </w:t>
      </w:r>
      <w:proofErr w:type="spellStart"/>
      <w:r w:rsidRPr="00920C1E">
        <w:rPr>
          <w:rFonts w:ascii="Times-Roman" w:hAnsi="Times-Roman" w:cs="Times-Roman"/>
          <w:sz w:val="18"/>
          <w:szCs w:val="18"/>
          <w:lang w:val="en-US"/>
        </w:rPr>
        <w:t>Ganguli</w:t>
      </w:r>
      <w:proofErr w:type="spellEnd"/>
      <w:r w:rsidRPr="00920C1E">
        <w:rPr>
          <w:rFonts w:ascii="Times-Roman" w:hAnsi="Times-Roman" w:cs="Times-Roman"/>
          <w:sz w:val="18"/>
          <w:szCs w:val="18"/>
          <w:lang w:val="en-US"/>
        </w:rPr>
        <w:t xml:space="preserve"> S,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 Identifying</w:t>
      </w:r>
    </w:p>
    <w:p w:rsidR="00920C1E" w:rsidRPr="00920C1E" w:rsidRDefault="00920C1E" w:rsidP="00920C1E">
      <w:pPr>
        <w:autoSpaceDE w:val="0"/>
        <w:autoSpaceDN w:val="0"/>
        <w:adjustRightInd w:val="0"/>
        <w:spacing w:after="0" w:line="240" w:lineRule="auto"/>
        <w:rPr>
          <w:rFonts w:ascii="Times-Italic" w:hAnsi="Times-Italic" w:cs="Times-Italic"/>
          <w:i/>
          <w:iCs/>
          <w:sz w:val="18"/>
          <w:szCs w:val="18"/>
          <w:lang w:val="en-US"/>
        </w:rPr>
      </w:pPr>
      <w:proofErr w:type="gramStart"/>
      <w:r w:rsidRPr="00920C1E">
        <w:rPr>
          <w:rFonts w:ascii="Times-Roman" w:hAnsi="Times-Roman" w:cs="Times-Roman"/>
          <w:sz w:val="18"/>
          <w:szCs w:val="18"/>
          <w:lang w:val="en-US"/>
        </w:rPr>
        <w:t>control</w:t>
      </w:r>
      <w:proofErr w:type="gramEnd"/>
      <w:r w:rsidRPr="00920C1E">
        <w:rPr>
          <w:rFonts w:ascii="Times-Roman" w:hAnsi="Times-Roman" w:cs="Times-Roman"/>
          <w:sz w:val="18"/>
          <w:szCs w:val="18"/>
          <w:lang w:val="en-US"/>
        </w:rPr>
        <w:t xml:space="preserve"> mechanisms of granuloma formation during </w:t>
      </w:r>
      <w:r w:rsidRPr="00920C1E">
        <w:rPr>
          <w:rFonts w:ascii="Times-Italic" w:hAnsi="Times-Italic" w:cs="Times-Italic"/>
          <w:i/>
          <w:iCs/>
          <w:sz w:val="18"/>
          <w:szCs w:val="18"/>
          <w:lang w:val="en-US"/>
        </w:rPr>
        <w:t>M.</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Italic" w:hAnsi="Times-Italic" w:cs="Times-Italic"/>
          <w:i/>
          <w:iCs/>
          <w:sz w:val="18"/>
          <w:szCs w:val="18"/>
          <w:lang w:val="en-US"/>
        </w:rPr>
        <w:t>tuberculosis</w:t>
      </w:r>
      <w:proofErr w:type="gramEnd"/>
      <w:r w:rsidRPr="00920C1E">
        <w:rPr>
          <w:rFonts w:ascii="Times-Italic" w:hAnsi="Times-Italic" w:cs="Times-Italic"/>
          <w:i/>
          <w:iCs/>
          <w:sz w:val="18"/>
          <w:szCs w:val="18"/>
          <w:lang w:val="en-US"/>
        </w:rPr>
        <w:t xml:space="preserve"> </w:t>
      </w:r>
      <w:r w:rsidRPr="00920C1E">
        <w:rPr>
          <w:rFonts w:ascii="Times-Roman" w:hAnsi="Times-Roman" w:cs="Times-Roman"/>
          <w:sz w:val="18"/>
          <w:szCs w:val="18"/>
          <w:lang w:val="en-US"/>
        </w:rPr>
        <w:t>infection using an agent-based model. J</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spellStart"/>
      <w:r w:rsidRPr="00920C1E">
        <w:rPr>
          <w:rFonts w:ascii="Times-Roman" w:hAnsi="Times-Roman" w:cs="Times-Roman"/>
          <w:sz w:val="18"/>
          <w:szCs w:val="18"/>
          <w:lang w:val="en-US"/>
        </w:rPr>
        <w:t>Theor</w:t>
      </w:r>
      <w:proofErr w:type="spellEnd"/>
      <w:r w:rsidRPr="00920C1E">
        <w:rPr>
          <w:rFonts w:ascii="Times-Roman" w:hAnsi="Times-Roman" w:cs="Times-Roman"/>
          <w:sz w:val="18"/>
          <w:szCs w:val="18"/>
          <w:lang w:val="en-US"/>
        </w:rPr>
        <w:t xml:space="preserve">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;231:357</w:t>
      </w:r>
      <w:proofErr w:type="gramEnd"/>
      <w:r w:rsidRPr="00920C1E">
        <w:rPr>
          <w:rFonts w:ascii="Times-Roman" w:hAnsi="Times-Roman" w:cs="Times-Roman"/>
          <w:sz w:val="18"/>
          <w:szCs w:val="18"/>
          <w:lang w:val="en-US"/>
        </w:rPr>
        <w:t>–376.</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11. </w:t>
      </w:r>
      <w:proofErr w:type="spellStart"/>
      <w:r w:rsidRPr="00920C1E">
        <w:rPr>
          <w:rFonts w:ascii="Times-Roman" w:hAnsi="Times-Roman" w:cs="Times-Roman"/>
          <w:sz w:val="18"/>
          <w:szCs w:val="18"/>
          <w:lang w:val="en-US"/>
        </w:rPr>
        <w:t>Sud</w:t>
      </w:r>
      <w:proofErr w:type="spellEnd"/>
      <w:r w:rsidRPr="00920C1E">
        <w:rPr>
          <w:rFonts w:ascii="Times-Roman" w:hAnsi="Times-Roman" w:cs="Times-Roman"/>
          <w:sz w:val="18"/>
          <w:szCs w:val="18"/>
          <w:lang w:val="en-US"/>
        </w:rPr>
        <w:t xml:space="preserve"> D, </w:t>
      </w:r>
      <w:proofErr w:type="spellStart"/>
      <w:r w:rsidRPr="00920C1E">
        <w:rPr>
          <w:rFonts w:ascii="Times-Roman" w:hAnsi="Times-Roman" w:cs="Times-Roman"/>
          <w:sz w:val="18"/>
          <w:szCs w:val="18"/>
          <w:lang w:val="en-US"/>
        </w:rPr>
        <w:t>Bigbee</w:t>
      </w:r>
      <w:proofErr w:type="spellEnd"/>
      <w:r w:rsidRPr="00920C1E">
        <w:rPr>
          <w:rFonts w:ascii="Times-Roman" w:hAnsi="Times-Roman" w:cs="Times-Roman"/>
          <w:sz w:val="18"/>
          <w:szCs w:val="18"/>
          <w:lang w:val="en-US"/>
        </w:rPr>
        <w:t xml:space="preserve"> C, Flynn JL,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Contribution</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of</w:t>
      </w:r>
      <w:proofErr w:type="gramEnd"/>
      <w:r w:rsidRPr="00920C1E">
        <w:rPr>
          <w:rFonts w:ascii="Times-Roman" w:hAnsi="Times-Roman" w:cs="Times-Roman"/>
          <w:sz w:val="18"/>
          <w:szCs w:val="18"/>
          <w:lang w:val="en-US"/>
        </w:rPr>
        <w:t xml:space="preserve"> CD8+ T cells to control of Mycobacterium tuberculosis</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infection</w:t>
      </w:r>
      <w:proofErr w:type="gramEnd"/>
      <w:r w:rsidRPr="00920C1E">
        <w:rPr>
          <w:rFonts w:ascii="Times-Roman" w:hAnsi="Times-Roman" w:cs="Times-Roman"/>
          <w:sz w:val="18"/>
          <w:szCs w:val="18"/>
          <w:lang w:val="en-US"/>
        </w:rPr>
        <w:t xml:space="preserve">. J </w:t>
      </w:r>
      <w:proofErr w:type="spellStart"/>
      <w:r w:rsidRPr="00920C1E">
        <w:rPr>
          <w:rFonts w:ascii="Times-Roman" w:hAnsi="Times-Roman" w:cs="Times-Roman"/>
          <w:sz w:val="18"/>
          <w:szCs w:val="18"/>
          <w:lang w:val="en-US"/>
        </w:rPr>
        <w:t>Immunol</w:t>
      </w:r>
      <w:proofErr w:type="spellEnd"/>
      <w:r w:rsidRPr="00920C1E">
        <w:rPr>
          <w:rFonts w:ascii="Times-Roman" w:hAnsi="Times-Roman" w:cs="Times-Roman"/>
          <w:sz w:val="18"/>
          <w:szCs w:val="18"/>
          <w:lang w:val="en-US"/>
        </w:rPr>
        <w:t xml:space="preserve"> 2006</w:t>
      </w:r>
      <w:proofErr w:type="gramStart"/>
      <w:r w:rsidRPr="00920C1E">
        <w:rPr>
          <w:rFonts w:ascii="Times-Roman" w:hAnsi="Times-Roman" w:cs="Times-Roman"/>
          <w:sz w:val="18"/>
          <w:szCs w:val="18"/>
          <w:lang w:val="en-US"/>
        </w:rPr>
        <w:t>;176:4296</w:t>
      </w:r>
      <w:proofErr w:type="gramEnd"/>
      <w:r w:rsidRPr="00920C1E">
        <w:rPr>
          <w:rFonts w:ascii="Times-Roman" w:hAnsi="Times-Roman" w:cs="Times-Roman"/>
          <w:sz w:val="18"/>
          <w:szCs w:val="18"/>
          <w:lang w:val="en-US"/>
        </w:rPr>
        <w:t>–4314.</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12. </w:t>
      </w:r>
      <w:proofErr w:type="spellStart"/>
      <w:r w:rsidRPr="00920C1E">
        <w:rPr>
          <w:rFonts w:ascii="Times-Roman" w:hAnsi="Times-Roman" w:cs="Times-Roman"/>
          <w:sz w:val="18"/>
          <w:szCs w:val="18"/>
          <w:lang w:val="en-US"/>
        </w:rPr>
        <w:t>Wigginton</w:t>
      </w:r>
      <w:proofErr w:type="spellEnd"/>
      <w:r w:rsidRPr="00920C1E">
        <w:rPr>
          <w:rFonts w:ascii="Times-Roman" w:hAnsi="Times-Roman" w:cs="Times-Roman"/>
          <w:sz w:val="18"/>
          <w:szCs w:val="18"/>
          <w:lang w:val="en-US"/>
        </w:rPr>
        <w:t xml:space="preserve"> JE,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 A model to predict </w:t>
      </w:r>
      <w:proofErr w:type="spellStart"/>
      <w:r w:rsidRPr="00920C1E">
        <w:rPr>
          <w:rFonts w:ascii="Times-Roman" w:hAnsi="Times-Roman" w:cs="Times-Roman"/>
          <w:sz w:val="18"/>
          <w:szCs w:val="18"/>
          <w:lang w:val="en-US"/>
        </w:rPr>
        <w:t>cellmediated</w:t>
      </w:r>
      <w:proofErr w:type="spellEnd"/>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immune</w:t>
      </w:r>
      <w:proofErr w:type="gramEnd"/>
      <w:r w:rsidRPr="00920C1E">
        <w:rPr>
          <w:rFonts w:ascii="Times-Roman" w:hAnsi="Times-Roman" w:cs="Times-Roman"/>
          <w:sz w:val="18"/>
          <w:szCs w:val="18"/>
          <w:lang w:val="en-US"/>
        </w:rPr>
        <w:t xml:space="preserve"> regulatory mechanisms during human</w:t>
      </w:r>
    </w:p>
    <w:p w:rsidR="00920C1E" w:rsidRPr="000F3857"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infection</w:t>
      </w:r>
      <w:proofErr w:type="gramEnd"/>
      <w:r w:rsidRPr="00920C1E">
        <w:rPr>
          <w:rFonts w:ascii="Times-Roman" w:hAnsi="Times-Roman" w:cs="Times-Roman"/>
          <w:sz w:val="18"/>
          <w:szCs w:val="18"/>
          <w:lang w:val="en-US"/>
        </w:rPr>
        <w:t xml:space="preserve"> with </w:t>
      </w:r>
      <w:r w:rsidRPr="00920C1E">
        <w:rPr>
          <w:rFonts w:ascii="Times-Italic" w:hAnsi="Times-Italic" w:cs="Times-Italic"/>
          <w:i/>
          <w:iCs/>
          <w:sz w:val="18"/>
          <w:szCs w:val="18"/>
          <w:lang w:val="en-US"/>
        </w:rPr>
        <w:t xml:space="preserve">Mycobacterium tuberculosis. </w:t>
      </w:r>
      <w:r w:rsidRPr="000F3857">
        <w:rPr>
          <w:rFonts w:ascii="Times-Roman" w:hAnsi="Times-Roman" w:cs="Times-Roman"/>
          <w:sz w:val="18"/>
          <w:szCs w:val="18"/>
          <w:lang w:val="en-US"/>
        </w:rPr>
        <w:t xml:space="preserve">J </w:t>
      </w:r>
      <w:proofErr w:type="spellStart"/>
      <w:r w:rsidRPr="000F3857">
        <w:rPr>
          <w:rFonts w:ascii="Times-Roman" w:hAnsi="Times-Roman" w:cs="Times-Roman"/>
          <w:sz w:val="18"/>
          <w:szCs w:val="18"/>
          <w:lang w:val="en-US"/>
        </w:rPr>
        <w:t>Immunol</w:t>
      </w:r>
      <w:proofErr w:type="spellEnd"/>
    </w:p>
    <w:p w:rsidR="00920C1E" w:rsidRPr="000F3857" w:rsidRDefault="00920C1E" w:rsidP="00920C1E">
      <w:pPr>
        <w:autoSpaceDE w:val="0"/>
        <w:autoSpaceDN w:val="0"/>
        <w:adjustRightInd w:val="0"/>
        <w:spacing w:after="0" w:line="240" w:lineRule="auto"/>
        <w:rPr>
          <w:rFonts w:ascii="Times-Italic" w:hAnsi="Times-Italic" w:cs="Times-Italic"/>
          <w:i/>
          <w:iCs/>
          <w:lang w:val="en-US"/>
        </w:rPr>
      </w:pPr>
      <w:r w:rsidRPr="000F3857">
        <w:rPr>
          <w:rFonts w:ascii="Times-Roman" w:hAnsi="Times-Roman" w:cs="Times-Roman"/>
          <w:sz w:val="18"/>
          <w:szCs w:val="18"/>
          <w:lang w:val="en-US"/>
        </w:rPr>
        <w:t>2001</w:t>
      </w:r>
      <w:proofErr w:type="gramStart"/>
      <w:r w:rsidRPr="000F3857">
        <w:rPr>
          <w:rFonts w:ascii="Times-Roman" w:hAnsi="Times-Roman" w:cs="Times-Roman"/>
          <w:sz w:val="18"/>
          <w:szCs w:val="18"/>
          <w:lang w:val="en-US"/>
        </w:rPr>
        <w:t>;166:1951</w:t>
      </w:r>
      <w:proofErr w:type="gramEnd"/>
      <w:r w:rsidRPr="000F3857">
        <w:rPr>
          <w:rFonts w:ascii="Times-Roman" w:hAnsi="Times-Roman" w:cs="Times-Roman"/>
          <w:sz w:val="18"/>
          <w:szCs w:val="18"/>
          <w:lang w:val="en-US"/>
        </w:rPr>
        <w:t>–1967.</w:t>
      </w:r>
    </w:p>
    <w:p w:rsidR="00920C1E" w:rsidRPr="00920C1E" w:rsidRDefault="00920C1E" w:rsidP="00920C1E">
      <w:pPr>
        <w:autoSpaceDE w:val="0"/>
        <w:autoSpaceDN w:val="0"/>
        <w:adjustRightInd w:val="0"/>
        <w:spacing w:after="0" w:line="240" w:lineRule="auto"/>
        <w:rPr>
          <w:rFonts w:ascii="Arial" w:hAnsi="Arial" w:cs="Arial"/>
          <w:lang w:val="en-US"/>
        </w:rPr>
      </w:pPr>
      <w:r w:rsidRPr="00920C1E">
        <w:rPr>
          <w:rFonts w:ascii="Arial" w:hAnsi="Arial" w:cs="Arial"/>
          <w:lang w:val="en-US"/>
        </w:rPr>
        <w:t xml:space="preserve">In this paper we have use an inverse logic. We are looking forward to </w:t>
      </w:r>
      <w:proofErr w:type="spellStart"/>
      <w:r w:rsidRPr="00920C1E">
        <w:rPr>
          <w:rFonts w:ascii="Arial" w:hAnsi="Arial" w:cs="Arial"/>
          <w:lang w:val="en-US"/>
        </w:rPr>
        <w:t>demostrated</w:t>
      </w:r>
      <w:proofErr w:type="spellEnd"/>
      <w:r w:rsidRPr="00920C1E">
        <w:rPr>
          <w:rFonts w:ascii="Arial" w:hAnsi="Arial" w:cs="Arial"/>
          <w:lang w:val="en-US"/>
        </w:rPr>
        <w:t xml:space="preserve"> that not only it is </w:t>
      </w:r>
      <w:proofErr w:type="spellStart"/>
      <w:r w:rsidRPr="00920C1E">
        <w:rPr>
          <w:rFonts w:ascii="Arial" w:hAnsi="Arial" w:cs="Arial"/>
          <w:lang w:val="en-US"/>
        </w:rPr>
        <w:t>posible</w:t>
      </w:r>
      <w:proofErr w:type="spellEnd"/>
      <w:r w:rsidRPr="00920C1E">
        <w:rPr>
          <w:rFonts w:ascii="Arial" w:hAnsi="Arial" w:cs="Arial"/>
          <w:lang w:val="en-US"/>
        </w:rPr>
        <w:t xml:space="preserve"> to </w:t>
      </w:r>
    </w:p>
    <w:p w:rsidR="00920C1E" w:rsidRDefault="00920C1E" w:rsidP="00920C1E">
      <w:pPr>
        <w:autoSpaceDE w:val="0"/>
        <w:autoSpaceDN w:val="0"/>
        <w:adjustRightInd w:val="0"/>
        <w:spacing w:after="0" w:line="240" w:lineRule="auto"/>
        <w:rPr>
          <w:rFonts w:ascii="Arial" w:hAnsi="Arial" w:cs="Arial"/>
          <w:lang w:val="en-US"/>
        </w:rPr>
      </w:pPr>
      <w:r>
        <w:rPr>
          <w:rFonts w:ascii="Arial" w:hAnsi="Arial" w:cs="Arial"/>
          <w:lang w:val="en-US"/>
        </w:rPr>
        <w:t>Formalize in mathematical language experimental data obtained in vitro but is a good thing</w:t>
      </w:r>
    </w:p>
    <w:p w:rsidR="00F546E6" w:rsidRPr="00F546E6" w:rsidRDefault="00F546E6" w:rsidP="00920C1E">
      <w:pPr>
        <w:autoSpaceDE w:val="0"/>
        <w:autoSpaceDN w:val="0"/>
        <w:adjustRightInd w:val="0"/>
        <w:spacing w:after="0" w:line="240" w:lineRule="auto"/>
        <w:rPr>
          <w:rFonts w:ascii="Arial" w:hAnsi="Arial" w:cs="Arial"/>
        </w:rPr>
      </w:pPr>
      <w:r w:rsidRPr="00920C1E">
        <w:rPr>
          <w:rFonts w:ascii="Arial" w:hAnsi="Arial" w:cs="Arial"/>
          <w:lang w:val="en-US"/>
        </w:rPr>
        <w:t xml:space="preserve"> </w:t>
      </w:r>
      <w:proofErr w:type="gramStart"/>
      <w:r>
        <w:rPr>
          <w:rFonts w:ascii="Arial" w:hAnsi="Arial" w:cs="Arial"/>
        </w:rPr>
        <w:t>se</w:t>
      </w:r>
      <w:proofErr w:type="gramEnd"/>
      <w:r>
        <w:rPr>
          <w:rFonts w:ascii="Arial" w:hAnsi="Arial" w:cs="Arial"/>
        </w:rPr>
        <w:t xml:space="preserve"> busca demostrar la forma en que se puede formalizar en lenguaje matemático resultados obtenidos in vitro.</w:t>
      </w:r>
      <w:r w:rsidR="000A60B1">
        <w:rPr>
          <w:rFonts w:ascii="Arial" w:hAnsi="Arial" w:cs="Arial"/>
        </w:rPr>
        <w:t xml:space="preserve"> Creemos necesario que la biología y en particular el campo de la inmunología avance hacia una formalización matemática de hipótesis, presunciones, conclusiones que los experimentalistas poseen </w:t>
      </w:r>
      <w:proofErr w:type="spellStart"/>
      <w:r w:rsidR="000A60B1">
        <w:rPr>
          <w:rFonts w:ascii="Arial" w:hAnsi="Arial" w:cs="Arial"/>
        </w:rPr>
        <w:t>cualititativamente</w:t>
      </w:r>
      <w:proofErr w:type="spellEnd"/>
      <w:r w:rsidR="000A60B1">
        <w:rPr>
          <w:rFonts w:ascii="Arial" w:hAnsi="Arial" w:cs="Arial"/>
        </w:rPr>
        <w:t>. Creemos que de esta manera se podrá integrar de mejor manera los datos obtenidos de diversas fuentes experimentales.</w:t>
      </w:r>
      <w:r>
        <w:rPr>
          <w:rFonts w:ascii="Arial" w:hAnsi="Arial" w:cs="Arial"/>
        </w:rPr>
        <w:t xml:space="preserve"> Una vez definido (y validado el modelo) y encontrado los parámetros que definen dicho modelo, se podrá utilizar el mismo para integrarlo con otras fuentes experimentales de manera de poder simular los me</w:t>
      </w:r>
      <w:r w:rsidR="00670443">
        <w:rPr>
          <w:rFonts w:ascii="Arial" w:hAnsi="Arial" w:cs="Arial"/>
        </w:rPr>
        <w:t>canismos de interacción in vivo.</w:t>
      </w:r>
    </w:p>
    <w:p w:rsidR="00145A31" w:rsidRDefault="00145A31" w:rsidP="009312C3">
      <w:pPr>
        <w:rPr>
          <w:rFonts w:ascii="Arial" w:hAnsi="Arial" w:cs="Arial"/>
          <w:lang w:val="en-US"/>
        </w:rPr>
      </w:pPr>
      <w:proofErr w:type="spellStart"/>
      <w:r w:rsidRPr="00145A31">
        <w:rPr>
          <w:rFonts w:ascii="Arial" w:hAnsi="Arial" w:cs="Arial"/>
          <w:lang w:val="en-US"/>
        </w:rPr>
        <w:lastRenderedPageBreak/>
        <w:t>Costimulatory</w:t>
      </w:r>
      <w:proofErr w:type="spellEnd"/>
      <w:r w:rsidRPr="00145A31">
        <w:rPr>
          <w:rFonts w:ascii="Arial" w:hAnsi="Arial" w:cs="Arial"/>
          <w:lang w:val="en-US"/>
        </w:rPr>
        <w:t xml:space="preserve"> signals represent a complex network of </w:t>
      </w:r>
      <w:r w:rsidR="009312C3">
        <w:rPr>
          <w:rFonts w:ascii="Arial" w:hAnsi="Arial" w:cs="Arial"/>
          <w:lang w:val="en-US"/>
        </w:rPr>
        <w:t>ligand-</w:t>
      </w:r>
      <w:r w:rsidRPr="00145A31">
        <w:rPr>
          <w:rFonts w:ascii="Arial" w:hAnsi="Arial" w:cs="Arial"/>
          <w:lang w:val="en-US"/>
        </w:rPr>
        <w:t>receptor interactions</w:t>
      </w:r>
      <w:r>
        <w:rPr>
          <w:rFonts w:ascii="Arial" w:hAnsi="Arial" w:cs="Arial"/>
          <w:lang w:val="en-US"/>
        </w:rPr>
        <w:t xml:space="preserve"> </w:t>
      </w:r>
      <w:r w:rsidRPr="00145A31">
        <w:rPr>
          <w:rFonts w:ascii="Arial" w:hAnsi="Arial" w:cs="Arial"/>
          <w:lang w:val="en-US"/>
        </w:rPr>
        <w:t xml:space="preserve">that </w:t>
      </w:r>
      <w:r w:rsidR="009312C3">
        <w:rPr>
          <w:rFonts w:ascii="Arial" w:hAnsi="Arial" w:cs="Arial"/>
          <w:lang w:val="en-US"/>
        </w:rPr>
        <w:t>q</w:t>
      </w:r>
      <w:r w:rsidR="009312C3" w:rsidRPr="00145A31">
        <w:rPr>
          <w:rFonts w:ascii="Arial" w:hAnsi="Arial" w:cs="Arial"/>
          <w:lang w:val="en-US"/>
        </w:rPr>
        <w:t xml:space="preserve">uantitatively </w:t>
      </w:r>
      <w:r w:rsidR="009312C3">
        <w:rPr>
          <w:rFonts w:ascii="Arial" w:hAnsi="Arial" w:cs="Arial"/>
          <w:lang w:val="en-US"/>
        </w:rPr>
        <w:t>and q</w:t>
      </w:r>
      <w:r w:rsidRPr="00145A31">
        <w:rPr>
          <w:rFonts w:ascii="Arial" w:hAnsi="Arial" w:cs="Arial"/>
          <w:lang w:val="en-US"/>
        </w:rPr>
        <w:t>ualitatively influence immune responses and</w:t>
      </w:r>
      <w:r>
        <w:rPr>
          <w:rFonts w:ascii="Arial" w:hAnsi="Arial" w:cs="Arial"/>
          <w:lang w:val="en-US"/>
        </w:rPr>
        <w:t xml:space="preserve"> </w:t>
      </w:r>
      <w:r w:rsidRPr="00145A31">
        <w:rPr>
          <w:rFonts w:ascii="Arial" w:hAnsi="Arial" w:cs="Arial"/>
          <w:lang w:val="en-US"/>
        </w:rPr>
        <w:t>affect all its major participants including effector lymphocytes and</w:t>
      </w:r>
      <w:r>
        <w:rPr>
          <w:rFonts w:ascii="Arial" w:hAnsi="Arial" w:cs="Arial"/>
          <w:lang w:val="en-US"/>
        </w:rPr>
        <w:t xml:space="preserve"> </w:t>
      </w:r>
      <w:r w:rsidR="009312C3">
        <w:rPr>
          <w:rFonts w:ascii="Arial" w:hAnsi="Arial" w:cs="Arial"/>
          <w:lang w:val="en-US"/>
        </w:rPr>
        <w:t>innate</w:t>
      </w:r>
      <w:r w:rsidRPr="00145A31">
        <w:rPr>
          <w:rFonts w:ascii="Arial" w:hAnsi="Arial" w:cs="Arial"/>
          <w:lang w:val="en-US"/>
        </w:rPr>
        <w:t xml:space="preserve"> cells.</w:t>
      </w:r>
      <w:r w:rsidR="009312C3" w:rsidRPr="009312C3">
        <w:rPr>
          <w:rFonts w:ascii="Arial" w:hAnsi="Arial" w:cs="Arial"/>
          <w:lang w:val="en-US"/>
        </w:rPr>
        <w:t xml:space="preserve"> </w:t>
      </w:r>
      <w:r w:rsidR="004015A5">
        <w:rPr>
          <w:rFonts w:ascii="Arial" w:hAnsi="Arial" w:cs="Arial"/>
          <w:lang w:val="en-US"/>
        </w:rPr>
        <w:fldChar w:fldCharType="begin">
          <w:fldData xml:space="preserve">PEVuZE5vdGU+PENpdGU+PEF1dGhvcj5Cb3VyLUpvcmRhbjwvQXV0aG9yPjxZZWFyPjIwMDk8L1ll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=
</w:fldData>
        </w:fldChar>
      </w:r>
      <w:r w:rsidR="00283B68">
        <w:rPr>
          <w:rFonts w:ascii="Arial" w:hAnsi="Arial" w:cs="Arial"/>
          <w:lang w:val="en-US"/>
        </w:rPr>
        <w:instrText xml:space="preserve"> ADDIN EN.CITE </w:instrText>
      </w:r>
      <w:r w:rsidR="004015A5">
        <w:rPr>
          <w:rFonts w:ascii="Arial" w:hAnsi="Arial" w:cs="Arial"/>
          <w:lang w:val="en-US"/>
        </w:rPr>
        <w:fldChar w:fldCharType="begin">
          <w:fldData xml:space="preserve">PEVuZE5vdGU+PENpdGU+PEF1dGhvcj5Cb3VyLUpvcmRhbjwvQXV0aG9yPjxZZWFyPjIwMDk8L1ll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=
</w:fldData>
        </w:fldChar>
      </w:r>
      <w:r w:rsidR="00283B68">
        <w:rPr>
          <w:rFonts w:ascii="Arial" w:hAnsi="Arial" w:cs="Arial"/>
          <w:lang w:val="en-US"/>
        </w:rPr>
        <w:instrText xml:space="preserve"> ADDIN EN.CITE.DATA </w:instrText>
      </w:r>
      <w:r w:rsidR="004015A5">
        <w:rPr>
          <w:rFonts w:ascii="Arial" w:hAnsi="Arial" w:cs="Arial"/>
          <w:lang w:val="en-US"/>
        </w:rPr>
      </w:r>
      <w:r w:rsidR="004015A5">
        <w:rPr>
          <w:rFonts w:ascii="Arial" w:hAnsi="Arial" w:cs="Arial"/>
          <w:lang w:val="en-US"/>
        </w:rPr>
        <w:fldChar w:fldCharType="end"/>
      </w:r>
      <w:r w:rsidR="004015A5">
        <w:rPr>
          <w:rFonts w:ascii="Arial" w:hAnsi="Arial" w:cs="Arial"/>
          <w:lang w:val="en-US"/>
        </w:rPr>
      </w:r>
      <w:r w:rsidR="004015A5">
        <w:rPr>
          <w:rFonts w:ascii="Arial" w:hAnsi="Arial" w:cs="Arial"/>
          <w:lang w:val="en-US"/>
        </w:rPr>
        <w:fldChar w:fldCharType="separate"/>
      </w:r>
      <w:r w:rsidR="00283B68">
        <w:rPr>
          <w:rFonts w:ascii="Arial" w:hAnsi="Arial" w:cs="Arial"/>
          <w:noProof/>
          <w:lang w:val="en-US"/>
        </w:rPr>
        <w:t>[</w:t>
      </w:r>
      <w:r w:rsidR="004015A5">
        <w:fldChar w:fldCharType="begin"/>
      </w:r>
      <w:r w:rsidR="004015A5" w:rsidRPr="00AE71F6">
        <w:rPr>
          <w:lang w:val="en-US"/>
          <w:rPrChange w:id="119" w:author="DarioFD" w:date="2012-03-07T09:18:00Z">
            <w:rPr/>
          </w:rPrChange>
        </w:rPr>
        <w:instrText>HYPERLINK \l "_ENREF_52" \o "Bour-Jordan, 2009 #89"</w:instrText>
      </w:r>
      <w:r w:rsidR="004015A5">
        <w:fldChar w:fldCharType="separate"/>
      </w:r>
      <w:r w:rsidR="00754E3C">
        <w:rPr>
          <w:rFonts w:ascii="Arial" w:hAnsi="Arial" w:cs="Arial"/>
          <w:noProof/>
          <w:lang w:val="en-US"/>
        </w:rPr>
        <w:t>52</w:t>
      </w:r>
      <w:r w:rsidR="004015A5">
        <w:fldChar w:fldCharType="end"/>
      </w:r>
      <w:r w:rsidR="00283B68">
        <w:rPr>
          <w:rFonts w:ascii="Arial" w:hAnsi="Arial" w:cs="Arial"/>
          <w:noProof/>
          <w:lang w:val="en-US"/>
        </w:rPr>
        <w:t>]</w:t>
      </w:r>
      <w:r w:rsidR="004015A5">
        <w:rPr>
          <w:rFonts w:ascii="Arial" w:hAnsi="Arial" w:cs="Arial"/>
          <w:lang w:val="en-US"/>
        </w:rPr>
        <w:fldChar w:fldCharType="end"/>
      </w:r>
      <w:r w:rsidR="009312C3">
        <w:rPr>
          <w:rFonts w:ascii="Arial" w:hAnsi="Arial" w:cs="Arial"/>
          <w:lang w:val="en-US"/>
        </w:rPr>
        <w:t xml:space="preserve"> </w:t>
      </w:r>
      <w:r w:rsidR="009312C3" w:rsidRPr="009312C3">
        <w:rPr>
          <w:rFonts w:ascii="Arial" w:hAnsi="Arial" w:cs="Arial"/>
          <w:lang w:val="en-US"/>
        </w:rPr>
        <w:t>Among TNFR superfamily members, CD137 has emerged as an important</w:t>
      </w:r>
      <w:r w:rsidR="009312C3">
        <w:rPr>
          <w:rFonts w:ascii="Arial" w:hAnsi="Arial" w:cs="Arial"/>
          <w:lang w:val="en-US"/>
        </w:rPr>
        <w:t xml:space="preserve"> </w:t>
      </w:r>
      <w:proofErr w:type="spellStart"/>
      <w:r w:rsidR="009312C3">
        <w:rPr>
          <w:rFonts w:ascii="Arial" w:hAnsi="Arial" w:cs="Arial"/>
          <w:lang w:val="en-US"/>
        </w:rPr>
        <w:t>costimulatory</w:t>
      </w:r>
      <w:proofErr w:type="spellEnd"/>
      <w:r w:rsidR="009312C3">
        <w:rPr>
          <w:rFonts w:ascii="Arial" w:hAnsi="Arial" w:cs="Arial"/>
          <w:lang w:val="en-US"/>
        </w:rPr>
        <w:t xml:space="preserve"> receptor.</w:t>
      </w:r>
    </w:p>
    <w:p w:rsidR="009312C3" w:rsidRPr="00145A31" w:rsidRDefault="009312C3" w:rsidP="009312C3">
      <w:pPr>
        <w:rPr>
          <w:rFonts w:ascii="Arial" w:hAnsi="Arial" w:cs="Arial"/>
          <w:lang w:val="en-US"/>
        </w:rPr>
      </w:pPr>
      <w:r>
        <w:rPr>
          <w:rFonts w:ascii="Arial" w:hAnsi="Arial" w:cs="Arial"/>
          <w:lang w:val="en-US"/>
        </w:rPr>
        <w:t xml:space="preserve">We have previously </w:t>
      </w:r>
      <w:proofErr w:type="gramStart"/>
      <w:r>
        <w:rPr>
          <w:rFonts w:ascii="Arial" w:hAnsi="Arial" w:cs="Arial"/>
          <w:lang w:val="en-US"/>
        </w:rPr>
        <w:t>demonstrate</w:t>
      </w:r>
      <w:proofErr w:type="gramEnd"/>
      <w:r>
        <w:rPr>
          <w:rFonts w:ascii="Arial" w:hAnsi="Arial" w:cs="Arial"/>
          <w:lang w:val="en-US"/>
        </w:rPr>
        <w:t xml:space="preserve"> that </w:t>
      </w:r>
      <w:r w:rsidRPr="009312C3">
        <w:rPr>
          <w:rFonts w:ascii="Arial" w:hAnsi="Arial" w:cs="Arial"/>
          <w:lang w:val="en-US"/>
        </w:rPr>
        <w:t>CD137:CD137L interactions</w:t>
      </w:r>
      <w:r>
        <w:rPr>
          <w:rFonts w:ascii="Arial" w:hAnsi="Arial" w:cs="Arial"/>
          <w:lang w:val="en-US"/>
        </w:rPr>
        <w:t xml:space="preserve"> </w:t>
      </w:r>
      <w:r w:rsidRPr="009312C3">
        <w:rPr>
          <w:rFonts w:ascii="Arial" w:hAnsi="Arial" w:cs="Arial"/>
          <w:lang w:val="en-US"/>
        </w:rPr>
        <w:t xml:space="preserve">work differently on different cell </w:t>
      </w:r>
      <w:r>
        <w:rPr>
          <w:rFonts w:ascii="Arial" w:hAnsi="Arial" w:cs="Arial"/>
          <w:lang w:val="en-US"/>
        </w:rPr>
        <w:t>p</w:t>
      </w:r>
      <w:r w:rsidRPr="009312C3">
        <w:rPr>
          <w:rFonts w:ascii="Arial" w:hAnsi="Arial" w:cs="Arial"/>
          <w:lang w:val="en-US"/>
        </w:rPr>
        <w:t>opulations, inhibiting or</w:t>
      </w:r>
      <w:r>
        <w:rPr>
          <w:rFonts w:ascii="Arial" w:hAnsi="Arial" w:cs="Arial"/>
          <w:lang w:val="en-US"/>
        </w:rPr>
        <w:t xml:space="preserve"> </w:t>
      </w:r>
      <w:r w:rsidRPr="009312C3">
        <w:rPr>
          <w:rFonts w:ascii="Arial" w:hAnsi="Arial" w:cs="Arial"/>
          <w:lang w:val="en-US"/>
        </w:rPr>
        <w:t>increasing a particular cytokine secreted by a particular cell type.</w:t>
      </w:r>
    </w:p>
    <w:p w:rsidR="00145A31" w:rsidRDefault="00145A31" w:rsidP="00145A31">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18"/>
          <w:szCs w:val="18"/>
          <w:lang w:val="en-US"/>
        </w:rPr>
        <w:t xml:space="preserve">We have identified a simplified model of </w:t>
      </w:r>
      <w:proofErr w:type="spellStart"/>
      <w:r w:rsidRPr="003748A7">
        <w:rPr>
          <w:rFonts w:ascii="Times-Roman" w:hAnsi="Times-Roman" w:cs="Times-Roman"/>
          <w:sz w:val="18"/>
          <w:szCs w:val="18"/>
          <w:lang w:val="en-US"/>
        </w:rPr>
        <w:t>chemokines</w:t>
      </w:r>
      <w:proofErr w:type="spellEnd"/>
      <w:r>
        <w:rPr>
          <w:rFonts w:ascii="Times-Roman" w:hAnsi="Times-Roman" w:cs="Times-Roman"/>
          <w:sz w:val="18"/>
          <w:szCs w:val="18"/>
          <w:lang w:val="en-US"/>
        </w:rPr>
        <w:t xml:space="preserve"> </w:t>
      </w:r>
      <w:r w:rsidRPr="003748A7">
        <w:rPr>
          <w:rFonts w:ascii="Times-Roman" w:hAnsi="Times-Roman" w:cs="Times-Roman"/>
          <w:sz w:val="18"/>
          <w:szCs w:val="18"/>
          <w:lang w:val="en-US"/>
        </w:rPr>
        <w:t>based on three classes that affect recruitment of macrophages</w:t>
      </w:r>
    </w:p>
    <w:p w:rsidR="00145A31" w:rsidRPr="00145A31" w:rsidRDefault="00145A31" w:rsidP="00A55C2C">
      <w:pPr>
        <w:rPr>
          <w:rFonts w:ascii="Arial" w:hAnsi="Arial" w:cs="Arial"/>
          <w:lang w:val="en-US"/>
        </w:rPr>
      </w:pPr>
    </w:p>
    <w:p w:rsidR="00925C30" w:rsidRPr="00925C30" w:rsidRDefault="00925C30" w:rsidP="00A55C2C">
      <w:pPr>
        <w:rPr>
          <w:rFonts w:ascii="Arial" w:hAnsi="Arial" w:cs="Arial"/>
        </w:rPr>
      </w:pPr>
      <w:r w:rsidRPr="00925C30">
        <w:rPr>
          <w:rFonts w:ascii="Arial" w:hAnsi="Arial" w:cs="Arial"/>
        </w:rPr>
        <w:t xml:space="preserve">Una </w:t>
      </w:r>
      <w:proofErr w:type="spellStart"/>
      <w:r w:rsidRPr="00925C30">
        <w:rPr>
          <w:rFonts w:ascii="Arial" w:hAnsi="Arial" w:cs="Arial"/>
        </w:rPr>
        <w:t>celula</w:t>
      </w:r>
      <w:proofErr w:type="spellEnd"/>
      <w:r w:rsidRPr="00925C30">
        <w:rPr>
          <w:rFonts w:ascii="Arial" w:hAnsi="Arial" w:cs="Arial"/>
        </w:rPr>
        <w:t xml:space="preserve"> (APC o NK) que expresa CD137 y CD137L y es bloqueada solo por CD137</w:t>
      </w:r>
    </w:p>
    <w:p w:rsidR="00AE7B54" w:rsidRDefault="00AE7B54" w:rsidP="00AE7B54">
      <w:pPr>
        <w:rPr>
          <w:rFonts w:ascii="Arial" w:hAnsi="Arial" w:cs="Arial"/>
          <w:b/>
          <w:bCs/>
          <w:lang w:val="en-US"/>
        </w:rPr>
      </w:pPr>
      <w:r w:rsidRPr="00AE7B54">
        <w:rPr>
          <w:rFonts w:ascii="Arial" w:hAnsi="Arial" w:cs="Arial"/>
          <w:b/>
          <w:bCs/>
          <w:lang w:val="en-US"/>
        </w:rPr>
        <w:t xml:space="preserve">This model can now be exploited in future work to </w:t>
      </w:r>
      <w:r>
        <w:rPr>
          <w:rFonts w:ascii="Arial" w:hAnsi="Arial" w:cs="Arial"/>
          <w:b/>
          <w:bCs/>
          <w:lang w:val="en-US"/>
        </w:rPr>
        <w:t xml:space="preserve">study </w:t>
      </w:r>
      <w:proofErr w:type="spellStart"/>
      <w:r>
        <w:rPr>
          <w:rFonts w:ascii="Arial" w:hAnsi="Arial" w:cs="Arial"/>
          <w:b/>
          <w:bCs/>
          <w:lang w:val="en-US"/>
        </w:rPr>
        <w:t>coestimulation</w:t>
      </w:r>
      <w:proofErr w:type="spellEnd"/>
      <w:r>
        <w:rPr>
          <w:rFonts w:ascii="Arial" w:hAnsi="Arial" w:cs="Arial"/>
          <w:b/>
          <w:bCs/>
          <w:lang w:val="en-US"/>
        </w:rPr>
        <w:t xml:space="preserve"> processes in vivo during human immune response against M. tuberculosis.</w:t>
      </w:r>
    </w:p>
    <w:p w:rsidR="008771F0" w:rsidRDefault="008771F0" w:rsidP="008771F0">
      <w:pPr>
        <w:rPr>
          <w:rFonts w:ascii="GULVI" w:hAnsi="GULVI" w:cs="GULVI"/>
          <w:i/>
          <w:iCs/>
          <w:sz w:val="16"/>
          <w:szCs w:val="16"/>
          <w:lang w:val="en-US"/>
        </w:rPr>
      </w:pPr>
      <w:proofErr w:type="spellStart"/>
      <w:r w:rsidRPr="00492D87">
        <w:rPr>
          <w:rFonts w:ascii="GULVI" w:hAnsi="GULVI" w:cs="GULVI"/>
          <w:i/>
          <w:iCs/>
          <w:sz w:val="16"/>
          <w:szCs w:val="16"/>
          <w:lang w:val="en-US"/>
        </w:rPr>
        <w:t>Furher</w:t>
      </w:r>
      <w:proofErr w:type="spellEnd"/>
      <w:r w:rsidRPr="00492D87">
        <w:rPr>
          <w:rFonts w:ascii="GULVI" w:hAnsi="GULVI" w:cs="GULVI"/>
          <w:i/>
          <w:iCs/>
          <w:sz w:val="16"/>
          <w:szCs w:val="16"/>
          <w:lang w:val="en-US"/>
        </w:rPr>
        <w:t xml:space="preserve"> analysis could differentiate </w:t>
      </w:r>
      <w:proofErr w:type="spellStart"/>
      <w:r>
        <w:rPr>
          <w:rFonts w:ascii="GULVI" w:hAnsi="GULVI" w:cs="GULVI"/>
          <w:i/>
          <w:iCs/>
          <w:sz w:val="16"/>
          <w:szCs w:val="16"/>
          <w:lang w:val="en-US"/>
        </w:rPr>
        <w:t>recetor</w:t>
      </w:r>
      <w:proofErr w:type="spellEnd"/>
      <w:r>
        <w:rPr>
          <w:rFonts w:ascii="GULVI" w:hAnsi="GULVI" w:cs="GULVI"/>
          <w:i/>
          <w:iCs/>
          <w:sz w:val="16"/>
          <w:szCs w:val="16"/>
          <w:lang w:val="en-US"/>
        </w:rPr>
        <w:t>-ligand</w:t>
      </w:r>
    </w:p>
    <w:p w:rsidR="008771F0" w:rsidRDefault="008771F0" w:rsidP="008771F0">
      <w:pPr>
        <w:rPr>
          <w:rFonts w:ascii="GULVI" w:hAnsi="GULVI" w:cs="GULVI"/>
          <w:i/>
          <w:iCs/>
          <w:sz w:val="16"/>
          <w:szCs w:val="16"/>
          <w:lang w:val="en-US"/>
        </w:rPr>
      </w:pPr>
      <w:r w:rsidRPr="004F0713">
        <w:rPr>
          <w:sz w:val="16"/>
          <w:szCs w:val="16"/>
          <w:lang w:val="en-US"/>
        </w:rPr>
        <w:t xml:space="preserve">This model can be further exploited to investigate key questions about </w:t>
      </w:r>
      <w:proofErr w:type="spellStart"/>
      <w:r w:rsidRPr="004F0713">
        <w:rPr>
          <w:sz w:val="16"/>
          <w:szCs w:val="16"/>
          <w:lang w:val="en-US"/>
        </w:rPr>
        <w:t>lympho</w:t>
      </w:r>
      <w:proofErr w:type="spellEnd"/>
      <w:r w:rsidRPr="004F0713">
        <w:rPr>
          <w:sz w:val="16"/>
          <w:szCs w:val="16"/>
          <w:lang w:val="en-US"/>
        </w:rPr>
        <w:t xml:space="preserve"> </w:t>
      </w:r>
      <w:proofErr w:type="spellStart"/>
      <w:r w:rsidRPr="004F0713">
        <w:rPr>
          <w:sz w:val="16"/>
          <w:szCs w:val="16"/>
          <w:lang w:val="en-US"/>
        </w:rPr>
        <w:t>cyte</w:t>
      </w:r>
      <w:proofErr w:type="spellEnd"/>
      <w:r w:rsidRPr="004F0713">
        <w:rPr>
          <w:sz w:val="16"/>
          <w:szCs w:val="16"/>
          <w:lang w:val="en-US"/>
        </w:rPr>
        <w:t xml:space="preserve"> dynamics and effects on control of infection and pathology, and trafficking of cells between LN and lungs. Additional data will be necessary for these investigations, which are crucial to our understanding of the dynamics of tuberculosis.</w:t>
      </w:r>
    </w:p>
    <w:p w:rsidR="008771F0" w:rsidRDefault="00A04A81" w:rsidP="00AE7B54">
      <w:pPr>
        <w:rPr>
          <w:rFonts w:ascii="Arial" w:hAnsi="Arial" w:cs="Arial"/>
          <w:b/>
          <w:bCs/>
        </w:rPr>
      </w:pPr>
      <w:r w:rsidRPr="00A04A81">
        <w:rPr>
          <w:rFonts w:ascii="Arial" w:hAnsi="Arial" w:cs="Arial"/>
          <w:b/>
          <w:bCs/>
        </w:rPr>
        <w:t>Como no todas las NK expresan CD137 se explica un cambio menos dram</w:t>
      </w:r>
      <w:r>
        <w:rPr>
          <w:rFonts w:ascii="Arial" w:hAnsi="Arial" w:cs="Arial"/>
          <w:b/>
          <w:bCs/>
        </w:rPr>
        <w:t>ático en la producción de IFN</w:t>
      </w:r>
    </w:p>
    <w:p w:rsidR="00AD2EF0" w:rsidRDefault="00AD2EF0" w:rsidP="00AE7B54">
      <w:pPr>
        <w:rPr>
          <w:rFonts w:ascii="Arial" w:hAnsi="Arial" w:cs="Arial"/>
          <w:b/>
          <w:bCs/>
        </w:rPr>
      </w:pPr>
      <w:r>
        <w:rPr>
          <w:rFonts w:ascii="Arial" w:hAnsi="Arial" w:cs="Arial"/>
          <w:b/>
          <w:bCs/>
        </w:rPr>
        <w:t xml:space="preserve">Las implicancias de la señalización bidireccional </w:t>
      </w:r>
      <w:proofErr w:type="spellStart"/>
      <w:r>
        <w:rPr>
          <w:rFonts w:ascii="Arial" w:hAnsi="Arial" w:cs="Arial"/>
          <w:b/>
          <w:bCs/>
        </w:rPr>
        <w:t>needs</w:t>
      </w:r>
      <w:proofErr w:type="spellEnd"/>
      <w:r>
        <w:rPr>
          <w:rFonts w:ascii="Arial" w:hAnsi="Arial" w:cs="Arial"/>
          <w:b/>
          <w:bCs/>
        </w:rPr>
        <w:t xml:space="preserve"> </w:t>
      </w:r>
      <w:proofErr w:type="spellStart"/>
      <w:r>
        <w:rPr>
          <w:rFonts w:ascii="Arial" w:hAnsi="Arial" w:cs="Arial"/>
          <w:b/>
          <w:bCs/>
        </w:rPr>
        <w:t>to</w:t>
      </w:r>
      <w:proofErr w:type="spellEnd"/>
      <w:r>
        <w:rPr>
          <w:rFonts w:ascii="Arial" w:hAnsi="Arial" w:cs="Arial"/>
          <w:b/>
          <w:bCs/>
        </w:rPr>
        <w:t xml:space="preserve"> be </w:t>
      </w:r>
      <w:proofErr w:type="spellStart"/>
      <w:r>
        <w:rPr>
          <w:rFonts w:ascii="Arial" w:hAnsi="Arial" w:cs="Arial"/>
          <w:b/>
          <w:bCs/>
        </w:rPr>
        <w:t>furher</w:t>
      </w:r>
      <w:proofErr w:type="spellEnd"/>
      <w:r>
        <w:rPr>
          <w:rFonts w:ascii="Arial" w:hAnsi="Arial" w:cs="Arial"/>
          <w:b/>
          <w:bCs/>
        </w:rPr>
        <w:t xml:space="preserve"> </w:t>
      </w:r>
      <w:proofErr w:type="gramStart"/>
      <w:r>
        <w:rPr>
          <w:rFonts w:ascii="Arial" w:hAnsi="Arial" w:cs="Arial"/>
          <w:b/>
          <w:bCs/>
        </w:rPr>
        <w:t>explore</w:t>
      </w:r>
      <w:proofErr w:type="gramEnd"/>
      <w:r>
        <w:rPr>
          <w:rFonts w:ascii="Arial" w:hAnsi="Arial" w:cs="Arial"/>
          <w:b/>
          <w:bCs/>
        </w:rPr>
        <w:t>.</w:t>
      </w:r>
    </w:p>
    <w:p w:rsidR="0010189F" w:rsidRDefault="0010189F" w:rsidP="00AE7B54">
      <w:pPr>
        <w:rPr>
          <w:rFonts w:ascii="Arial" w:hAnsi="Arial" w:cs="Arial"/>
          <w:b/>
          <w:bCs/>
        </w:rPr>
      </w:pPr>
      <w:r>
        <w:rPr>
          <w:rFonts w:ascii="Arial" w:hAnsi="Arial" w:cs="Arial"/>
          <w:b/>
          <w:bCs/>
        </w:rPr>
        <w:t>No se tienen en cuenta las interacciones que no modifican el cambio de estado de una célula.</w:t>
      </w:r>
    </w:p>
    <w:p w:rsidR="00D338E4" w:rsidRDefault="00D338E4" w:rsidP="00AE7B54">
      <w:pPr>
        <w:rPr>
          <w:rFonts w:ascii="Arial" w:hAnsi="Arial" w:cs="Arial"/>
          <w:b/>
          <w:bCs/>
        </w:rPr>
      </w:pPr>
      <w:r>
        <w:rPr>
          <w:rFonts w:ascii="Arial" w:hAnsi="Arial" w:cs="Arial"/>
          <w:b/>
          <w:bCs/>
        </w:rPr>
        <w:t xml:space="preserve">Nosotros proponemos/estimamos que la inmunología experimental debe avanzar hacia la formulación matemática de hipótesis, presunciones y conclusiones. Lo que permitirá avanzar hacia la formalización matemática de la misma, aunar criterios, </w:t>
      </w:r>
      <w:proofErr w:type="spellStart"/>
      <w:r>
        <w:rPr>
          <w:rFonts w:ascii="Arial" w:hAnsi="Arial" w:cs="Arial"/>
          <w:b/>
          <w:bCs/>
        </w:rPr>
        <w:t>databases</w:t>
      </w:r>
      <w:proofErr w:type="spellEnd"/>
      <w:r>
        <w:rPr>
          <w:rFonts w:ascii="Arial" w:hAnsi="Arial" w:cs="Arial"/>
          <w:b/>
          <w:bCs/>
        </w:rPr>
        <w:t xml:space="preserve"> e integrar data de diversidad experimental, </w:t>
      </w:r>
      <w:proofErr w:type="spellStart"/>
      <w:r>
        <w:rPr>
          <w:rFonts w:ascii="Arial" w:hAnsi="Arial" w:cs="Arial"/>
          <w:b/>
          <w:bCs/>
        </w:rPr>
        <w:t>etc</w:t>
      </w:r>
      <w:proofErr w:type="spellEnd"/>
    </w:p>
    <w:p w:rsidR="00CD7E9F" w:rsidRPr="00CD7E9F" w:rsidRDefault="00CD7E9F" w:rsidP="00CD7E9F">
      <w:pPr>
        <w:jc w:val="both"/>
        <w:rPr>
          <w:rFonts w:ascii="Arial" w:hAnsi="Arial" w:cs="Arial"/>
          <w:b/>
          <w:bCs/>
          <w:lang w:val="en-US"/>
        </w:rPr>
      </w:pPr>
      <w:r w:rsidRPr="00CD7E9F">
        <w:rPr>
          <w:rFonts w:ascii="Arial" w:hAnsi="Arial" w:cs="Arial"/>
          <w:b/>
          <w:bCs/>
          <w:lang w:val="en-US"/>
        </w:rPr>
        <w:t xml:space="preserve">We estimate that experimental immunology should move </w:t>
      </w:r>
      <w:r>
        <w:rPr>
          <w:rFonts w:ascii="Arial" w:hAnsi="Arial" w:cs="Arial"/>
          <w:b/>
          <w:bCs/>
          <w:lang w:val="en-US"/>
        </w:rPr>
        <w:t>forward to</w:t>
      </w:r>
      <w:r w:rsidRPr="00CD7E9F">
        <w:rPr>
          <w:rFonts w:ascii="Arial" w:hAnsi="Arial" w:cs="Arial"/>
          <w:b/>
          <w:bCs/>
          <w:lang w:val="en-US"/>
        </w:rPr>
        <w:t> the mathematical formulation of hypotheses, assumptions and conclusions. </w:t>
      </w:r>
      <w:proofErr w:type="gramStart"/>
      <w:r w:rsidRPr="00CD7E9F">
        <w:rPr>
          <w:rFonts w:ascii="Arial" w:hAnsi="Arial" w:cs="Arial"/>
          <w:b/>
          <w:bCs/>
          <w:lang w:val="en-US"/>
        </w:rPr>
        <w:t>Thereby advancing</w:t>
      </w:r>
      <w:r>
        <w:rPr>
          <w:rFonts w:ascii="Arial" w:hAnsi="Arial" w:cs="Arial"/>
          <w:b/>
          <w:bCs/>
          <w:lang w:val="en-US"/>
        </w:rPr>
        <w:t xml:space="preserve"> </w:t>
      </w:r>
      <w:r w:rsidRPr="00CD7E9F">
        <w:rPr>
          <w:rFonts w:ascii="Arial" w:hAnsi="Arial" w:cs="Arial"/>
          <w:b/>
          <w:bCs/>
          <w:lang w:val="en-US"/>
        </w:rPr>
        <w:t xml:space="preserve">to the mathematical formalization of it, build consensus, databases and </w:t>
      </w:r>
      <w:proofErr w:type="spellStart"/>
      <w:r w:rsidRPr="00CD7E9F">
        <w:rPr>
          <w:rFonts w:ascii="Arial" w:hAnsi="Arial" w:cs="Arial"/>
          <w:b/>
          <w:bCs/>
          <w:lang w:val="en-US"/>
        </w:rPr>
        <w:t>integrateexperimental</w:t>
      </w:r>
      <w:proofErr w:type="spellEnd"/>
      <w:r w:rsidRPr="00CD7E9F">
        <w:rPr>
          <w:rFonts w:ascii="Arial" w:hAnsi="Arial" w:cs="Arial"/>
          <w:b/>
          <w:bCs/>
          <w:lang w:val="en-US"/>
        </w:rPr>
        <w:t> data diversity, etc.</w:t>
      </w:r>
      <w:proofErr w:type="gramEnd"/>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r w:rsidRPr="00D338E4">
        <w:rPr>
          <w:rFonts w:ascii="AdvPSA35F" w:hAnsi="AdvPSA35F" w:cs="AdvPSA35F"/>
          <w:sz w:val="19"/>
          <w:szCs w:val="19"/>
          <w:lang w:val="en-US"/>
        </w:rPr>
        <w:t>Mathematical models are emerging as important tools</w:t>
      </w:r>
    </w:p>
    <w:p w:rsidR="00D338E4" w:rsidRDefault="00D338E4" w:rsidP="00D338E4">
      <w:pPr>
        <w:rPr>
          <w:rFonts w:ascii="AdvPSA35F" w:hAnsi="AdvPSA35F" w:cs="AdvPSA35F"/>
          <w:sz w:val="19"/>
          <w:szCs w:val="19"/>
          <w:lang w:val="en-US"/>
        </w:rPr>
      </w:pPr>
      <w:proofErr w:type="gramStart"/>
      <w:r w:rsidRPr="00D338E4">
        <w:rPr>
          <w:rFonts w:ascii="AdvPSA35F" w:hAnsi="AdvPSA35F" w:cs="AdvPSA35F"/>
          <w:sz w:val="19"/>
          <w:szCs w:val="19"/>
          <w:lang w:val="en-US"/>
        </w:rPr>
        <w:t>in</w:t>
      </w:r>
      <w:proofErr w:type="gramEnd"/>
      <w:r w:rsidRPr="00D338E4">
        <w:rPr>
          <w:rFonts w:ascii="AdvPSA35F" w:hAnsi="AdvPSA35F" w:cs="AdvPSA35F"/>
          <w:sz w:val="19"/>
          <w:szCs w:val="19"/>
          <w:lang w:val="en-US"/>
        </w:rPr>
        <w:t xml:space="preserve"> the study of microbiology.</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r w:rsidRPr="00D338E4">
        <w:rPr>
          <w:rFonts w:ascii="AdvPSA35F" w:hAnsi="AdvPSA35F" w:cs="AdvPSA35F"/>
          <w:sz w:val="19"/>
          <w:szCs w:val="19"/>
          <w:lang w:val="en-US"/>
        </w:rPr>
        <w:t>Different mathematical models</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were</w:t>
      </w:r>
      <w:proofErr w:type="gramEnd"/>
      <w:r w:rsidRPr="00D338E4">
        <w:rPr>
          <w:rFonts w:ascii="AdvPSA35F" w:hAnsi="AdvPSA35F" w:cs="AdvPSA35F"/>
          <w:sz w:val="19"/>
          <w:szCs w:val="19"/>
          <w:lang w:val="en-US"/>
        </w:rPr>
        <w:t xml:space="preserve"> formulated on the basis of assumptions regarding</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system–component</w:t>
      </w:r>
      <w:proofErr w:type="gramEnd"/>
      <w:r w:rsidRPr="00D338E4">
        <w:rPr>
          <w:rFonts w:ascii="AdvPSA35F" w:hAnsi="AdvPSA35F" w:cs="AdvPSA35F"/>
          <w:sz w:val="19"/>
          <w:szCs w:val="19"/>
          <w:lang w:val="en-US"/>
        </w:rPr>
        <w:t xml:space="preserve"> interactions, enabling us to explore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specific</w:t>
      </w:r>
      <w:proofErr w:type="gramEnd"/>
      <w:r w:rsidRPr="00D338E4">
        <w:rPr>
          <w:rFonts w:ascii="AdvPSA35F" w:hAnsi="AdvPSA35F" w:cs="AdvPSA35F"/>
          <w:sz w:val="19"/>
          <w:szCs w:val="19"/>
          <w:lang w:val="en-US"/>
        </w:rPr>
        <w:t xml:space="preserve"> aspects at diverse biological scales (e.g. intracellular,</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cell–cell</w:t>
      </w:r>
      <w:proofErr w:type="gramEnd"/>
      <w:r w:rsidRPr="00D338E4">
        <w:rPr>
          <w:rFonts w:ascii="AdvPSA35F" w:hAnsi="AdvPSA35F" w:cs="AdvPSA35F"/>
          <w:sz w:val="19"/>
          <w:szCs w:val="19"/>
          <w:lang w:val="en-US"/>
        </w:rPr>
        <w:t xml:space="preserve"> interactions, and cell population</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dynamics</w:t>
      </w:r>
      <w:proofErr w:type="gramEnd"/>
      <w:r w:rsidRPr="00D338E4">
        <w:rPr>
          <w:rFonts w:ascii="AdvPSA35F" w:hAnsi="AdvPSA35F" w:cs="AdvPSA35F"/>
          <w:sz w:val="19"/>
          <w:szCs w:val="19"/>
          <w:lang w:val="en-US"/>
        </w:rPr>
        <w:t>). In addition, we were able to examine both</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temporal</w:t>
      </w:r>
      <w:proofErr w:type="gramEnd"/>
      <w:r w:rsidRPr="00D338E4">
        <w:rPr>
          <w:rFonts w:ascii="AdvPSA35F" w:hAnsi="AdvPSA35F" w:cs="AdvPSA35F"/>
          <w:sz w:val="19"/>
          <w:szCs w:val="19"/>
          <w:lang w:val="en-US"/>
        </w:rPr>
        <w:t xml:space="preserve"> and spatial aspects. At each scale, there were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consistent</w:t>
      </w:r>
      <w:proofErr w:type="gramEnd"/>
      <w:r w:rsidRPr="00D338E4">
        <w:rPr>
          <w:rFonts w:ascii="AdvPSA35F" w:hAnsi="AdvPSA35F" w:cs="AdvPSA35F"/>
          <w:sz w:val="19"/>
          <w:szCs w:val="19"/>
          <w:lang w:val="en-US"/>
        </w:rPr>
        <w:t xml:space="preserve"> themes that emerged as determinative in</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infection</w:t>
      </w:r>
      <w:proofErr w:type="gramEnd"/>
      <w:r w:rsidRPr="00D338E4">
        <w:rPr>
          <w:rFonts w:ascii="AdvPSA35F" w:hAnsi="AdvPSA35F" w:cs="AdvPSA35F"/>
          <w:sz w:val="19"/>
          <w:szCs w:val="19"/>
          <w:lang w:val="en-US"/>
        </w:rPr>
        <w:t xml:space="preserve"> outcome. Factors we identified include both</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host</w:t>
      </w:r>
      <w:proofErr w:type="gramEnd"/>
      <w:r w:rsidRPr="00D338E4">
        <w:rPr>
          <w:rFonts w:ascii="AdvPSA35F" w:hAnsi="AdvPSA35F" w:cs="AdvPSA35F"/>
          <w:sz w:val="19"/>
          <w:szCs w:val="19"/>
          <w:lang w:val="en-US"/>
        </w:rPr>
        <w:t xml:space="preserve"> and microbial characteristics. The use of the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models</w:t>
      </w:r>
      <w:proofErr w:type="gramEnd"/>
      <w:r w:rsidRPr="00D338E4">
        <w:rPr>
          <w:rFonts w:ascii="AdvPSA35F" w:hAnsi="AdvPSA35F" w:cs="AdvPSA35F"/>
          <w:sz w:val="19"/>
          <w:szCs w:val="19"/>
          <w:lang w:val="en-US"/>
        </w:rPr>
        <w:t xml:space="preserve"> lies in generating hypotheses that can then be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tested</w:t>
      </w:r>
      <w:proofErr w:type="gramEnd"/>
      <w:r w:rsidRPr="00D338E4">
        <w:rPr>
          <w:rFonts w:ascii="AdvPSA35F" w:hAnsi="AdvPSA35F" w:cs="AdvPSA35F"/>
          <w:sz w:val="19"/>
          <w:szCs w:val="19"/>
          <w:lang w:val="en-US"/>
        </w:rPr>
        <w:t xml:space="preserve"> experimentally. Here, we outline the primary host</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and</w:t>
      </w:r>
      <w:proofErr w:type="gramEnd"/>
      <w:r w:rsidRPr="00D338E4">
        <w:rPr>
          <w:rFonts w:ascii="AdvPSA35F" w:hAnsi="AdvPSA35F" w:cs="AdvPSA35F"/>
          <w:sz w:val="19"/>
          <w:szCs w:val="19"/>
          <w:lang w:val="en-US"/>
        </w:rPr>
        <w:t xml:space="preserve"> bacterial factors that we have identified as key</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mechanisms</w:t>
      </w:r>
      <w:proofErr w:type="gramEnd"/>
      <w:r w:rsidRPr="00D338E4">
        <w:rPr>
          <w:rFonts w:ascii="AdvPSA35F" w:hAnsi="AdvPSA35F" w:cs="AdvPSA35F"/>
          <w:sz w:val="19"/>
          <w:szCs w:val="19"/>
          <w:lang w:val="en-US"/>
        </w:rPr>
        <w:t xml:space="preserve"> that contribute to the success of</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60" w:hAnsi="AdvPSA360" w:cs="AdvPSA360"/>
          <w:sz w:val="19"/>
          <w:szCs w:val="19"/>
          <w:lang w:val="en-US"/>
        </w:rPr>
        <w:t xml:space="preserve">M. tuberculosis </w:t>
      </w:r>
      <w:r w:rsidRPr="00D338E4">
        <w:rPr>
          <w:rFonts w:ascii="AdvPSA35F" w:hAnsi="AdvPSA35F" w:cs="AdvPSA35F"/>
          <w:sz w:val="19"/>
          <w:szCs w:val="19"/>
          <w:lang w:val="en-US"/>
        </w:rPr>
        <w:t>as a human pathogen.</w:t>
      </w:r>
      <w:proofErr w:type="gramEnd"/>
      <w:r w:rsidRPr="00D338E4">
        <w:rPr>
          <w:rFonts w:ascii="AdvPSA35F" w:hAnsi="AdvPSA35F" w:cs="AdvPSA35F"/>
          <w:sz w:val="19"/>
          <w:szCs w:val="19"/>
          <w:lang w:val="en-US"/>
        </w:rPr>
        <w:t xml:space="preserve"> Our goal is to</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stimulate</w:t>
      </w:r>
      <w:proofErr w:type="gramEnd"/>
      <w:r w:rsidRPr="00D338E4">
        <w:rPr>
          <w:rFonts w:ascii="AdvPSA35F" w:hAnsi="AdvPSA35F" w:cs="AdvPSA35F"/>
          <w:sz w:val="19"/>
          <w:szCs w:val="19"/>
          <w:lang w:val="en-US"/>
        </w:rPr>
        <w:t xml:space="preserve"> experimentation and foster collaborations</w:t>
      </w:r>
    </w:p>
    <w:p w:rsidR="00D338E4" w:rsidRDefault="00D338E4" w:rsidP="00D338E4">
      <w:pPr>
        <w:rPr>
          <w:rFonts w:ascii="AdvPSA35F" w:hAnsi="AdvPSA35F" w:cs="AdvPSA35F"/>
          <w:sz w:val="19"/>
          <w:szCs w:val="19"/>
          <w:lang w:val="en-US"/>
        </w:rPr>
      </w:pPr>
      <w:proofErr w:type="gramStart"/>
      <w:r w:rsidRPr="00D338E4">
        <w:rPr>
          <w:rFonts w:ascii="AdvPSA35F" w:hAnsi="AdvPSA35F" w:cs="AdvPSA35F"/>
          <w:sz w:val="19"/>
          <w:szCs w:val="19"/>
          <w:lang w:val="en-US"/>
        </w:rPr>
        <w:t>between</w:t>
      </w:r>
      <w:proofErr w:type="gramEnd"/>
      <w:r w:rsidRPr="00D338E4">
        <w:rPr>
          <w:rFonts w:ascii="AdvPSA35F" w:hAnsi="AdvPSA35F" w:cs="AdvPSA35F"/>
          <w:sz w:val="19"/>
          <w:szCs w:val="19"/>
          <w:lang w:val="en-US"/>
        </w:rPr>
        <w:t xml:space="preserve"> theoretical and experimental scientists.</w:t>
      </w:r>
    </w:p>
    <w:p w:rsidR="00D338E4" w:rsidRPr="00873A92" w:rsidRDefault="00D338E4" w:rsidP="00CD7E9F">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lastRenderedPageBreak/>
        <w:t>Here, mathematical modeling becomes an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important integrative experimental tool (</w:t>
      </w:r>
      <w:r w:rsidRPr="00D338E4">
        <w:rPr>
          <w:rFonts w:ascii="AdvPS88D1" w:hAnsi="AdvPS88D1" w:cs="AdvPS88D1"/>
          <w:color w:val="000066"/>
          <w:sz w:val="19"/>
          <w:szCs w:val="19"/>
          <w:lang w:val="en-US"/>
        </w:rPr>
        <w:t>Figure 1</w:t>
      </w:r>
      <w:r w:rsidRPr="00D338E4">
        <w:rPr>
          <w:rFonts w:ascii="AdvPS88D1" w:hAnsi="AdvPS88D1" w:cs="AdvPS88D1"/>
          <w:color w:val="000000"/>
          <w:sz w:val="19"/>
          <w:szCs w:val="19"/>
          <w:lang w:val="en-US"/>
        </w:rPr>
        <w: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Mathematical models provide a unique approach for</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representing and studying the integrated behavior of</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complex biological systems. </w:t>
      </w:r>
      <w:proofErr w:type="gramStart"/>
      <w:r w:rsidRPr="00D338E4">
        <w:rPr>
          <w:rFonts w:ascii="AdvPS88D1" w:hAnsi="AdvPS88D1" w:cs="AdvPS88D1"/>
          <w:color w:val="000000"/>
          <w:sz w:val="19"/>
          <w:szCs w:val="19"/>
          <w:lang w:val="en-US"/>
        </w:rPr>
        <w:t>A strength</w:t>
      </w:r>
      <w:proofErr w:type="gramEnd"/>
      <w:r w:rsidRPr="00D338E4">
        <w:rPr>
          <w:rFonts w:ascii="AdvPS88D1" w:hAnsi="AdvPS88D1" w:cs="AdvPS88D1"/>
          <w:color w:val="000000"/>
          <w:sz w:val="19"/>
          <w:szCs w:val="19"/>
          <w:lang w:val="en-US"/>
        </w:rPr>
        <w:t xml:space="preserve"> of the modeling</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process is that it can lend insight and clarification to</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existing data and theories, as well as enabling one to compare</w:t>
      </w:r>
      <w:r w:rsidR="00CD7E9F">
        <w:rPr>
          <w:rFonts w:ascii="AdvPS88D1" w:hAnsi="AdvPS88D1" w:cs="AdvPS88D1"/>
          <w:color w:val="000000"/>
          <w:sz w:val="19"/>
          <w:szCs w:val="19"/>
          <w:lang w:val="en-US"/>
        </w:rPr>
        <w:t xml:space="preserve"> </w:t>
      </w:r>
      <w:r w:rsidRPr="00873A92">
        <w:rPr>
          <w:rFonts w:ascii="AdvPS88D1" w:hAnsi="AdvPS88D1" w:cs="AdvPS88D1"/>
          <w:color w:val="000000"/>
          <w:sz w:val="19"/>
          <w:szCs w:val="19"/>
          <w:lang w:val="en-US"/>
        </w:rPr>
        <w:t>and contrast existing hypotheses.</w:t>
      </w:r>
    </w:p>
    <w:p w:rsidR="00D338E4" w:rsidRPr="00873A92" w:rsidRDefault="00D338E4" w:rsidP="00D338E4">
      <w:pPr>
        <w:rPr>
          <w:rFonts w:ascii="AdvPS88D1" w:hAnsi="AdvPS88D1" w:cs="AdvPS88D1"/>
          <w:color w:val="000000"/>
          <w:sz w:val="19"/>
          <w:szCs w:val="19"/>
          <w:lang w:val="en-US"/>
        </w:rPr>
      </w:pP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t>Mathematics has long been relegated to the closet in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microbiology studies. The emergence of new computational</w:t>
      </w: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proofErr w:type="gramStart"/>
      <w:r w:rsidRPr="00D338E4">
        <w:rPr>
          <w:rFonts w:ascii="AdvPS88D1" w:hAnsi="AdvPS88D1" w:cs="AdvPS88D1"/>
          <w:color w:val="000000"/>
          <w:sz w:val="19"/>
          <w:szCs w:val="19"/>
          <w:lang w:val="en-US"/>
        </w:rPr>
        <w:t>tools</w:t>
      </w:r>
      <w:proofErr w:type="gramEnd"/>
      <w:r w:rsidRPr="00D338E4">
        <w:rPr>
          <w:rFonts w:ascii="AdvPS88D1" w:hAnsi="AdvPS88D1" w:cs="AdvPS88D1"/>
          <w:color w:val="000000"/>
          <w:sz w:val="19"/>
          <w:szCs w:val="19"/>
          <w:lang w:val="en-US"/>
        </w:rPr>
        <w:t xml:space="preserve"> and other technologies provides a perfect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opportunity to dust off old notions of mathematics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welcome it into the biological arena. Here, we show that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it can be applied in many ways to study relevant problems</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in biology, using the example of </w:t>
      </w:r>
      <w:r w:rsidRPr="00D338E4">
        <w:rPr>
          <w:rFonts w:ascii="AdvPS88D4" w:hAnsi="AdvPS88D4" w:cs="AdvPS88D4"/>
          <w:color w:val="000000"/>
          <w:sz w:val="19"/>
          <w:szCs w:val="19"/>
          <w:lang w:val="en-US"/>
        </w:rPr>
        <w:t xml:space="preserve">M. tuberculosis </w:t>
      </w:r>
      <w:r w:rsidRPr="00D338E4">
        <w:rPr>
          <w:rFonts w:ascii="AdvPS88D1" w:hAnsi="AdvPS88D1" w:cs="AdvPS88D1"/>
          <w:color w:val="000000"/>
          <w:sz w:val="19"/>
          <w:szCs w:val="19"/>
          <w:lang w:val="en-US"/>
        </w:rPr>
        <w:t>infection.</w:t>
      </w: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t>A key to successful conversations between theory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experiment is the language. If theoreticians will put their</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work in the proper context of the problem being studied,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then experimental biologists can more easily see how</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mathematics can be used as an additional tool to stimulate</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and address important questions in microbiology. New</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experimental technologies </w:t>
      </w:r>
      <w:r w:rsidRPr="00D338E4">
        <w:rPr>
          <w:rFonts w:ascii="AdvPS88D1" w:hAnsi="AdvPS88D1" w:cs="AdvPS88D1"/>
          <w:color w:val="000066"/>
          <w:sz w:val="19"/>
          <w:szCs w:val="19"/>
          <w:lang w:val="en-US"/>
        </w:rPr>
        <w:t>[8</w:t>
      </w:r>
      <w:proofErr w:type="gramStart"/>
      <w:r w:rsidRPr="00D338E4">
        <w:rPr>
          <w:rFonts w:ascii="AdvPS88D1" w:hAnsi="AdvPS88D1" w:cs="AdvPS88D1"/>
          <w:color w:val="000066"/>
          <w:sz w:val="19"/>
          <w:szCs w:val="19"/>
          <w:lang w:val="en-US"/>
        </w:rPr>
        <w:t>,27</w:t>
      </w:r>
      <w:proofErr w:type="gramEnd"/>
      <w:r w:rsidRPr="00D338E4">
        <w:rPr>
          <w:rFonts w:ascii="AdvPS88D1" w:hAnsi="AdvPS88D1" w:cs="AdvPS88D1"/>
          <w:color w:val="000066"/>
          <w:sz w:val="19"/>
          <w:szCs w:val="19"/>
          <w:lang w:val="en-US"/>
        </w:rPr>
        <w:t xml:space="preserve">] </w:t>
      </w:r>
      <w:r w:rsidRPr="00D338E4">
        <w:rPr>
          <w:rFonts w:ascii="AdvPS88D1" w:hAnsi="AdvPS88D1" w:cs="AdvPS88D1"/>
          <w:color w:val="000000"/>
          <w:sz w:val="19"/>
          <w:szCs w:val="19"/>
          <w:lang w:val="en-US"/>
        </w:rPr>
        <w:t>will eventually produce</w:t>
      </w:r>
    </w:p>
    <w:p w:rsidR="00D338E4" w:rsidRPr="00D338E4" w:rsidRDefault="00D338E4" w:rsidP="00CD7E9F">
      <w:pPr>
        <w:autoSpaceDE w:val="0"/>
        <w:autoSpaceDN w:val="0"/>
        <w:adjustRightInd w:val="0"/>
        <w:spacing w:after="0" w:line="240" w:lineRule="auto"/>
        <w:rPr>
          <w:rFonts w:ascii="Arial" w:hAnsi="Arial" w:cs="Arial"/>
          <w:b/>
          <w:bCs/>
          <w:lang w:val="en-US"/>
        </w:rPr>
      </w:pPr>
      <w:proofErr w:type="gramStart"/>
      <w:r w:rsidRPr="00D338E4">
        <w:rPr>
          <w:rFonts w:ascii="AdvPS88D4" w:hAnsi="AdvPS88D4" w:cs="AdvPS88D4"/>
          <w:color w:val="000000"/>
          <w:sz w:val="19"/>
          <w:szCs w:val="19"/>
          <w:lang w:val="en-US"/>
        </w:rPr>
        <w:t>in</w:t>
      </w:r>
      <w:proofErr w:type="gramEnd"/>
      <w:r w:rsidRPr="00D338E4">
        <w:rPr>
          <w:rFonts w:ascii="AdvPS88D4" w:hAnsi="AdvPS88D4" w:cs="AdvPS88D4"/>
          <w:color w:val="000000"/>
          <w:sz w:val="19"/>
          <w:szCs w:val="19"/>
          <w:lang w:val="en-US"/>
        </w:rPr>
        <w:t xml:space="preserve"> vivo </w:t>
      </w:r>
      <w:r w:rsidRPr="00D338E4">
        <w:rPr>
          <w:rFonts w:ascii="AdvPS88D1" w:hAnsi="AdvPS88D1" w:cs="AdvPS88D1"/>
          <w:color w:val="000000"/>
          <w:sz w:val="19"/>
          <w:szCs w:val="19"/>
          <w:lang w:val="en-US"/>
        </w:rPr>
        <w:t>time series cell population dynamics data to</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support and validate mathematical model results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hypotheses. Combinations of experimental measurements</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and mathematical models will ultimately yield fundamental</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insights into biological phenomena. A new generation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of students is now being trained to this end.</w:t>
      </w:r>
    </w:p>
    <w:p w:rsidR="00925C30" w:rsidRPr="00D338E4" w:rsidRDefault="00925C30" w:rsidP="00AE7B54">
      <w:pPr>
        <w:rPr>
          <w:rFonts w:ascii="Arial" w:hAnsi="Arial" w:cs="Arial"/>
          <w:b/>
          <w:bCs/>
          <w:lang w:val="en-US"/>
        </w:rPr>
      </w:pPr>
    </w:p>
    <w:tbl>
      <w:tblPr>
        <w:tblStyle w:val="Tablaconcuadrcula"/>
        <w:tblW w:w="0" w:type="auto"/>
        <w:tblLook w:val="04A0" w:firstRow="1" w:lastRow="0" w:firstColumn="1" w:lastColumn="0" w:noHBand="0" w:noVBand="1"/>
      </w:tblPr>
      <w:tblGrid>
        <w:gridCol w:w="1206"/>
        <w:gridCol w:w="961"/>
        <w:gridCol w:w="961"/>
        <w:gridCol w:w="1206"/>
        <w:gridCol w:w="783"/>
        <w:gridCol w:w="614"/>
        <w:gridCol w:w="717"/>
        <w:gridCol w:w="1073"/>
        <w:gridCol w:w="650"/>
        <w:gridCol w:w="604"/>
      </w:tblGrid>
      <w:tr w:rsidR="00851D4E" w:rsidTr="00851D4E">
        <w:tc>
          <w:tcPr>
            <w:tcW w:w="1076" w:type="dxa"/>
          </w:tcPr>
          <w:p w:rsidR="00851D4E" w:rsidRPr="00D338E4" w:rsidRDefault="00851D4E" w:rsidP="00A55C2C">
            <w:pPr>
              <w:rPr>
                <w:rFonts w:ascii="Arial" w:hAnsi="Arial" w:cs="Arial"/>
                <w:sz w:val="20"/>
                <w:szCs w:val="20"/>
                <w:lang w:val="en-US"/>
              </w:rPr>
            </w:pPr>
          </w:p>
        </w:tc>
        <w:tc>
          <w:tcPr>
            <w:tcW w:w="643"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APCa</w:t>
            </w:r>
            <w:proofErr w:type="spellEnd"/>
          </w:p>
        </w:tc>
        <w:tc>
          <w:tcPr>
            <w:tcW w:w="723"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w:t>
            </w:r>
            <w:proofErr w:type="spellEnd"/>
          </w:p>
        </w:tc>
        <w:tc>
          <w:tcPr>
            <w:tcW w:w="1008"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APCbo_Ab</w:t>
            </w:r>
            <w:proofErr w:type="spellEnd"/>
          </w:p>
        </w:tc>
        <w:tc>
          <w:tcPr>
            <w:tcW w:w="670"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APCbl</w:t>
            </w:r>
            <w:proofErr w:type="spellEnd"/>
          </w:p>
        </w:tc>
        <w:tc>
          <w:tcPr>
            <w:tcW w:w="614"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NKa</w:t>
            </w:r>
            <w:proofErr w:type="spellEnd"/>
          </w:p>
        </w:tc>
        <w:tc>
          <w:tcPr>
            <w:tcW w:w="639"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w:t>
            </w:r>
            <w:proofErr w:type="spellEnd"/>
          </w:p>
        </w:tc>
        <w:tc>
          <w:tcPr>
            <w:tcW w:w="901"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NKbo_Ab</w:t>
            </w:r>
            <w:proofErr w:type="spellEnd"/>
          </w:p>
        </w:tc>
        <w:tc>
          <w:tcPr>
            <w:tcW w:w="624"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NKbl</w:t>
            </w:r>
            <w:proofErr w:type="spellEnd"/>
          </w:p>
        </w:tc>
        <w:tc>
          <w:tcPr>
            <w:tcW w:w="604"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LT0</w:t>
            </w: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APCa</w:t>
            </w:r>
            <w:proofErr w:type="spellEnd"/>
          </w:p>
        </w:tc>
        <w:tc>
          <w:tcPr>
            <w:tcW w:w="643" w:type="dxa"/>
          </w:tcPr>
          <w:p w:rsidR="00851D4E" w:rsidRPr="00851D4E" w:rsidRDefault="00851D4E" w:rsidP="00851D4E">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723"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1008"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APCbo_Ab</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APC_bl</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NKa</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NKbo_Ab</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NKbl</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LT0</w:t>
            </w:r>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bl>
    <w:p w:rsidR="00AE7B54" w:rsidRDefault="00AE7B54" w:rsidP="00A55C2C">
      <w:pPr>
        <w:rPr>
          <w:rFonts w:ascii="Arial" w:hAnsi="Arial" w:cs="Arial"/>
          <w:lang w:val="en-US"/>
        </w:rPr>
      </w:pPr>
    </w:p>
    <w:p w:rsidR="004866F3" w:rsidRPr="00C73336" w:rsidRDefault="004866F3" w:rsidP="00BB546D">
      <w:pPr>
        <w:autoSpaceDE w:val="0"/>
        <w:autoSpaceDN w:val="0"/>
        <w:adjustRightInd w:val="0"/>
        <w:spacing w:after="0" w:line="240" w:lineRule="auto"/>
        <w:rPr>
          <w:rFonts w:ascii="AdvMinionNormal_Rm" w:hAnsi="AdvMinionNormal_Rm" w:cs="AdvMinionNormal_Rm"/>
          <w:sz w:val="18"/>
          <w:szCs w:val="18"/>
          <w:lang w:val="en-US"/>
        </w:rPr>
      </w:pPr>
    </w:p>
    <w:p w:rsidR="004866F3" w:rsidRPr="00C73336" w:rsidRDefault="004866F3" w:rsidP="00BB546D">
      <w:pPr>
        <w:autoSpaceDE w:val="0"/>
        <w:autoSpaceDN w:val="0"/>
        <w:adjustRightInd w:val="0"/>
        <w:spacing w:after="0" w:line="240" w:lineRule="auto"/>
        <w:rPr>
          <w:rFonts w:ascii="AdvMinionNormal_Rm" w:hAnsi="AdvMinionNormal_Rm" w:cs="AdvMinionNormal_Rm"/>
          <w:sz w:val="18"/>
          <w:szCs w:val="18"/>
          <w:lang w:val="en-US"/>
        </w:rPr>
      </w:pP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r w:rsidRPr="00107022">
        <w:rPr>
          <w:rFonts w:ascii="Times-Roman" w:hAnsi="Times-Roman" w:cs="Times-Roman"/>
          <w:sz w:val="20"/>
          <w:szCs w:val="20"/>
          <w:lang w:val="en-US"/>
        </w:rPr>
        <w:t>In conclusion, our model provides a framework for the development of spatiotemporal</w:t>
      </w: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proofErr w:type="gramStart"/>
      <w:r w:rsidRPr="00107022">
        <w:rPr>
          <w:rFonts w:ascii="Times-Roman" w:hAnsi="Times-Roman" w:cs="Times-Roman"/>
          <w:sz w:val="20"/>
          <w:szCs w:val="20"/>
          <w:lang w:val="en-US"/>
        </w:rPr>
        <w:t>models</w:t>
      </w:r>
      <w:proofErr w:type="gramEnd"/>
      <w:r w:rsidRPr="00107022">
        <w:rPr>
          <w:rFonts w:ascii="Times-Roman" w:hAnsi="Times-Roman" w:cs="Times-Roman"/>
          <w:sz w:val="20"/>
          <w:szCs w:val="20"/>
          <w:lang w:val="en-US"/>
        </w:rPr>
        <w:t xml:space="preserve"> of the immune response, not just for </w:t>
      </w:r>
      <w:r w:rsidRPr="00107022">
        <w:rPr>
          <w:rFonts w:ascii="Times-Italic" w:hAnsi="Times-Italic" w:cs="Times-Italic"/>
          <w:i/>
          <w:iCs/>
          <w:sz w:val="20"/>
          <w:szCs w:val="20"/>
          <w:lang w:val="en-US"/>
        </w:rPr>
        <w:t>Mycobacterium tuberculosis</w:t>
      </w:r>
      <w:r w:rsidRPr="00107022">
        <w:rPr>
          <w:rFonts w:ascii="Times-Roman" w:hAnsi="Times-Roman" w:cs="Times-Roman"/>
          <w:sz w:val="20"/>
          <w:szCs w:val="20"/>
          <w:lang w:val="en-US"/>
        </w:rPr>
        <w:t>.</w:t>
      </w: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r w:rsidRPr="00107022">
        <w:rPr>
          <w:rFonts w:ascii="Times-Roman" w:hAnsi="Times-Roman" w:cs="Times-Roman"/>
          <w:sz w:val="20"/>
          <w:szCs w:val="20"/>
          <w:lang w:val="en-US"/>
        </w:rPr>
        <w:t>In particular we are studying the effects of cell-mediated immunity on granuloma</w:t>
      </w: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proofErr w:type="gramStart"/>
      <w:r w:rsidRPr="00107022">
        <w:rPr>
          <w:rFonts w:ascii="Times-Roman" w:hAnsi="Times-Roman" w:cs="Times-Roman"/>
          <w:sz w:val="20"/>
          <w:szCs w:val="20"/>
          <w:lang w:val="en-US"/>
        </w:rPr>
        <w:t>formation</w:t>
      </w:r>
      <w:proofErr w:type="gramEnd"/>
      <w:r w:rsidRPr="00107022">
        <w:rPr>
          <w:rFonts w:ascii="Times-Roman" w:hAnsi="Times-Roman" w:cs="Times-Roman"/>
          <w:sz w:val="20"/>
          <w:szCs w:val="20"/>
          <w:lang w:val="en-US"/>
        </w:rPr>
        <w:t xml:space="preserve"> with the aim of developing a more complete description of the immune</w:t>
      </w:r>
    </w:p>
    <w:p w:rsidR="0092226E" w:rsidRPr="00EB3AAA" w:rsidRDefault="00107022" w:rsidP="00107022">
      <w:pPr>
        <w:rPr>
          <w:rFonts w:ascii="AdvMinionNormal_Rm" w:hAnsi="AdvMinionNormal_Rm" w:cs="AdvMinionNormal_Rm"/>
          <w:sz w:val="18"/>
          <w:szCs w:val="18"/>
        </w:rPr>
      </w:pPr>
      <w:proofErr w:type="gramStart"/>
      <w:r>
        <w:rPr>
          <w:rFonts w:ascii="Times-Roman" w:hAnsi="Times-Roman" w:cs="Times-Roman"/>
          <w:sz w:val="20"/>
          <w:szCs w:val="20"/>
        </w:rPr>
        <w:t>response</w:t>
      </w:r>
      <w:proofErr w:type="gramEnd"/>
      <w:r>
        <w:rPr>
          <w:rFonts w:ascii="Times-Roman" w:hAnsi="Times-Roman" w:cs="Times-Roman"/>
          <w:sz w:val="20"/>
          <w:szCs w:val="20"/>
        </w:rPr>
        <w:t xml:space="preserve"> </w:t>
      </w:r>
      <w:proofErr w:type="spellStart"/>
      <w:r>
        <w:rPr>
          <w:rFonts w:ascii="Times-Roman" w:hAnsi="Times-Roman" w:cs="Times-Roman"/>
          <w:sz w:val="20"/>
          <w:szCs w:val="20"/>
        </w:rPr>
        <w:t>to</w:t>
      </w:r>
      <w:proofErr w:type="spellEnd"/>
      <w:r>
        <w:rPr>
          <w:rFonts w:ascii="Times-Roman" w:hAnsi="Times-Roman" w:cs="Times-Roman"/>
          <w:sz w:val="20"/>
          <w:szCs w:val="20"/>
        </w:rPr>
        <w:t xml:space="preserve"> </w:t>
      </w:r>
      <w:proofErr w:type="spellStart"/>
      <w:r>
        <w:rPr>
          <w:rFonts w:ascii="Times-Roman" w:hAnsi="Times-Roman" w:cs="Times-Roman"/>
          <w:sz w:val="20"/>
          <w:szCs w:val="20"/>
        </w:rPr>
        <w:t>Mtb</w:t>
      </w:r>
      <w:proofErr w:type="spellEnd"/>
      <w:r>
        <w:rPr>
          <w:rFonts w:ascii="Times-Roman" w:hAnsi="Times-Roman" w:cs="Times-Roman"/>
          <w:sz w:val="20"/>
          <w:szCs w:val="20"/>
        </w:rPr>
        <w:t>.</w:t>
      </w:r>
    </w:p>
    <w:p w:rsidR="0087663E" w:rsidRPr="00EB3AAA" w:rsidRDefault="0087663E" w:rsidP="00BB546D">
      <w:pPr>
        <w:autoSpaceDE w:val="0"/>
        <w:autoSpaceDN w:val="0"/>
        <w:adjustRightInd w:val="0"/>
        <w:spacing w:after="0" w:line="240" w:lineRule="auto"/>
        <w:rPr>
          <w:rFonts w:ascii="AdvMinionNormal_Rm" w:hAnsi="AdvMinionNormal_Rm" w:cs="AdvMinionNormal_Rm"/>
          <w:sz w:val="18"/>
          <w:szCs w:val="18"/>
        </w:rPr>
      </w:pPr>
    </w:p>
    <w:p w:rsidR="004866F3" w:rsidRPr="00EB3AAA" w:rsidRDefault="004866F3" w:rsidP="00BB546D">
      <w:pPr>
        <w:autoSpaceDE w:val="0"/>
        <w:autoSpaceDN w:val="0"/>
        <w:adjustRightInd w:val="0"/>
        <w:spacing w:after="0" w:line="240" w:lineRule="auto"/>
        <w:rPr>
          <w:rFonts w:ascii="AdvMinionNormal_Rm" w:hAnsi="AdvMinionNormal_Rm" w:cs="AdvMinionNormal_Rm"/>
          <w:sz w:val="18"/>
          <w:szCs w:val="18"/>
        </w:rPr>
      </w:pPr>
    </w:p>
    <w:p w:rsidR="009A732A" w:rsidRPr="00EB3AAA" w:rsidRDefault="009A732A" w:rsidP="00BB546D">
      <w:pPr>
        <w:autoSpaceDE w:val="0"/>
        <w:autoSpaceDN w:val="0"/>
        <w:adjustRightInd w:val="0"/>
        <w:spacing w:after="0" w:line="240" w:lineRule="auto"/>
        <w:rPr>
          <w:rFonts w:ascii="AdvMinionNormal_Rm" w:hAnsi="AdvMinionNormal_Rm" w:cs="AdvMinionNormal_Rm"/>
          <w:sz w:val="18"/>
          <w:szCs w:val="18"/>
        </w:rPr>
      </w:pPr>
    </w:p>
    <w:p w:rsidR="004F4F28" w:rsidRPr="00EB3AAA" w:rsidRDefault="004F4F28" w:rsidP="00BB546D">
      <w:pPr>
        <w:autoSpaceDE w:val="0"/>
        <w:autoSpaceDN w:val="0"/>
        <w:adjustRightInd w:val="0"/>
        <w:spacing w:after="0" w:line="240" w:lineRule="auto"/>
        <w:rPr>
          <w:rFonts w:ascii="AdvMinionNormal_Rm" w:hAnsi="AdvMinionNormal_Rm" w:cs="AdvMinionNormal_Rm"/>
          <w:sz w:val="18"/>
          <w:szCs w:val="18"/>
        </w:rPr>
      </w:pPr>
    </w:p>
    <w:p w:rsidR="003C4E42" w:rsidRPr="003C4E42" w:rsidRDefault="003C4E42" w:rsidP="00014101">
      <w:pPr>
        <w:pStyle w:val="Ttulo1"/>
        <w:spacing w:before="187" w:beforeAutospacing="0" w:after="0" w:afterAutospacing="0" w:line="288" w:lineRule="atLeast"/>
        <w:rPr>
          <w:rStyle w:val="apple-style-span"/>
          <w:rFonts w:asciiTheme="minorHAnsi" w:hAnsiTheme="minorHAnsi" w:cstheme="minorHAnsi"/>
          <w:color w:val="303030"/>
          <w:sz w:val="28"/>
          <w:szCs w:val="28"/>
        </w:rPr>
      </w:pPr>
      <w:proofErr w:type="spellStart"/>
      <w:r w:rsidRPr="003C4E42">
        <w:rPr>
          <w:rStyle w:val="apple-style-span"/>
          <w:rFonts w:asciiTheme="minorHAnsi" w:hAnsiTheme="minorHAnsi" w:cstheme="minorHAnsi"/>
          <w:color w:val="303030"/>
          <w:sz w:val="28"/>
          <w:szCs w:val="28"/>
        </w:rPr>
        <w:t>Proliferacion</w:t>
      </w:r>
      <w:proofErr w:type="spellEnd"/>
      <w:r w:rsidRPr="003C4E42">
        <w:rPr>
          <w:rStyle w:val="apple-style-span"/>
          <w:rFonts w:asciiTheme="minorHAnsi" w:hAnsiTheme="minorHAnsi" w:cstheme="minorHAnsi"/>
          <w:color w:val="303030"/>
          <w:sz w:val="28"/>
          <w:szCs w:val="28"/>
        </w:rPr>
        <w:t xml:space="preserve"> en monocitos: Tener en cuenta</w:t>
      </w:r>
      <w:proofErr w:type="gramStart"/>
      <w:r w:rsidRPr="003C4E42">
        <w:rPr>
          <w:rStyle w:val="apple-style-span"/>
          <w:rFonts w:asciiTheme="minorHAnsi" w:hAnsiTheme="minorHAnsi" w:cstheme="minorHAnsi"/>
          <w:color w:val="303030"/>
          <w:sz w:val="28"/>
          <w:szCs w:val="28"/>
        </w:rPr>
        <w:t>?</w:t>
      </w:r>
      <w:proofErr w:type="gramEnd"/>
      <w:r w:rsidRPr="003C4E42">
        <w:rPr>
          <w:rStyle w:val="apple-style-span"/>
          <w:rFonts w:asciiTheme="minorHAnsi" w:hAnsiTheme="minorHAnsi" w:cstheme="minorHAnsi"/>
          <w:color w:val="303030"/>
          <w:sz w:val="28"/>
          <w:szCs w:val="28"/>
        </w:rPr>
        <w:t xml:space="preserve"> </w:t>
      </w:r>
      <w:r>
        <w:rPr>
          <w:rStyle w:val="apple-style-span"/>
          <w:rFonts w:asciiTheme="minorHAnsi" w:hAnsiTheme="minorHAnsi" w:cstheme="minorHAnsi"/>
          <w:color w:val="303030"/>
          <w:sz w:val="28"/>
          <w:szCs w:val="28"/>
        </w:rPr>
        <w:t>En nuestro sistema funciona al revés</w:t>
      </w:r>
    </w:p>
    <w:p w:rsidR="00E702BE" w:rsidRPr="00014101" w:rsidRDefault="00014101" w:rsidP="00014101">
      <w:pPr>
        <w:pStyle w:val="Ttulo1"/>
        <w:spacing w:before="187" w:beforeAutospacing="0" w:after="0" w:afterAutospacing="0" w:line="288" w:lineRule="atLeast"/>
        <w:rPr>
          <w:rFonts w:asciiTheme="minorHAnsi" w:hAnsiTheme="minorHAnsi" w:cstheme="minorHAnsi"/>
          <w:color w:val="333333"/>
          <w:sz w:val="24"/>
          <w:szCs w:val="24"/>
          <w:lang w:val="en-US"/>
        </w:rPr>
      </w:pPr>
      <w:r w:rsidRPr="00014101">
        <w:rPr>
          <w:rStyle w:val="apple-style-span"/>
          <w:rFonts w:asciiTheme="minorHAnsi" w:hAnsiTheme="minorHAnsi" w:cstheme="minorHAnsi"/>
          <w:color w:val="303030"/>
          <w:sz w:val="24"/>
          <w:szCs w:val="24"/>
          <w:lang w:val="en-US"/>
        </w:rPr>
        <w:t>For example peripheral monocytes in man consist of two subpopulations of which the CD14</w:t>
      </w:r>
      <w:r w:rsidRPr="00014101">
        <w:rPr>
          <w:rStyle w:val="apple-style-span"/>
          <w:rFonts w:asciiTheme="minorHAnsi" w:hAnsiTheme="minorHAnsi" w:cstheme="minorHAnsi"/>
          <w:color w:val="303030"/>
          <w:sz w:val="24"/>
          <w:szCs w:val="24"/>
          <w:vertAlign w:val="superscript"/>
          <w:lang w:val="en-US"/>
        </w:rPr>
        <w:t>high</w:t>
      </w:r>
      <w:r w:rsidRPr="00014101">
        <w:rPr>
          <w:rStyle w:val="apple-style-span"/>
          <w:rFonts w:asciiTheme="minorHAnsi" w:hAnsiTheme="minorHAnsi" w:cstheme="minorHAnsi"/>
          <w:color w:val="303030"/>
          <w:sz w:val="24"/>
          <w:szCs w:val="24"/>
          <w:lang w:val="en-US"/>
        </w:rPr>
        <w:t>, CD16</w:t>
      </w:r>
      <w:r w:rsidRPr="00014101">
        <w:rPr>
          <w:rStyle w:val="apple-style-span"/>
          <w:rFonts w:asciiTheme="minorHAnsi" w:hAnsiTheme="minorHAnsi" w:cstheme="minorHAnsi"/>
          <w:color w:val="303030"/>
          <w:sz w:val="24"/>
          <w:szCs w:val="24"/>
          <w:vertAlign w:val="superscript"/>
          <w:lang w:val="en-US"/>
        </w:rPr>
        <w:t>−</w:t>
      </w:r>
      <w:r w:rsidRPr="00014101">
        <w:rPr>
          <w:rStyle w:val="apple-style-span"/>
          <w:rFonts w:asciiTheme="minorHAnsi" w:hAnsiTheme="minorHAnsi" w:cstheme="minorHAnsi"/>
          <w:color w:val="303030"/>
          <w:sz w:val="24"/>
          <w:szCs w:val="24"/>
          <w:lang w:val="en-US"/>
        </w:rPr>
        <w:t>cells constitute to 90–95% and the CD14</w:t>
      </w:r>
      <w:r w:rsidRPr="00014101">
        <w:rPr>
          <w:rStyle w:val="apple-style-span"/>
          <w:rFonts w:asciiTheme="minorHAnsi" w:hAnsiTheme="minorHAnsi" w:cstheme="minorHAnsi"/>
          <w:color w:val="303030"/>
          <w:sz w:val="24"/>
          <w:szCs w:val="24"/>
          <w:vertAlign w:val="superscript"/>
          <w:lang w:val="en-US"/>
        </w:rPr>
        <w:t>dim</w:t>
      </w:r>
      <w:r w:rsidRPr="00014101">
        <w:rPr>
          <w:rStyle w:val="apple-style-span"/>
          <w:rFonts w:asciiTheme="minorHAnsi" w:hAnsiTheme="minorHAnsi" w:cstheme="minorHAnsi"/>
          <w:color w:val="303030"/>
          <w:sz w:val="24"/>
          <w:szCs w:val="24"/>
          <w:lang w:val="en-US"/>
        </w:rPr>
        <w:t>, CD16</w:t>
      </w:r>
      <w:r w:rsidRPr="00014101">
        <w:rPr>
          <w:rStyle w:val="apple-style-span"/>
          <w:rFonts w:asciiTheme="minorHAnsi" w:hAnsiTheme="minorHAnsi" w:cstheme="minorHAnsi"/>
          <w:color w:val="303030"/>
          <w:sz w:val="24"/>
          <w:szCs w:val="24"/>
          <w:vertAlign w:val="superscript"/>
          <w:lang w:val="en-US"/>
        </w:rPr>
        <w:t>+</w:t>
      </w:r>
      <w:r w:rsidRPr="00014101">
        <w:rPr>
          <w:rStyle w:val="apple-converted-space"/>
          <w:rFonts w:asciiTheme="minorHAnsi" w:hAnsiTheme="minorHAnsi" w:cstheme="minorHAnsi"/>
          <w:color w:val="303030"/>
          <w:sz w:val="24"/>
          <w:szCs w:val="24"/>
          <w:lang w:val="en-US"/>
        </w:rPr>
        <w:t> </w:t>
      </w:r>
      <w:r w:rsidRPr="00014101">
        <w:rPr>
          <w:rStyle w:val="apple-style-span"/>
          <w:rFonts w:asciiTheme="minorHAnsi" w:hAnsiTheme="minorHAnsi" w:cstheme="minorHAnsi"/>
          <w:color w:val="303030"/>
          <w:sz w:val="24"/>
          <w:szCs w:val="24"/>
          <w:lang w:val="en-US"/>
        </w:rPr>
        <w:t>cells constitute 5–10%</w:t>
      </w:r>
      <w:r w:rsidRPr="00014101">
        <w:rPr>
          <w:rStyle w:val="apple-converted-space"/>
          <w:rFonts w:asciiTheme="minorHAnsi" w:hAnsiTheme="minorHAnsi" w:cstheme="minorHAnsi"/>
          <w:color w:val="303030"/>
          <w:sz w:val="24"/>
          <w:szCs w:val="24"/>
          <w:lang w:val="en-US"/>
        </w:rPr>
        <w:t> </w:t>
      </w:r>
      <w:r w:rsidR="004015A5">
        <w:fldChar w:fldCharType="begin"/>
      </w:r>
      <w:r w:rsidR="004015A5" w:rsidRPr="00AE71F6">
        <w:rPr>
          <w:lang w:val="en-US"/>
          <w:rPrChange w:id="120" w:author="DarioFD" w:date="2012-03-07T09:18:00Z">
            <w:rPr>
              <w:rFonts w:asciiTheme="minorHAnsi" w:eastAsiaTheme="minorHAnsi" w:hAnsiTheme="minorHAnsi" w:cstheme="minorBidi"/>
              <w:b w:val="0"/>
              <w:bCs w:val="0"/>
              <w:kern w:val="0"/>
              <w:sz w:val="22"/>
              <w:szCs w:val="22"/>
              <w:lang w:eastAsia="en-US"/>
            </w:rPr>
          </w:rPrChange>
        </w:rPr>
        <w:instrText>HYPERLINK "http://www.plosone.org/article/info%3Adoi%2F10.1371%2Fjournal.pone.0016129" \l "pone.0016129-Passlick1"</w:instrText>
      </w:r>
      <w:r w:rsidR="004015A5">
        <w:fldChar w:fldCharType="separate"/>
      </w:r>
      <w:r w:rsidRPr="00014101">
        <w:rPr>
          <w:rStyle w:val="Hipervnculo"/>
          <w:rFonts w:asciiTheme="minorHAnsi" w:hAnsiTheme="minorHAnsi" w:cstheme="minorHAnsi"/>
          <w:color w:val="006699"/>
          <w:sz w:val="24"/>
          <w:szCs w:val="24"/>
          <w:lang w:val="en-US"/>
        </w:rPr>
        <w:t>[2]</w:t>
      </w:r>
      <w:r w:rsidR="004015A5">
        <w:fldChar w:fldCharType="end"/>
      </w:r>
      <w:r w:rsidRPr="00014101">
        <w:rPr>
          <w:rStyle w:val="apple-style-span"/>
          <w:rFonts w:asciiTheme="minorHAnsi" w:hAnsiTheme="minorHAnsi" w:cstheme="minorHAnsi"/>
          <w:color w:val="303030"/>
          <w:sz w:val="24"/>
          <w:szCs w:val="24"/>
          <w:lang w:val="en-US"/>
        </w:rPr>
        <w:t>. (</w:t>
      </w:r>
      <w:r w:rsidRPr="00014101">
        <w:rPr>
          <w:rFonts w:asciiTheme="minorHAnsi" w:hAnsiTheme="minorHAnsi" w:cstheme="minorHAnsi"/>
          <w:color w:val="333333"/>
          <w:sz w:val="24"/>
          <w:szCs w:val="24"/>
          <w:lang w:val="en-US"/>
        </w:rPr>
        <w:t>Species Difference of CD137 Ligand Signaling in Human and Murine Monocytes)</w:t>
      </w:r>
    </w:p>
    <w:p w:rsidR="005831EF" w:rsidRDefault="005831EF" w:rsidP="00736118">
      <w:pPr>
        <w:pStyle w:val="Ttulo1"/>
        <w:spacing w:before="187" w:beforeAutospacing="0" w:after="0" w:afterAutospacing="0" w:line="288" w:lineRule="atLeast"/>
        <w:rPr>
          <w:rFonts w:asciiTheme="minorHAnsi" w:hAnsiTheme="minorHAnsi" w:cstheme="minorHAnsi"/>
          <w:color w:val="333333"/>
          <w:sz w:val="24"/>
          <w:szCs w:val="24"/>
          <w:lang w:val="en-US"/>
        </w:rPr>
      </w:pPr>
    </w:p>
    <w:p w:rsidR="005831EF" w:rsidRDefault="005831EF" w:rsidP="005831EF">
      <w:pPr>
        <w:autoSpaceDE w:val="0"/>
        <w:autoSpaceDN w:val="0"/>
        <w:adjustRightInd w:val="0"/>
        <w:spacing w:after="0" w:line="240" w:lineRule="auto"/>
        <w:rPr>
          <w:rFonts w:ascii="Times-Roman" w:hAnsi="Times-Roman" w:cs="Times-Roman"/>
          <w:sz w:val="18"/>
          <w:szCs w:val="18"/>
          <w:lang w:val="en-US"/>
        </w:rPr>
      </w:pPr>
      <w:r w:rsidRPr="005831EF">
        <w:rPr>
          <w:rFonts w:ascii="Times-Roman" w:hAnsi="Times-Roman" w:cs="Times-Roman"/>
          <w:sz w:val="18"/>
          <w:szCs w:val="18"/>
          <w:lang w:val="en-US"/>
        </w:rPr>
        <w:t xml:space="preserve">We have identified a simplified model of </w:t>
      </w:r>
      <w:proofErr w:type="spellStart"/>
      <w:r w:rsidRPr="005831EF">
        <w:rPr>
          <w:rFonts w:ascii="Times-Roman" w:hAnsi="Times-Roman" w:cs="Times-Roman"/>
          <w:sz w:val="18"/>
          <w:szCs w:val="18"/>
          <w:lang w:val="en-US"/>
        </w:rPr>
        <w:t>chemokines</w:t>
      </w:r>
      <w:proofErr w:type="spellEnd"/>
      <w:r>
        <w:rPr>
          <w:rFonts w:ascii="Times-Roman" w:hAnsi="Times-Roman" w:cs="Times-Roman"/>
          <w:sz w:val="18"/>
          <w:szCs w:val="18"/>
          <w:lang w:val="en-US"/>
        </w:rPr>
        <w:t xml:space="preserve"> </w:t>
      </w:r>
      <w:r w:rsidRPr="005831EF">
        <w:rPr>
          <w:rFonts w:ascii="Times-Roman" w:hAnsi="Times-Roman" w:cs="Times-Roman"/>
          <w:sz w:val="18"/>
          <w:szCs w:val="18"/>
          <w:lang w:val="en-US"/>
        </w:rPr>
        <w:t>based on three classes that affect recruitment of macrophages</w:t>
      </w:r>
      <w:r>
        <w:rPr>
          <w:rFonts w:ascii="Times-Roman" w:hAnsi="Times-Roman" w:cs="Times-Roman"/>
          <w:sz w:val="18"/>
          <w:szCs w:val="18"/>
          <w:lang w:val="en-US"/>
        </w:rPr>
        <w:t xml:space="preserve"> </w:t>
      </w:r>
      <w:r w:rsidRPr="005831EF">
        <w:rPr>
          <w:rFonts w:ascii="Times-Roman" w:hAnsi="Times-Roman" w:cs="Times-Roman"/>
          <w:sz w:val="18"/>
          <w:szCs w:val="18"/>
          <w:lang w:val="en-US"/>
        </w:rPr>
        <w:t>and T cells to the granuloma via binding of appropriate chemokine</w:t>
      </w:r>
      <w:r>
        <w:rPr>
          <w:rFonts w:ascii="Times-Roman" w:hAnsi="Times-Roman" w:cs="Times-Roman"/>
          <w:sz w:val="18"/>
          <w:szCs w:val="18"/>
          <w:lang w:val="en-US"/>
        </w:rPr>
        <w:t xml:space="preserve"> </w:t>
      </w:r>
      <w:r w:rsidRPr="005831EF">
        <w:rPr>
          <w:rFonts w:ascii="Times-Roman" w:hAnsi="Times-Roman" w:cs="Times-Roman"/>
          <w:sz w:val="18"/>
          <w:szCs w:val="18"/>
          <w:lang w:val="en-US"/>
        </w:rPr>
        <w:t>receptors on the cell surface</w:t>
      </w:r>
    </w:p>
    <w:p w:rsidR="005831EF" w:rsidRPr="005831EF" w:rsidRDefault="005831EF" w:rsidP="005831EF">
      <w:pPr>
        <w:autoSpaceDE w:val="0"/>
        <w:autoSpaceDN w:val="0"/>
        <w:adjustRightInd w:val="0"/>
        <w:spacing w:after="0" w:line="240" w:lineRule="auto"/>
        <w:rPr>
          <w:rFonts w:ascii="Times-Roman" w:hAnsi="Times-Roman" w:cs="Times-Roman"/>
          <w:sz w:val="18"/>
          <w:szCs w:val="18"/>
          <w:lang w:val="en-US"/>
        </w:rPr>
      </w:pPr>
      <w:r w:rsidRPr="005831EF">
        <w:rPr>
          <w:rFonts w:ascii="Times-Roman" w:hAnsi="Times-Roman" w:cs="Times-Roman"/>
          <w:sz w:val="18"/>
          <w:szCs w:val="18"/>
          <w:lang w:val="en-US"/>
        </w:rPr>
        <w:t>Each of the four roles of TNF (cellular migration, induction</w:t>
      </w:r>
      <w:r>
        <w:rPr>
          <w:rFonts w:ascii="Times-Roman" w:hAnsi="Times-Roman" w:cs="Times-Roman"/>
          <w:sz w:val="18"/>
          <w:szCs w:val="18"/>
          <w:lang w:val="en-US"/>
        </w:rPr>
        <w:t xml:space="preserve"> </w:t>
      </w:r>
      <w:r w:rsidRPr="005831EF">
        <w:rPr>
          <w:rFonts w:ascii="Times-Roman" w:hAnsi="Times-Roman" w:cs="Times-Roman"/>
          <w:sz w:val="18"/>
          <w:szCs w:val="18"/>
          <w:lang w:val="en-US"/>
        </w:rPr>
        <w:t>of chemokine/TNF secretion, macrophage activation, and apoptosis)</w:t>
      </w:r>
      <w:r>
        <w:rPr>
          <w:rFonts w:ascii="Times-Roman" w:hAnsi="Times-Roman" w:cs="Times-Roman"/>
          <w:sz w:val="18"/>
          <w:szCs w:val="18"/>
          <w:lang w:val="en-US"/>
        </w:rPr>
        <w:t xml:space="preserve"> </w:t>
      </w:r>
      <w:r w:rsidRPr="005831EF">
        <w:rPr>
          <w:rFonts w:ascii="Times-Roman" w:hAnsi="Times-Roman" w:cs="Times-Roman"/>
          <w:sz w:val="18"/>
          <w:szCs w:val="18"/>
          <w:lang w:val="en-US"/>
        </w:rPr>
        <w:t>may contribute separately to establishing and maintaining</w:t>
      </w:r>
      <w:r>
        <w:rPr>
          <w:rFonts w:ascii="Times-Roman" w:hAnsi="Times-Roman" w:cs="Times-Roman"/>
          <w:sz w:val="18"/>
          <w:szCs w:val="18"/>
          <w:lang w:val="en-US"/>
        </w:rPr>
        <w:t xml:space="preserve"> </w:t>
      </w:r>
      <w:r w:rsidRPr="005831EF">
        <w:rPr>
          <w:rFonts w:ascii="Times-Roman" w:hAnsi="Times-Roman" w:cs="Times-Roman"/>
          <w:sz w:val="18"/>
          <w:szCs w:val="18"/>
          <w:lang w:val="en-US"/>
        </w:rPr>
        <w:t xml:space="preserve">control of </w:t>
      </w:r>
      <w:proofErr w:type="spellStart"/>
      <w:r w:rsidRPr="005831EF">
        <w:rPr>
          <w:rFonts w:ascii="Times-Roman" w:hAnsi="Times-Roman" w:cs="Times-Roman"/>
          <w:sz w:val="18"/>
          <w:szCs w:val="18"/>
          <w:lang w:val="en-US"/>
        </w:rPr>
        <w:t>Mtb</w:t>
      </w:r>
      <w:proofErr w:type="spellEnd"/>
      <w:r w:rsidRPr="005831EF">
        <w:rPr>
          <w:rFonts w:ascii="Times-Roman" w:hAnsi="Times-Roman" w:cs="Times-Roman"/>
          <w:sz w:val="18"/>
          <w:szCs w:val="18"/>
          <w:lang w:val="en-US"/>
        </w:rPr>
        <w:t xml:space="preserve"> infection at the level of a single granuloma.</w:t>
      </w:r>
      <w:r>
        <w:rPr>
          <w:rFonts w:ascii="Times-Roman" w:hAnsi="Times-Roman" w:cs="Times-Roman"/>
          <w:sz w:val="18"/>
          <w:szCs w:val="18"/>
          <w:lang w:val="en-US"/>
        </w:rPr>
        <w:t xml:space="preserve"> </w:t>
      </w:r>
      <w:r w:rsidRPr="005831EF">
        <w:rPr>
          <w:rFonts w:ascii="Times-Roman" w:hAnsi="Times-Roman" w:cs="Times-Roman"/>
          <w:sz w:val="18"/>
          <w:szCs w:val="18"/>
          <w:lang w:val="en-US"/>
        </w:rPr>
        <w:t>Currently, it is impossible to study these separate TNF functions</w:t>
      </w:r>
    </w:p>
    <w:p w:rsidR="005831EF" w:rsidRDefault="005831EF" w:rsidP="005831EF">
      <w:pPr>
        <w:autoSpaceDE w:val="0"/>
        <w:autoSpaceDN w:val="0"/>
        <w:adjustRightInd w:val="0"/>
        <w:spacing w:after="0" w:line="240" w:lineRule="auto"/>
        <w:rPr>
          <w:rFonts w:ascii="Times-Roman" w:hAnsi="Times-Roman" w:cs="Times-Roman"/>
          <w:sz w:val="18"/>
          <w:szCs w:val="18"/>
          <w:lang w:val="en-US"/>
        </w:rPr>
      </w:pPr>
      <w:proofErr w:type="gramStart"/>
      <w:r w:rsidRPr="005831EF">
        <w:rPr>
          <w:rFonts w:ascii="Times-Roman" w:hAnsi="Times-Roman" w:cs="Times-Roman"/>
          <w:sz w:val="18"/>
          <w:szCs w:val="18"/>
          <w:lang w:val="en-US"/>
        </w:rPr>
        <w:t>using</w:t>
      </w:r>
      <w:proofErr w:type="gramEnd"/>
      <w:r w:rsidRPr="005831EF">
        <w:rPr>
          <w:rFonts w:ascii="Times-Roman" w:hAnsi="Times-Roman" w:cs="Times-Roman"/>
          <w:sz w:val="18"/>
          <w:szCs w:val="18"/>
          <w:lang w:val="en-US"/>
        </w:rPr>
        <w:t xml:space="preserve"> in vitro or in vivo models. In this study, we use a</w:t>
      </w:r>
      <w:r>
        <w:rPr>
          <w:rFonts w:ascii="Times-Roman" w:hAnsi="Times-Roman" w:cs="Times-Roman"/>
          <w:sz w:val="18"/>
          <w:szCs w:val="18"/>
          <w:lang w:val="en-US"/>
        </w:rPr>
        <w:t xml:space="preserve"> </w:t>
      </w:r>
      <w:r w:rsidRPr="005831EF">
        <w:rPr>
          <w:rFonts w:ascii="Times-Roman" w:hAnsi="Times-Roman" w:cs="Times-Roman"/>
          <w:sz w:val="18"/>
          <w:szCs w:val="18"/>
          <w:lang w:val="en-US"/>
        </w:rPr>
        <w:t>specific type of computational model known as an agent-based</w:t>
      </w:r>
      <w:r>
        <w:rPr>
          <w:rFonts w:ascii="Times-Roman" w:hAnsi="Times-Roman" w:cs="Times-Roman"/>
          <w:sz w:val="18"/>
          <w:szCs w:val="18"/>
          <w:lang w:val="en-US"/>
        </w:rPr>
        <w:t xml:space="preserve"> </w:t>
      </w:r>
      <w:r w:rsidRPr="005831EF">
        <w:rPr>
          <w:rFonts w:ascii="Times-Roman" w:hAnsi="Times-Roman" w:cs="Times-Roman"/>
          <w:sz w:val="18"/>
          <w:szCs w:val="18"/>
          <w:lang w:val="en-US"/>
        </w:rPr>
        <w:t>model (ABM) to study the contributions of these immune effectors</w:t>
      </w:r>
      <w:r>
        <w:rPr>
          <w:rFonts w:ascii="Times-Roman" w:hAnsi="Times-Roman" w:cs="Times-Roman"/>
          <w:sz w:val="18"/>
          <w:szCs w:val="18"/>
          <w:lang w:val="en-US"/>
        </w:rPr>
        <w:t xml:space="preserve"> </w:t>
      </w:r>
      <w:r w:rsidRPr="005831EF">
        <w:rPr>
          <w:rFonts w:ascii="Times-Roman" w:hAnsi="Times-Roman" w:cs="Times-Roman"/>
          <w:sz w:val="18"/>
          <w:szCs w:val="18"/>
          <w:lang w:val="en-US"/>
        </w:rPr>
        <w:t>on granuloma formation</w:t>
      </w:r>
    </w:p>
    <w:p w:rsidR="00176802" w:rsidRDefault="00176802" w:rsidP="005831EF">
      <w:pPr>
        <w:autoSpaceDE w:val="0"/>
        <w:autoSpaceDN w:val="0"/>
        <w:adjustRightInd w:val="0"/>
        <w:spacing w:after="0" w:line="240" w:lineRule="auto"/>
        <w:rPr>
          <w:rFonts w:ascii="Times-Roman" w:hAnsi="Times-Roman" w:cs="Times-Roman"/>
          <w:sz w:val="18"/>
          <w:szCs w:val="18"/>
          <w:lang w:val="en-US"/>
        </w:rPr>
      </w:pPr>
    </w:p>
    <w:p w:rsidR="00176802" w:rsidRDefault="00176802" w:rsidP="00176802">
      <w:pPr>
        <w:autoSpaceDE w:val="0"/>
        <w:autoSpaceDN w:val="0"/>
        <w:adjustRightInd w:val="0"/>
        <w:spacing w:after="0" w:line="240" w:lineRule="auto"/>
        <w:rPr>
          <w:rFonts w:ascii="Times-Roman" w:hAnsi="Times-Roman" w:cs="Times-Roman"/>
          <w:sz w:val="18"/>
          <w:szCs w:val="18"/>
          <w:lang w:val="en-US"/>
        </w:rPr>
      </w:pPr>
      <w:r w:rsidRPr="00176802">
        <w:rPr>
          <w:rFonts w:ascii="Times-Roman" w:hAnsi="Times-Roman" w:cs="Times-Roman"/>
          <w:sz w:val="18"/>
          <w:szCs w:val="18"/>
          <w:lang w:val="en-US"/>
        </w:rPr>
        <w:t>We build on our previously described</w:t>
      </w:r>
      <w:r>
        <w:rPr>
          <w:rFonts w:ascii="Times-Roman" w:hAnsi="Times-Roman" w:cs="Times-Roman"/>
          <w:sz w:val="18"/>
          <w:szCs w:val="18"/>
          <w:lang w:val="en-US"/>
        </w:rPr>
        <w:t xml:space="preserve"> </w:t>
      </w:r>
      <w:r w:rsidRPr="00176802">
        <w:rPr>
          <w:rFonts w:ascii="Times-Roman" w:hAnsi="Times-Roman" w:cs="Times-Roman"/>
          <w:sz w:val="18"/>
          <w:szCs w:val="18"/>
          <w:lang w:val="en-US"/>
        </w:rPr>
        <w:t>ABM (38), which predicted the emergence of two-dimensional</w:t>
      </w:r>
      <w:r>
        <w:rPr>
          <w:rFonts w:ascii="Times-Roman" w:hAnsi="Times-Roman" w:cs="Times-Roman"/>
          <w:sz w:val="18"/>
          <w:szCs w:val="18"/>
          <w:lang w:val="en-US"/>
        </w:rPr>
        <w:t xml:space="preserve"> </w:t>
      </w:r>
      <w:r w:rsidRPr="00176802">
        <w:rPr>
          <w:rFonts w:ascii="Times-Roman" w:hAnsi="Times-Roman" w:cs="Times-Roman"/>
          <w:sz w:val="18"/>
          <w:szCs w:val="18"/>
          <w:lang w:val="en-US"/>
        </w:rPr>
        <w:t>spherical structures (granulomas) without any rules</w:t>
      </w:r>
      <w:r>
        <w:rPr>
          <w:rFonts w:ascii="Times-Roman" w:hAnsi="Times-Roman" w:cs="Times-Roman"/>
          <w:sz w:val="18"/>
          <w:szCs w:val="18"/>
          <w:lang w:val="en-US"/>
        </w:rPr>
        <w:t xml:space="preserve"> </w:t>
      </w:r>
      <w:r w:rsidRPr="00176802">
        <w:rPr>
          <w:rFonts w:ascii="Times-Roman" w:hAnsi="Times-Roman" w:cs="Times-Roman"/>
          <w:sz w:val="18"/>
          <w:szCs w:val="18"/>
          <w:lang w:val="en-US"/>
        </w:rPr>
        <w:t>specifying such spatial behavior to occur.</w:t>
      </w:r>
    </w:p>
    <w:p w:rsidR="00176802" w:rsidRDefault="00176802" w:rsidP="00176802">
      <w:pPr>
        <w:autoSpaceDE w:val="0"/>
        <w:autoSpaceDN w:val="0"/>
        <w:adjustRightInd w:val="0"/>
        <w:spacing w:after="0" w:line="240" w:lineRule="auto"/>
        <w:rPr>
          <w:rFonts w:ascii="Times-Roman" w:hAnsi="Times-Roman" w:cs="Times-Roman"/>
          <w:sz w:val="18"/>
          <w:szCs w:val="18"/>
          <w:lang w:val="en-US"/>
        </w:rPr>
      </w:pPr>
    </w:p>
    <w:p w:rsidR="00AE6540" w:rsidRDefault="00AE6540" w:rsidP="008F7EEF">
      <w:pPr>
        <w:autoSpaceDE w:val="0"/>
        <w:autoSpaceDN w:val="0"/>
        <w:adjustRightInd w:val="0"/>
        <w:spacing w:after="0" w:line="240" w:lineRule="auto"/>
        <w:jc w:val="both"/>
        <w:rPr>
          <w:rFonts w:ascii="Arial" w:hAnsi="Arial" w:cs="Arial"/>
          <w:sz w:val="24"/>
          <w:szCs w:val="24"/>
          <w:lang w:val="en-US"/>
        </w:rPr>
      </w:pPr>
    </w:p>
    <w:p w:rsidR="009175B5" w:rsidRDefault="009175B5" w:rsidP="008F7EEF">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As we work with saturating concentrations of antigen we did not include </w:t>
      </w:r>
    </w:p>
    <w:p w:rsidR="009E543F" w:rsidRDefault="009E543F" w:rsidP="008F7EEF">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lastRenderedPageBreak/>
        <w:t xml:space="preserve">As we work with experiments </w:t>
      </w:r>
      <w:proofErr w:type="gramStart"/>
      <w:r>
        <w:rPr>
          <w:rFonts w:ascii="Arial" w:hAnsi="Arial" w:cs="Arial"/>
          <w:sz w:val="24"/>
          <w:szCs w:val="24"/>
          <w:lang w:val="en-US"/>
        </w:rPr>
        <w:t>In</w:t>
      </w:r>
      <w:proofErr w:type="gramEnd"/>
      <w:r>
        <w:rPr>
          <w:rFonts w:ascii="Arial" w:hAnsi="Arial" w:cs="Arial"/>
          <w:sz w:val="24"/>
          <w:szCs w:val="24"/>
          <w:lang w:val="en-US"/>
        </w:rPr>
        <w:t xml:space="preserve"> vitro we assign the same probability of cells to interact with other types</w:t>
      </w:r>
      <w:r w:rsidR="00AE6540">
        <w:rPr>
          <w:rFonts w:ascii="Arial" w:hAnsi="Arial" w:cs="Arial"/>
          <w:sz w:val="24"/>
          <w:szCs w:val="24"/>
          <w:lang w:val="en-US"/>
        </w:rPr>
        <w:t xml:space="preserve"> de </w:t>
      </w:r>
      <w:proofErr w:type="spellStart"/>
      <w:r w:rsidR="00AE6540">
        <w:rPr>
          <w:rFonts w:ascii="Arial" w:hAnsi="Arial" w:cs="Arial"/>
          <w:sz w:val="24"/>
          <w:szCs w:val="24"/>
          <w:lang w:val="en-US"/>
        </w:rPr>
        <w:t>acuerdo</w:t>
      </w:r>
      <w:proofErr w:type="spellEnd"/>
      <w:r w:rsidR="00AE6540">
        <w:rPr>
          <w:rFonts w:ascii="Arial" w:hAnsi="Arial" w:cs="Arial"/>
          <w:sz w:val="24"/>
          <w:szCs w:val="24"/>
          <w:lang w:val="en-US"/>
        </w:rPr>
        <w:t xml:space="preserve"> a la </w:t>
      </w:r>
      <w:proofErr w:type="spellStart"/>
      <w:r w:rsidR="00AE6540">
        <w:rPr>
          <w:rFonts w:ascii="Arial" w:hAnsi="Arial" w:cs="Arial"/>
          <w:sz w:val="24"/>
          <w:szCs w:val="24"/>
          <w:lang w:val="en-US"/>
        </w:rPr>
        <w:t>velocidad</w:t>
      </w:r>
      <w:proofErr w:type="spellEnd"/>
      <w:r w:rsidR="00AE6540">
        <w:rPr>
          <w:rFonts w:ascii="Arial" w:hAnsi="Arial" w:cs="Arial"/>
          <w:sz w:val="24"/>
          <w:szCs w:val="24"/>
          <w:lang w:val="en-US"/>
        </w:rPr>
        <w:t xml:space="preserve"> de </w:t>
      </w:r>
      <w:proofErr w:type="spellStart"/>
      <w:r w:rsidR="00AE6540">
        <w:rPr>
          <w:rFonts w:ascii="Arial" w:hAnsi="Arial" w:cs="Arial"/>
          <w:sz w:val="24"/>
          <w:szCs w:val="24"/>
          <w:lang w:val="en-US"/>
        </w:rPr>
        <w:t>movilidad</w:t>
      </w:r>
      <w:proofErr w:type="spellEnd"/>
      <w:r w:rsidR="00AE6540">
        <w:rPr>
          <w:rFonts w:ascii="Arial" w:hAnsi="Arial" w:cs="Arial"/>
          <w:sz w:val="24"/>
          <w:szCs w:val="24"/>
          <w:lang w:val="en-US"/>
        </w:rPr>
        <w:t xml:space="preserve"> cellular.</w:t>
      </w:r>
    </w:p>
    <w:p w:rsidR="00ED5FE0" w:rsidRDefault="00ED5FE0" w:rsidP="008F7EEF">
      <w:pPr>
        <w:autoSpaceDE w:val="0"/>
        <w:autoSpaceDN w:val="0"/>
        <w:adjustRightInd w:val="0"/>
        <w:spacing w:after="0" w:line="240" w:lineRule="auto"/>
        <w:jc w:val="both"/>
        <w:rPr>
          <w:rFonts w:ascii="Arial" w:hAnsi="Arial" w:cs="Arial"/>
          <w:sz w:val="24"/>
          <w:szCs w:val="24"/>
          <w:lang w:val="en-US"/>
        </w:rPr>
      </w:pPr>
    </w:p>
    <w:p w:rsidR="00ED5FE0" w:rsidRDefault="00ED5FE0" w:rsidP="008F7EEF">
      <w:pPr>
        <w:autoSpaceDE w:val="0"/>
        <w:autoSpaceDN w:val="0"/>
        <w:adjustRightInd w:val="0"/>
        <w:spacing w:after="0" w:line="240" w:lineRule="auto"/>
        <w:jc w:val="both"/>
        <w:rPr>
          <w:rFonts w:ascii="Times-Roman" w:hAnsi="Times-Roman" w:cs="Times-Roman"/>
          <w:sz w:val="24"/>
          <w:szCs w:val="24"/>
          <w:lang w:val="en-US"/>
        </w:rPr>
      </w:pPr>
      <w:r w:rsidRPr="00ED5FE0">
        <w:rPr>
          <w:rFonts w:ascii="Times-Roman" w:hAnsi="Times-Roman" w:cs="Times-Roman"/>
          <w:sz w:val="24"/>
          <w:szCs w:val="24"/>
          <w:lang w:val="en-US"/>
        </w:rPr>
        <w:t>This is an acceptable model since</w:t>
      </w:r>
    </w:p>
    <w:p w:rsidR="00575143" w:rsidRDefault="00575143" w:rsidP="008F7EEF">
      <w:pPr>
        <w:autoSpaceDE w:val="0"/>
        <w:autoSpaceDN w:val="0"/>
        <w:adjustRightInd w:val="0"/>
        <w:spacing w:after="0" w:line="240" w:lineRule="auto"/>
        <w:jc w:val="both"/>
        <w:rPr>
          <w:rFonts w:ascii="Times-Roman" w:hAnsi="Times-Roman" w:cs="Times-Roman"/>
          <w:sz w:val="24"/>
          <w:szCs w:val="24"/>
          <w:lang w:val="en-US"/>
        </w:rPr>
      </w:pPr>
    </w:p>
    <w:p w:rsidR="00575143" w:rsidRPr="00A44302" w:rsidRDefault="00575143" w:rsidP="008F7EEF">
      <w:pPr>
        <w:autoSpaceDE w:val="0"/>
        <w:autoSpaceDN w:val="0"/>
        <w:adjustRightInd w:val="0"/>
        <w:spacing w:after="0" w:line="240" w:lineRule="auto"/>
        <w:jc w:val="both"/>
        <w:rPr>
          <w:sz w:val="16"/>
          <w:szCs w:val="16"/>
          <w:lang w:val="en-US"/>
        </w:rPr>
      </w:pPr>
      <w:proofErr w:type="spellStart"/>
      <w:proofErr w:type="gramStart"/>
      <w:r w:rsidRPr="00575143">
        <w:rPr>
          <w:sz w:val="16"/>
          <w:szCs w:val="16"/>
          <w:lang w:val="en-US"/>
        </w:rPr>
        <w:t>Anotherkeycytokine</w:t>
      </w:r>
      <w:proofErr w:type="spellEnd"/>
      <w:r w:rsidRPr="00575143">
        <w:rPr>
          <w:sz w:val="16"/>
          <w:szCs w:val="16"/>
          <w:lang w:val="en-US"/>
        </w:rPr>
        <w:t xml:space="preserve"> for </w:t>
      </w:r>
      <w:proofErr w:type="spellStart"/>
      <w:r w:rsidRPr="00575143">
        <w:rPr>
          <w:sz w:val="16"/>
          <w:szCs w:val="16"/>
          <w:lang w:val="en-US"/>
        </w:rPr>
        <w:t>triggeringinflammationisIFN</w:t>
      </w:r>
      <w:proofErr w:type="spellEnd"/>
      <w:r w:rsidRPr="00575143">
        <w:rPr>
          <w:sz w:val="16"/>
          <w:szCs w:val="16"/>
          <w:lang w:val="en-US"/>
        </w:rPr>
        <w:t>-</w:t>
      </w:r>
      <w:r w:rsidRPr="00575143">
        <w:rPr>
          <w:sz w:val="18"/>
          <w:szCs w:val="18"/>
          <w:lang w:val="en-US"/>
        </w:rPr>
        <w:t>g</w:t>
      </w:r>
      <w:r w:rsidRPr="00575143">
        <w:rPr>
          <w:sz w:val="16"/>
          <w:szCs w:val="16"/>
          <w:lang w:val="en-US"/>
        </w:rPr>
        <w:t>.</w:t>
      </w:r>
      <w:proofErr w:type="gramEnd"/>
      <w:r w:rsidRPr="00575143">
        <w:rPr>
          <w:sz w:val="16"/>
          <w:szCs w:val="16"/>
          <w:lang w:val="en-US"/>
        </w:rPr>
        <w:t xml:space="preserve"> IFN-</w:t>
      </w:r>
      <w:r w:rsidRPr="00575143">
        <w:rPr>
          <w:sz w:val="18"/>
          <w:szCs w:val="18"/>
          <w:lang w:val="en-US"/>
        </w:rPr>
        <w:t xml:space="preserve">g </w:t>
      </w:r>
      <w:r w:rsidRPr="00575143">
        <w:rPr>
          <w:sz w:val="16"/>
          <w:szCs w:val="16"/>
          <w:lang w:val="en-US"/>
        </w:rPr>
        <w:t xml:space="preserve">is predominantly secreted </w:t>
      </w:r>
      <w:proofErr w:type="spellStart"/>
      <w:r w:rsidRPr="00575143">
        <w:rPr>
          <w:sz w:val="16"/>
          <w:szCs w:val="16"/>
          <w:lang w:val="en-US"/>
        </w:rPr>
        <w:t>byinnatecells</w:t>
      </w:r>
      <w:proofErr w:type="spellEnd"/>
      <w:r w:rsidRPr="00575143">
        <w:rPr>
          <w:sz w:val="16"/>
          <w:szCs w:val="16"/>
          <w:lang w:val="en-US"/>
        </w:rPr>
        <w:t>(</w:t>
      </w:r>
      <w:proofErr w:type="spellStart"/>
      <w:r w:rsidRPr="00575143">
        <w:rPr>
          <w:sz w:val="16"/>
          <w:szCs w:val="16"/>
          <w:lang w:val="en-US"/>
        </w:rPr>
        <w:t>mainlynaturalkillercells</w:t>
      </w:r>
      <w:proofErr w:type="spellEnd"/>
      <w:r w:rsidRPr="00575143">
        <w:rPr>
          <w:sz w:val="16"/>
          <w:szCs w:val="16"/>
          <w:lang w:val="en-US"/>
        </w:rPr>
        <w:t xml:space="preserve">, </w:t>
      </w:r>
      <w:proofErr w:type="spellStart"/>
      <w:r w:rsidRPr="00575143">
        <w:rPr>
          <w:rFonts w:ascii="PBPCJ F+ Adv P 4 D F 60 F" w:hAnsi="PBPCJ F+ Adv P 4 D F 60 F" w:cs="PBPCJ F+ Adv P 4 D F 60 F"/>
          <w:sz w:val="16"/>
          <w:szCs w:val="16"/>
          <w:lang w:val="en-US"/>
        </w:rPr>
        <w:t>s</w:t>
      </w:r>
      <w:r w:rsidRPr="00575143">
        <w:rPr>
          <w:sz w:val="10"/>
          <w:szCs w:val="10"/>
          <w:lang w:val="en-US"/>
        </w:rPr>
        <w:t>g</w:t>
      </w:r>
      <w:proofErr w:type="spellEnd"/>
      <w:r w:rsidRPr="00575143">
        <w:rPr>
          <w:sz w:val="10"/>
          <w:szCs w:val="10"/>
          <w:lang w:val="en-US"/>
        </w:rPr>
        <w:t xml:space="preserve"> </w:t>
      </w:r>
      <w:r w:rsidRPr="00575143">
        <w:rPr>
          <w:sz w:val="16"/>
          <w:szCs w:val="16"/>
          <w:lang w:val="en-US"/>
        </w:rPr>
        <w:t xml:space="preserve">terms in </w:t>
      </w:r>
      <w:proofErr w:type="spellStart"/>
      <w:r w:rsidRPr="00575143">
        <w:rPr>
          <w:sz w:val="16"/>
          <w:szCs w:val="16"/>
          <w:lang w:val="en-US"/>
        </w:rPr>
        <w:t>Eqs</w:t>
      </w:r>
      <w:proofErr w:type="spellEnd"/>
      <w:r w:rsidRPr="00575143">
        <w:rPr>
          <w:sz w:val="16"/>
          <w:szCs w:val="16"/>
          <w:lang w:val="en-US"/>
        </w:rPr>
        <w:t>.(26)and(30)</w:t>
      </w:r>
      <w:proofErr w:type="spellStart"/>
      <w:r w:rsidRPr="00575143">
        <w:rPr>
          <w:sz w:val="16"/>
          <w:szCs w:val="16"/>
          <w:lang w:val="en-US"/>
        </w:rPr>
        <w:t>intheSupportingInformationonline</w:t>
      </w:r>
      <w:proofErr w:type="spellEnd"/>
      <w:r w:rsidRPr="00575143">
        <w:rPr>
          <w:sz w:val="16"/>
          <w:szCs w:val="16"/>
          <w:lang w:val="en-US"/>
        </w:rPr>
        <w:t>) right afterinfectionanduponsignalingbyinterleukin12(IL-12) and byTcellsuponinstructionbyinterleukin12(IL-12)and IL-18 (</w:t>
      </w:r>
      <w:proofErr w:type="spellStart"/>
      <w:r w:rsidRPr="00575143">
        <w:rPr>
          <w:sz w:val="16"/>
          <w:szCs w:val="16"/>
          <w:lang w:val="en-US"/>
        </w:rPr>
        <w:t>Korbel</w:t>
      </w:r>
      <w:proofErr w:type="spellEnd"/>
      <w:r w:rsidRPr="00575143">
        <w:rPr>
          <w:sz w:val="16"/>
          <w:szCs w:val="16"/>
          <w:lang w:val="en-US"/>
        </w:rPr>
        <w:t xml:space="preserve"> etal.,2008). </w:t>
      </w:r>
      <w:proofErr w:type="spellStart"/>
      <w:r w:rsidRPr="00A44302">
        <w:rPr>
          <w:sz w:val="16"/>
          <w:szCs w:val="16"/>
          <w:lang w:val="en-US"/>
        </w:rPr>
        <w:t>Infact</w:t>
      </w:r>
      <w:proofErr w:type="gramStart"/>
      <w:r w:rsidRPr="00A44302">
        <w:rPr>
          <w:sz w:val="16"/>
          <w:szCs w:val="16"/>
          <w:lang w:val="en-US"/>
        </w:rPr>
        <w:t>,asecondwaveofIFN</w:t>
      </w:r>
      <w:proofErr w:type="spellEnd"/>
      <w:proofErr w:type="gramEnd"/>
      <w:r w:rsidRPr="00A44302">
        <w:rPr>
          <w:sz w:val="16"/>
          <w:szCs w:val="16"/>
          <w:lang w:val="en-US"/>
        </w:rPr>
        <w:t>-</w:t>
      </w:r>
      <w:r w:rsidRPr="00A44302">
        <w:rPr>
          <w:sz w:val="18"/>
          <w:szCs w:val="18"/>
          <w:lang w:val="en-US"/>
        </w:rPr>
        <w:t xml:space="preserve">g </w:t>
      </w:r>
      <w:r w:rsidRPr="00A44302">
        <w:rPr>
          <w:sz w:val="16"/>
          <w:szCs w:val="16"/>
          <w:lang w:val="en-US"/>
        </w:rPr>
        <w:t xml:space="preserve">production </w:t>
      </w:r>
      <w:proofErr w:type="spellStart"/>
      <w:r w:rsidRPr="00A44302">
        <w:rPr>
          <w:sz w:val="16"/>
          <w:szCs w:val="16"/>
          <w:lang w:val="en-US"/>
        </w:rPr>
        <w:t>occurswhenadaptiveimmunecellsaregenerated</w:t>
      </w:r>
      <w:proofErr w:type="spellEnd"/>
      <w:r w:rsidRPr="00A44302">
        <w:rPr>
          <w:sz w:val="16"/>
          <w:szCs w:val="16"/>
          <w:lang w:val="en-US"/>
        </w:rPr>
        <w:t>((LM Kirchner)</w:t>
      </w:r>
    </w:p>
    <w:p w:rsidR="00575143" w:rsidRPr="00A44302" w:rsidRDefault="00575143" w:rsidP="008F7EEF">
      <w:pPr>
        <w:autoSpaceDE w:val="0"/>
        <w:autoSpaceDN w:val="0"/>
        <w:adjustRightInd w:val="0"/>
        <w:spacing w:after="0" w:line="240" w:lineRule="auto"/>
        <w:jc w:val="both"/>
        <w:rPr>
          <w:sz w:val="16"/>
          <w:szCs w:val="16"/>
          <w:lang w:val="en-US"/>
        </w:rPr>
      </w:pPr>
    </w:p>
    <w:p w:rsidR="00575143" w:rsidRDefault="00575143" w:rsidP="008F7EEF">
      <w:pPr>
        <w:autoSpaceDE w:val="0"/>
        <w:autoSpaceDN w:val="0"/>
        <w:adjustRightInd w:val="0"/>
        <w:spacing w:after="0" w:line="240" w:lineRule="auto"/>
        <w:jc w:val="both"/>
        <w:rPr>
          <w:sz w:val="16"/>
          <w:szCs w:val="16"/>
          <w:lang w:val="en-US"/>
        </w:rPr>
      </w:pPr>
      <w:r w:rsidRPr="00575143">
        <w:rPr>
          <w:sz w:val="16"/>
          <w:szCs w:val="16"/>
          <w:lang w:val="en-US"/>
        </w:rPr>
        <w:t xml:space="preserve">The </w:t>
      </w:r>
      <w:proofErr w:type="spellStart"/>
      <w:r w:rsidRPr="00575143">
        <w:rPr>
          <w:sz w:val="16"/>
          <w:szCs w:val="16"/>
          <w:lang w:val="en-US"/>
        </w:rPr>
        <w:t>mainassumptionofthemodelisthatwithoutinfection</w:t>
      </w:r>
      <w:proofErr w:type="spellEnd"/>
      <w:r w:rsidRPr="00575143">
        <w:rPr>
          <w:sz w:val="16"/>
          <w:szCs w:val="16"/>
          <w:lang w:val="en-US"/>
        </w:rPr>
        <w:t xml:space="preserve"> (no livebacteria</w:t>
      </w:r>
      <w:proofErr w:type="gramStart"/>
      <w:r w:rsidRPr="00575143">
        <w:rPr>
          <w:sz w:val="16"/>
          <w:szCs w:val="16"/>
          <w:lang w:val="en-US"/>
        </w:rPr>
        <w:t>,i.e.CFUlung</w:t>
      </w:r>
      <w:r w:rsidRPr="00575143">
        <w:rPr>
          <w:rFonts w:ascii="PBPCP I+ Adv Mac Mth Sy N" w:hAnsi="PBPCP I+ Adv Mac Mth Sy N" w:cs="PBPCP I+ Adv Mac Mth Sy N"/>
          <w:sz w:val="16"/>
          <w:szCs w:val="16"/>
          <w:lang w:val="en-US"/>
        </w:rPr>
        <w:t>¼</w:t>
      </w:r>
      <w:r w:rsidRPr="00575143">
        <w:rPr>
          <w:sz w:val="16"/>
          <w:szCs w:val="16"/>
          <w:lang w:val="en-US"/>
        </w:rPr>
        <w:t>CFUln</w:t>
      </w:r>
      <w:r w:rsidRPr="00575143">
        <w:rPr>
          <w:rFonts w:ascii="PBPCP I+ Adv Mac Mth Sy N" w:hAnsi="PBPCP I+ Adv Mac Mth Sy N" w:cs="PBPCP I+ Adv Mac Mth Sy N"/>
          <w:sz w:val="16"/>
          <w:szCs w:val="16"/>
          <w:lang w:val="en-US"/>
        </w:rPr>
        <w:t>¼</w:t>
      </w:r>
      <w:r w:rsidRPr="00575143">
        <w:rPr>
          <w:sz w:val="16"/>
          <w:szCs w:val="16"/>
          <w:lang w:val="en-US"/>
        </w:rPr>
        <w:t>0</w:t>
      </w:r>
      <w:proofErr w:type="gramEnd"/>
      <w:r w:rsidRPr="00575143">
        <w:rPr>
          <w:sz w:val="16"/>
          <w:szCs w:val="16"/>
          <w:lang w:val="en-US"/>
        </w:rPr>
        <w:t xml:space="preserve">), </w:t>
      </w:r>
      <w:proofErr w:type="spellStart"/>
      <w:r w:rsidRPr="00575143">
        <w:rPr>
          <w:sz w:val="16"/>
          <w:szCs w:val="16"/>
          <w:lang w:val="en-US"/>
        </w:rPr>
        <w:t>thereisessentiallyno</w:t>
      </w:r>
      <w:proofErr w:type="spellEnd"/>
      <w:r w:rsidRPr="00575143">
        <w:rPr>
          <w:sz w:val="16"/>
          <w:szCs w:val="16"/>
          <w:lang w:val="en-US"/>
        </w:rPr>
        <w:t xml:space="preserve"> cytokine </w:t>
      </w:r>
      <w:proofErr w:type="spellStart"/>
      <w:r w:rsidRPr="00575143">
        <w:rPr>
          <w:sz w:val="16"/>
          <w:szCs w:val="16"/>
          <w:lang w:val="en-US"/>
        </w:rPr>
        <w:t>production,thereforenoinflammationoccursandthe</w:t>
      </w:r>
      <w:proofErr w:type="spellEnd"/>
      <w:r w:rsidRPr="00575143">
        <w:rPr>
          <w:sz w:val="16"/>
          <w:szCs w:val="16"/>
          <w:lang w:val="en-US"/>
        </w:rPr>
        <w:t xml:space="preserve"> MPFs </w:t>
      </w:r>
      <w:proofErr w:type="spellStart"/>
      <w:r w:rsidRPr="00575143">
        <w:rPr>
          <w:sz w:val="16"/>
          <w:szCs w:val="16"/>
          <w:lang w:val="en-US"/>
        </w:rPr>
        <w:t>arezero</w:t>
      </w:r>
      <w:proofErr w:type="spellEnd"/>
      <w:r w:rsidRPr="00575143">
        <w:rPr>
          <w:sz w:val="16"/>
          <w:szCs w:val="16"/>
          <w:lang w:val="en-US"/>
        </w:rPr>
        <w:t xml:space="preserve">(i.e., </w:t>
      </w:r>
      <w:r w:rsidRPr="00575143">
        <w:rPr>
          <w:sz w:val="17"/>
          <w:szCs w:val="17"/>
          <w:lang w:val="en-US"/>
        </w:rPr>
        <w:t>d</w:t>
      </w:r>
      <w:r w:rsidRPr="00575143">
        <w:rPr>
          <w:rFonts w:ascii="PBPCP I+ Adv Mac Mth Sy N" w:hAnsi="PBPCP I+ Adv Mac Mth Sy N" w:cs="PBPCP I+ Adv Mac Mth Sy N"/>
          <w:sz w:val="16"/>
          <w:szCs w:val="16"/>
          <w:lang w:val="en-US"/>
        </w:rPr>
        <w:t>¼</w:t>
      </w:r>
      <w:r w:rsidRPr="00575143">
        <w:rPr>
          <w:rFonts w:ascii="PBPCP I+ Adv Mac Mth Sy N" w:hAnsi="PBPCP I+ Adv Mac Mth Sy N" w:cs="PBPCP I+ Adv Mac Mth Sy N"/>
          <w:sz w:val="17"/>
          <w:szCs w:val="17"/>
          <w:lang w:val="en-US"/>
        </w:rPr>
        <w:t>d</w:t>
      </w:r>
      <w:r w:rsidRPr="00575143">
        <w:rPr>
          <w:sz w:val="10"/>
          <w:szCs w:val="10"/>
          <w:lang w:val="en-US"/>
        </w:rPr>
        <w:t>LN</w:t>
      </w:r>
      <w:r w:rsidRPr="00575143">
        <w:rPr>
          <w:rFonts w:ascii="PBPCP I+ Adv Mac Mth Sy N" w:hAnsi="PBPCP I+ Adv Mac Mth Sy N" w:cs="PBPCP I+ Adv Mac Mth Sy N"/>
          <w:sz w:val="16"/>
          <w:szCs w:val="16"/>
          <w:lang w:val="en-US"/>
        </w:rPr>
        <w:t>¼</w:t>
      </w:r>
      <w:r w:rsidRPr="00575143">
        <w:rPr>
          <w:sz w:val="16"/>
          <w:szCs w:val="16"/>
          <w:lang w:val="en-US"/>
        </w:rPr>
        <w:t>0).</w:t>
      </w:r>
      <w:r>
        <w:rPr>
          <w:sz w:val="16"/>
          <w:szCs w:val="16"/>
          <w:lang w:val="en-US"/>
        </w:rPr>
        <w:t xml:space="preserve">(LM </w:t>
      </w:r>
      <w:proofErr w:type="spellStart"/>
      <w:r>
        <w:rPr>
          <w:sz w:val="16"/>
          <w:szCs w:val="16"/>
          <w:lang w:val="en-US"/>
        </w:rPr>
        <w:t>KiRchner</w:t>
      </w:r>
      <w:proofErr w:type="spellEnd"/>
      <w:r>
        <w:rPr>
          <w:sz w:val="16"/>
          <w:szCs w:val="16"/>
          <w:lang w:val="en-US"/>
        </w:rPr>
        <w:t>)</w:t>
      </w:r>
    </w:p>
    <w:p w:rsidR="00575143" w:rsidRDefault="00575143" w:rsidP="008F7EEF">
      <w:pPr>
        <w:autoSpaceDE w:val="0"/>
        <w:autoSpaceDN w:val="0"/>
        <w:adjustRightInd w:val="0"/>
        <w:spacing w:after="0" w:line="240" w:lineRule="auto"/>
        <w:jc w:val="both"/>
        <w:rPr>
          <w:sz w:val="16"/>
          <w:szCs w:val="16"/>
          <w:lang w:val="en-US"/>
        </w:rPr>
      </w:pPr>
    </w:p>
    <w:p w:rsidR="00575143" w:rsidRPr="00575143" w:rsidRDefault="00575143" w:rsidP="008F7EEF">
      <w:pPr>
        <w:autoSpaceDE w:val="0"/>
        <w:autoSpaceDN w:val="0"/>
        <w:adjustRightInd w:val="0"/>
        <w:spacing w:after="0" w:line="240" w:lineRule="auto"/>
        <w:jc w:val="both"/>
        <w:rPr>
          <w:rFonts w:ascii="Arial" w:hAnsi="Arial" w:cs="Arial"/>
          <w:sz w:val="24"/>
          <w:szCs w:val="24"/>
          <w:lang w:val="en-US"/>
        </w:rPr>
      </w:pPr>
      <w:r w:rsidRPr="00575143">
        <w:rPr>
          <w:sz w:val="16"/>
          <w:szCs w:val="16"/>
          <w:lang w:val="en-US"/>
        </w:rPr>
        <w:t>TNF-induced apoptosis is a shared regulatory mechanism for effector T cells in both compartments.</w:t>
      </w:r>
    </w:p>
    <w:p w:rsidR="00A03AE1" w:rsidRDefault="00A03AE1" w:rsidP="008F7EEF">
      <w:pPr>
        <w:autoSpaceDE w:val="0"/>
        <w:autoSpaceDN w:val="0"/>
        <w:adjustRightInd w:val="0"/>
        <w:spacing w:after="0" w:line="240" w:lineRule="auto"/>
        <w:jc w:val="both"/>
        <w:rPr>
          <w:rFonts w:ascii="Arial" w:hAnsi="Arial" w:cs="Arial"/>
          <w:sz w:val="24"/>
          <w:szCs w:val="24"/>
          <w:lang w:val="en-US"/>
        </w:rPr>
      </w:pPr>
    </w:p>
    <w:p w:rsidR="00A03AE1" w:rsidRDefault="00A03AE1" w:rsidP="00A03AE1">
      <w:pPr>
        <w:autoSpaceDE w:val="0"/>
        <w:autoSpaceDN w:val="0"/>
        <w:adjustRightInd w:val="0"/>
        <w:spacing w:after="0" w:line="240" w:lineRule="auto"/>
        <w:jc w:val="both"/>
        <w:rPr>
          <w:rFonts w:ascii="AdvOT6c1def61.B" w:hAnsi="AdvOT6c1def61.B" w:cs="AdvOT6c1def61.B"/>
          <w:sz w:val="16"/>
          <w:szCs w:val="16"/>
          <w:lang w:val="en-US"/>
        </w:rPr>
      </w:pP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r w:rsidRPr="006506E6">
        <w:rPr>
          <w:rFonts w:ascii="AdvPSJOANNA" w:hAnsi="AdvPSJOANNA" w:cs="AdvPSJOANNA"/>
          <w:sz w:val="20"/>
          <w:szCs w:val="20"/>
          <w:lang w:val="en-US"/>
        </w:rPr>
        <w:t xml:space="preserve">4-1BBL is quite sensitive to </w:t>
      </w:r>
      <w:proofErr w:type="spellStart"/>
      <w:r w:rsidRPr="006506E6">
        <w:rPr>
          <w:rFonts w:ascii="AdvPSJOANNA" w:hAnsi="AdvPSJOANNA" w:cs="AdvPSJOANNA"/>
          <w:sz w:val="20"/>
          <w:szCs w:val="20"/>
          <w:lang w:val="en-US"/>
        </w:rPr>
        <w:t>downmodulation</w:t>
      </w:r>
      <w:proofErr w:type="spellEnd"/>
      <w:r w:rsidRPr="006506E6">
        <w:rPr>
          <w:rFonts w:ascii="AdvPSJOANNA" w:hAnsi="AdvPSJOANNA" w:cs="AdvPSJOANNA"/>
          <w:sz w:val="20"/>
          <w:szCs w:val="20"/>
          <w:lang w:val="en-US"/>
        </w:rPr>
        <w:t xml:space="preserve"> in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presence</w:t>
      </w:r>
      <w:proofErr w:type="gramEnd"/>
      <w:r w:rsidRPr="006506E6">
        <w:rPr>
          <w:rFonts w:ascii="AdvPSJOANNA" w:hAnsi="AdvPSJOANNA" w:cs="AdvPSJOANNA"/>
          <w:sz w:val="20"/>
          <w:szCs w:val="20"/>
          <w:lang w:val="en-US"/>
        </w:rPr>
        <w:t xml:space="preserve"> of 4-1BB, whereas the reciprocal is not true. As</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shown</w:t>
      </w:r>
      <w:proofErr w:type="gramEnd"/>
      <w:r w:rsidRPr="006506E6">
        <w:rPr>
          <w:rFonts w:ascii="AdvPSJOANNA" w:hAnsi="AdvPSJOANNA" w:cs="AdvPSJOANNA"/>
          <w:sz w:val="20"/>
          <w:szCs w:val="20"/>
          <w:lang w:val="en-US"/>
        </w:rPr>
        <w:t xml:space="preserve"> in </w:t>
      </w:r>
      <w:r w:rsidRPr="006506E6">
        <w:rPr>
          <w:rFonts w:ascii="AdvPSJOANNA-I" w:hAnsi="AdvPSJOANNA-I" w:cs="AdvPSJOANNA-I"/>
          <w:sz w:val="20"/>
          <w:szCs w:val="20"/>
          <w:lang w:val="en-US"/>
        </w:rPr>
        <w:t>Fig. 3</w:t>
      </w:r>
      <w:r w:rsidRPr="006506E6">
        <w:rPr>
          <w:rFonts w:ascii="AdvPSJOANNA" w:hAnsi="AdvPSJOANNA" w:cs="AdvPSJOANNA"/>
          <w:sz w:val="20"/>
          <w:szCs w:val="20"/>
          <w:lang w:val="en-US"/>
        </w:rPr>
        <w:t>, on DCs derived from mouse bone marrow</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treated</w:t>
      </w:r>
      <w:proofErr w:type="gramEnd"/>
      <w:r w:rsidRPr="006506E6">
        <w:rPr>
          <w:rFonts w:ascii="AdvPSJOANNA" w:hAnsi="AdvPSJOANNA" w:cs="AdvPSJOANNA"/>
          <w:sz w:val="20"/>
          <w:szCs w:val="20"/>
          <w:lang w:val="en-US"/>
        </w:rPr>
        <w:t xml:space="preserve"> with granulocyte-monocyte colony-stimulating factor</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r w:rsidRPr="006506E6">
        <w:rPr>
          <w:rFonts w:ascii="AdvPSJOANNA" w:hAnsi="AdvPSJOANNA" w:cs="AdvPSJOANNA"/>
          <w:sz w:val="20"/>
          <w:szCs w:val="20"/>
          <w:lang w:val="en-US"/>
        </w:rPr>
        <w:t>(GM-CSF) and IL-4 and then a TLR stimulus, one can readily</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detect</w:t>
      </w:r>
      <w:proofErr w:type="gramEnd"/>
      <w:r w:rsidRPr="006506E6">
        <w:rPr>
          <w:rFonts w:ascii="AdvPSJOANNA" w:hAnsi="AdvPSJOANNA" w:cs="AdvPSJOANNA"/>
          <w:sz w:val="20"/>
          <w:szCs w:val="20"/>
          <w:lang w:val="en-US"/>
        </w:rPr>
        <w:t xml:space="preserve"> surface 4-1BB but not surface 4-1BBL. However, if one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uses</w:t>
      </w:r>
      <w:proofErr w:type="gramEnd"/>
      <w:r w:rsidRPr="006506E6">
        <w:rPr>
          <w:rFonts w:ascii="AdvPSJOANNA" w:hAnsi="AdvPSJOANNA" w:cs="AdvPSJOANNA"/>
          <w:sz w:val="20"/>
          <w:szCs w:val="20"/>
          <w:lang w:val="en-US"/>
        </w:rPr>
        <w:t xml:space="preserve"> 4-1BB-deficient DCs, 4-1BBL is now detectable on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mature</w:t>
      </w:r>
      <w:proofErr w:type="gramEnd"/>
      <w:r w:rsidRPr="006506E6">
        <w:rPr>
          <w:rFonts w:ascii="AdvPSJOANNA" w:hAnsi="AdvPSJOANNA" w:cs="AdvPSJOANNA"/>
          <w:sz w:val="20"/>
          <w:szCs w:val="20"/>
          <w:lang w:val="en-US"/>
        </w:rPr>
        <w:t xml:space="preserve"> DCs, implying that 4-1BBL is </w:t>
      </w:r>
      <w:proofErr w:type="spellStart"/>
      <w:r w:rsidRPr="006506E6">
        <w:rPr>
          <w:rFonts w:ascii="AdvPSJOANNA" w:hAnsi="AdvPSJOANNA" w:cs="AdvPSJOANNA"/>
          <w:sz w:val="20"/>
          <w:szCs w:val="20"/>
          <w:lang w:val="en-US"/>
        </w:rPr>
        <w:t>downmodulated</w:t>
      </w:r>
      <w:proofErr w:type="spellEnd"/>
      <w:r w:rsidRPr="006506E6">
        <w:rPr>
          <w:rFonts w:ascii="AdvPSJOANNA" w:hAnsi="AdvPSJOANNA" w:cs="AdvPSJOANNA"/>
          <w:sz w:val="20"/>
          <w:szCs w:val="20"/>
          <w:lang w:val="en-US"/>
        </w:rPr>
        <w:t xml:space="preserve"> in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presence</w:t>
      </w:r>
      <w:proofErr w:type="gramEnd"/>
      <w:r w:rsidRPr="006506E6">
        <w:rPr>
          <w:rFonts w:ascii="AdvPSJOANNA" w:hAnsi="AdvPSJOANNA" w:cs="AdvPSJOANNA"/>
          <w:sz w:val="20"/>
          <w:szCs w:val="20"/>
          <w:lang w:val="en-US"/>
        </w:rPr>
        <w:t xml:space="preserve"> of 4-1BB. On the other hand, 4-1BB levels change</w:t>
      </w:r>
    </w:p>
    <w:p w:rsidR="00A03AE1" w:rsidRDefault="006506E6" w:rsidP="006506E6">
      <w:pPr>
        <w:autoSpaceDE w:val="0"/>
        <w:autoSpaceDN w:val="0"/>
        <w:adjustRightInd w:val="0"/>
        <w:spacing w:after="0" w:line="240" w:lineRule="auto"/>
        <w:jc w:val="both"/>
        <w:rPr>
          <w:rFonts w:ascii="AdvPSJOANNA" w:hAnsi="AdvPSJOANNA" w:cs="AdvPSJOANNA"/>
          <w:sz w:val="20"/>
          <w:szCs w:val="20"/>
          <w:lang w:val="en-US"/>
        </w:rPr>
      </w:pPr>
      <w:proofErr w:type="gramStart"/>
      <w:r w:rsidRPr="006506E6">
        <w:rPr>
          <w:rFonts w:ascii="AdvPSJOANNA" w:hAnsi="AdvPSJOANNA" w:cs="AdvPSJOANNA"/>
          <w:sz w:val="20"/>
          <w:szCs w:val="20"/>
          <w:lang w:val="en-US"/>
        </w:rPr>
        <w:t>only</w:t>
      </w:r>
      <w:proofErr w:type="gramEnd"/>
      <w:r w:rsidRPr="006506E6">
        <w:rPr>
          <w:rFonts w:ascii="AdvPSJOANNA" w:hAnsi="AdvPSJOANNA" w:cs="AdvPSJOANNA"/>
          <w:sz w:val="20"/>
          <w:szCs w:val="20"/>
          <w:lang w:val="en-US"/>
        </w:rPr>
        <w:t xml:space="preserve"> slightly in the presence of ligand (</w:t>
      </w:r>
      <w:r w:rsidRPr="006506E6">
        <w:rPr>
          <w:rFonts w:ascii="AdvPSJOANNA-I" w:hAnsi="AdvPSJOANNA-I" w:cs="AdvPSJOANNA-I"/>
          <w:sz w:val="20"/>
          <w:szCs w:val="20"/>
          <w:lang w:val="en-US"/>
        </w:rPr>
        <w:t>Fig. 3</w:t>
      </w:r>
      <w:r w:rsidRPr="006506E6">
        <w:rPr>
          <w:rFonts w:ascii="AdvPSJOANNA" w:hAnsi="AdvPSJOANNA" w:cs="AdvPSJOANNA"/>
          <w:sz w:val="20"/>
          <w:szCs w:val="20"/>
          <w:lang w:val="en-US"/>
        </w:rPr>
        <w:t>). (</w:t>
      </w:r>
      <w:proofErr w:type="gramStart"/>
      <w:r w:rsidRPr="006506E6">
        <w:rPr>
          <w:rFonts w:ascii="AdvPSJOANNA" w:hAnsi="AdvPSJOANNA" w:cs="AdvPSJOANNA"/>
          <w:sz w:val="20"/>
          <w:szCs w:val="20"/>
          <w:lang w:val="en-US"/>
        </w:rPr>
        <w:t>complexities</w:t>
      </w:r>
      <w:proofErr w:type="gramEnd"/>
      <w:r w:rsidRPr="006506E6">
        <w:rPr>
          <w:rFonts w:ascii="AdvPSJOANNA" w:hAnsi="AdvPSJOANNA" w:cs="AdvPSJOANNA"/>
          <w:sz w:val="20"/>
          <w:szCs w:val="20"/>
          <w:lang w:val="en-US"/>
        </w:rPr>
        <w:t xml:space="preserve"> and </w:t>
      </w:r>
      <w:proofErr w:type="spellStart"/>
      <w:r w:rsidRPr="006506E6">
        <w:rPr>
          <w:rFonts w:ascii="AdvPSJOANNA" w:hAnsi="AdvPSJOANNA" w:cs="AdvPSJOANNA"/>
          <w:sz w:val="20"/>
          <w:szCs w:val="20"/>
          <w:lang w:val="en-US"/>
        </w:rPr>
        <w:t>challange</w:t>
      </w:r>
      <w:proofErr w:type="spellEnd"/>
      <w:r w:rsidRPr="006506E6">
        <w:rPr>
          <w:rFonts w:ascii="AdvPSJOANNA" w:hAnsi="AdvPSJOANNA" w:cs="AdvPSJOANNA"/>
          <w:sz w:val="20"/>
          <w:szCs w:val="20"/>
          <w:lang w:val="en-US"/>
        </w:rPr>
        <w:t>)</w:t>
      </w:r>
    </w:p>
    <w:p w:rsidR="003748A7" w:rsidRDefault="003748A7" w:rsidP="006506E6">
      <w:pPr>
        <w:autoSpaceDE w:val="0"/>
        <w:autoSpaceDN w:val="0"/>
        <w:adjustRightInd w:val="0"/>
        <w:spacing w:after="0" w:line="240" w:lineRule="auto"/>
        <w:jc w:val="both"/>
        <w:rPr>
          <w:rFonts w:ascii="AdvPSJOANNA" w:hAnsi="AdvPSJOANNA" w:cs="AdvPSJOANNA"/>
          <w:sz w:val="20"/>
          <w:szCs w:val="20"/>
          <w:lang w:val="en-US"/>
        </w:rPr>
      </w:pP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r w:rsidRPr="003748A7">
        <w:rPr>
          <w:rFonts w:ascii="AdvMinionNormal_Rm" w:hAnsi="AdvMinionNormal_Rm" w:cs="AdvMinionNormal_Rm"/>
          <w:sz w:val="18"/>
          <w:szCs w:val="18"/>
          <w:lang w:val="en-US"/>
        </w:rPr>
        <w:t>Tuberculosis (TB) remains an enormous global health problem despite</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current</w:t>
      </w:r>
      <w:proofErr w:type="gramEnd"/>
      <w:r w:rsidRPr="003748A7">
        <w:rPr>
          <w:rFonts w:ascii="AdvMinionNormal_Rm" w:hAnsi="AdvMinionNormal_Rm" w:cs="AdvMinionNormal_Rm"/>
          <w:sz w:val="18"/>
          <w:szCs w:val="18"/>
          <w:lang w:val="en-US"/>
        </w:rPr>
        <w:t xml:space="preserve"> drug treatment. The disease causes nearly 9 million new cases</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and</w:t>
      </w:r>
      <w:proofErr w:type="gramEnd"/>
      <w:r w:rsidRPr="003748A7">
        <w:rPr>
          <w:rFonts w:ascii="AdvMinionNormal_Rm" w:hAnsi="AdvMinionNormal_Rm" w:cs="AdvMinionNormal_Rm"/>
          <w:sz w:val="18"/>
          <w:szCs w:val="18"/>
          <w:lang w:val="en-US"/>
        </w:rPr>
        <w:t xml:space="preserve"> 2 million deaths annually worldwide, and is among the most</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common</w:t>
      </w:r>
      <w:proofErr w:type="gramEnd"/>
      <w:r w:rsidRPr="003748A7">
        <w:rPr>
          <w:rFonts w:ascii="AdvMinionNormal_Rm" w:hAnsi="AdvMinionNormal_Rm" w:cs="AdvMinionNormal_Rm"/>
          <w:sz w:val="18"/>
          <w:szCs w:val="18"/>
          <w:lang w:val="en-US"/>
        </w:rPr>
        <w:t xml:space="preserve"> causes of morbidity and mortality in patients with HIV</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infection</w:t>
      </w:r>
      <w:proofErr w:type="gramEnd"/>
      <w:r w:rsidRPr="003748A7">
        <w:rPr>
          <w:rFonts w:ascii="AdvMinionNormal_Rm" w:hAnsi="AdvMinionNormal_Rm" w:cs="AdvMinionNormal_Rm"/>
          <w:sz w:val="18"/>
          <w:szCs w:val="18"/>
          <w:lang w:val="en-US"/>
        </w:rPr>
        <w:t xml:space="preserve">. Bacillus </w:t>
      </w:r>
      <w:proofErr w:type="spellStart"/>
      <w:r w:rsidRPr="003748A7">
        <w:rPr>
          <w:rFonts w:ascii="AdvMinionNormal_Rm" w:hAnsi="AdvMinionNormal_Rm" w:cs="AdvMinionNormal_Rm"/>
          <w:sz w:val="18"/>
          <w:szCs w:val="18"/>
          <w:lang w:val="en-US"/>
        </w:rPr>
        <w:t>Calmette-Gue´rin</w:t>
      </w:r>
      <w:proofErr w:type="spellEnd"/>
      <w:r w:rsidRPr="003748A7">
        <w:rPr>
          <w:rFonts w:ascii="AdvMinionNormal_Rm" w:hAnsi="AdvMinionNormal_Rm" w:cs="AdvMinionNormal_Rm"/>
          <w:sz w:val="18"/>
          <w:szCs w:val="18"/>
          <w:lang w:val="en-US"/>
        </w:rPr>
        <w:t>, the only available vaccine, is of</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variable</w:t>
      </w:r>
      <w:proofErr w:type="gramEnd"/>
      <w:r w:rsidRPr="003748A7">
        <w:rPr>
          <w:rFonts w:ascii="AdvMinionNormal_Rm" w:hAnsi="AdvMinionNormal_Rm" w:cs="AdvMinionNormal_Rm"/>
          <w:sz w:val="18"/>
          <w:szCs w:val="18"/>
          <w:lang w:val="en-US"/>
        </w:rPr>
        <w:t xml:space="preserve"> efficacy, especially in TB-endemic regions, such as Argentina.</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r w:rsidRPr="003748A7">
        <w:rPr>
          <w:rFonts w:ascii="AdvMinionNormal_Rm" w:hAnsi="AdvMinionNormal_Rm" w:cs="AdvMinionNormal_Rm"/>
          <w:sz w:val="18"/>
          <w:szCs w:val="18"/>
          <w:lang w:val="en-US"/>
        </w:rPr>
        <w:t>Development of a more effective vaccine depends on a better understanding</w:t>
      </w:r>
    </w:p>
    <w:p w:rsidR="003748A7" w:rsidRDefault="003748A7" w:rsidP="003748A7">
      <w:pPr>
        <w:autoSpaceDE w:val="0"/>
        <w:autoSpaceDN w:val="0"/>
        <w:adjustRightInd w:val="0"/>
        <w:spacing w:after="0" w:line="240" w:lineRule="auto"/>
        <w:jc w:val="both"/>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of</w:t>
      </w:r>
      <w:proofErr w:type="gramEnd"/>
      <w:r w:rsidRPr="003748A7">
        <w:rPr>
          <w:rFonts w:ascii="AdvMinionNormal_Rm" w:hAnsi="AdvMinionNormal_Rm" w:cs="AdvMinionNormal_Rm"/>
          <w:sz w:val="18"/>
          <w:szCs w:val="18"/>
          <w:lang w:val="en-US"/>
        </w:rPr>
        <w:t xml:space="preserve"> the human immune response to this pathogen.</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88"/>
          <w:szCs w:val="88"/>
          <w:lang w:val="en-US"/>
        </w:rPr>
        <w:t>T</w:t>
      </w:r>
      <w:r w:rsidRPr="003748A7">
        <w:rPr>
          <w:rFonts w:ascii="Times-Roman" w:hAnsi="Times-Roman" w:cs="Times-Roman"/>
          <w:sz w:val="18"/>
          <w:szCs w:val="18"/>
          <w:lang w:val="en-US"/>
        </w:rPr>
        <w:t>uberculosis (TB</w:t>
      </w:r>
      <w:proofErr w:type="gramStart"/>
      <w:r w:rsidRPr="003748A7">
        <w:rPr>
          <w:rFonts w:ascii="Times-Roman" w:hAnsi="Times-Roman" w:cs="Times-Roman"/>
          <w:sz w:val="18"/>
          <w:szCs w:val="18"/>
          <w:lang w:val="en-US"/>
        </w:rPr>
        <w:t>)</w:t>
      </w:r>
      <w:r w:rsidRPr="003748A7">
        <w:rPr>
          <w:rFonts w:ascii="Times-Roman" w:hAnsi="Times-Roman" w:cs="Times-Roman"/>
          <w:sz w:val="11"/>
          <w:szCs w:val="11"/>
          <w:lang w:val="en-US"/>
        </w:rPr>
        <w:t>4</w:t>
      </w:r>
      <w:proofErr w:type="gramEnd"/>
      <w:r w:rsidRPr="003748A7">
        <w:rPr>
          <w:rFonts w:ascii="Times-Roman" w:hAnsi="Times-Roman" w:cs="Times-Roman"/>
          <w:sz w:val="11"/>
          <w:szCs w:val="11"/>
          <w:lang w:val="en-US"/>
        </w:rPr>
        <w:t xml:space="preserve"> </w:t>
      </w:r>
      <w:r w:rsidRPr="003748A7">
        <w:rPr>
          <w:rFonts w:ascii="Times-Roman" w:hAnsi="Times-Roman" w:cs="Times-Roman"/>
          <w:sz w:val="18"/>
          <w:szCs w:val="18"/>
          <w:lang w:val="en-US"/>
        </w:rPr>
        <w:t>kills more people per year than any</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other</w:t>
      </w:r>
      <w:proofErr w:type="gramEnd"/>
      <w:r w:rsidRPr="003748A7">
        <w:rPr>
          <w:rFonts w:ascii="Times-Roman" w:hAnsi="Times-Roman" w:cs="Times-Roman"/>
          <w:sz w:val="18"/>
          <w:szCs w:val="18"/>
          <w:lang w:val="en-US"/>
        </w:rPr>
        <w:t xml:space="preserve"> single infectious disease. Infection by its causative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agent</w:t>
      </w:r>
      <w:proofErr w:type="gramEnd"/>
      <w:r w:rsidRPr="003748A7">
        <w:rPr>
          <w:rFonts w:ascii="Times-Roman" w:hAnsi="Times-Roman" w:cs="Times-Roman"/>
          <w:sz w:val="18"/>
          <w:szCs w:val="18"/>
          <w:lang w:val="en-US"/>
        </w:rPr>
        <w:t xml:space="preserve">, </w:t>
      </w:r>
      <w:r w:rsidRPr="003748A7">
        <w:rPr>
          <w:rFonts w:ascii="Times-Italic" w:hAnsi="Times-Italic" w:cs="Times-Italic"/>
          <w:i/>
          <w:iCs/>
          <w:sz w:val="18"/>
          <w:szCs w:val="18"/>
          <w:lang w:val="en-US"/>
        </w:rPr>
        <w:t xml:space="preserve">Mycobacterium tuberculosis </w:t>
      </w:r>
      <w:r w:rsidRPr="003748A7">
        <w:rPr>
          <w:rFonts w:ascii="Times-Roman" w:hAnsi="Times-Roman" w:cs="Times-Roman"/>
          <w:sz w:val="18"/>
          <w:szCs w:val="18"/>
          <w:lang w:val="en-US"/>
        </w:rPr>
        <w:t>(</w:t>
      </w:r>
      <w:proofErr w:type="spellStart"/>
      <w:r w:rsidRPr="003748A7">
        <w:rPr>
          <w:rFonts w:ascii="Times-Roman" w:hAnsi="Times-Roman" w:cs="Times-Roman"/>
          <w:sz w:val="18"/>
          <w:szCs w:val="18"/>
          <w:lang w:val="en-US"/>
        </w:rPr>
        <w:t>Mtb</w:t>
      </w:r>
      <w:proofErr w:type="spellEnd"/>
      <w:r w:rsidRPr="003748A7">
        <w:rPr>
          <w:rFonts w:ascii="Times-Roman" w:hAnsi="Times-Roman" w:cs="Times-Roman"/>
          <w:sz w:val="18"/>
          <w:szCs w:val="18"/>
          <w:lang w:val="en-US"/>
        </w:rPr>
        <w:t>), results in active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disease</w:t>
      </w:r>
      <w:proofErr w:type="gramEnd"/>
      <w:r w:rsidRPr="003748A7">
        <w:rPr>
          <w:rFonts w:ascii="Times-Roman" w:hAnsi="Times-Roman" w:cs="Times-Roman"/>
          <w:sz w:val="18"/>
          <w:szCs w:val="18"/>
          <w:lang w:val="en-US"/>
        </w:rPr>
        <w:t xml:space="preserve"> in only a minority of cases (</w:t>
      </w:r>
      <w:r w:rsidRPr="003748A7">
        <w:rPr>
          <w:rFonts w:ascii="Universal-GreekwithMathPi" w:hAnsi="Universal-GreekwithMathPi" w:cs="Universal-GreekwithMathPi"/>
          <w:sz w:val="18"/>
          <w:szCs w:val="18"/>
          <w:lang w:val="en-US"/>
        </w:rPr>
        <w:t>_</w:t>
      </w:r>
      <w:r w:rsidRPr="003748A7">
        <w:rPr>
          <w:rFonts w:ascii="Times-Roman" w:hAnsi="Times-Roman" w:cs="Times-Roman"/>
          <w:sz w:val="18"/>
          <w:szCs w:val="18"/>
          <w:lang w:val="en-US"/>
        </w:rPr>
        <w:t>10%); the majority of</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infections</w:t>
      </w:r>
      <w:proofErr w:type="gramEnd"/>
      <w:r w:rsidRPr="003748A7">
        <w:rPr>
          <w:rFonts w:ascii="Times-Roman" w:hAnsi="Times-Roman" w:cs="Times-Roman"/>
          <w:sz w:val="18"/>
          <w:szCs w:val="18"/>
          <w:lang w:val="en-US"/>
        </w:rPr>
        <w:t xml:space="preserve"> are controlled and clinically silent, although the host</w:t>
      </w: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roofErr w:type="gramStart"/>
      <w:r w:rsidRPr="003748A7">
        <w:rPr>
          <w:rFonts w:ascii="Times-Roman" w:hAnsi="Times-Roman" w:cs="Times-Roman"/>
          <w:sz w:val="18"/>
          <w:szCs w:val="18"/>
          <w:lang w:val="en-US"/>
        </w:rPr>
        <w:t>often</w:t>
      </w:r>
      <w:proofErr w:type="gramEnd"/>
      <w:r w:rsidRPr="003748A7">
        <w:rPr>
          <w:rFonts w:ascii="Times-Roman" w:hAnsi="Times-Roman" w:cs="Times-Roman"/>
          <w:sz w:val="18"/>
          <w:szCs w:val="18"/>
          <w:lang w:val="en-US"/>
        </w:rPr>
        <w:t xml:space="preserve"> remains infected (reviewed in Ref. 1).</w:t>
      </w: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18"/>
          <w:szCs w:val="18"/>
          <w:lang w:val="en-US"/>
        </w:rPr>
        <w:t>The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power</w:t>
      </w:r>
      <w:proofErr w:type="gramEnd"/>
      <w:r w:rsidRPr="003748A7">
        <w:rPr>
          <w:rFonts w:ascii="Times-Roman" w:hAnsi="Times-Roman" w:cs="Times-Roman"/>
          <w:sz w:val="18"/>
          <w:szCs w:val="18"/>
          <w:lang w:val="en-US"/>
        </w:rPr>
        <w:t xml:space="preserve"> of this approach lies in the emergence of behaviors that</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arise</w:t>
      </w:r>
      <w:proofErr w:type="gramEnd"/>
      <w:r w:rsidRPr="003748A7">
        <w:rPr>
          <w:rFonts w:ascii="Times-Roman" w:hAnsi="Times-Roman" w:cs="Times-Roman"/>
          <w:sz w:val="18"/>
          <w:szCs w:val="18"/>
          <w:lang w:val="en-US"/>
        </w:rPr>
        <w:t xml:space="preserve"> from interactions between agents that would otherwise be</w:t>
      </w:r>
    </w:p>
    <w:p w:rsidR="003748A7" w:rsidRPr="003748A7" w:rsidRDefault="003748A7" w:rsidP="003748A7">
      <w:pPr>
        <w:autoSpaceDE w:val="0"/>
        <w:autoSpaceDN w:val="0"/>
        <w:adjustRightInd w:val="0"/>
        <w:spacing w:after="0" w:line="240" w:lineRule="auto"/>
        <w:jc w:val="both"/>
        <w:rPr>
          <w:rFonts w:ascii="Arial" w:hAnsi="Arial" w:cs="Arial"/>
          <w:sz w:val="24"/>
          <w:szCs w:val="24"/>
          <w:lang w:val="en-US"/>
        </w:rPr>
      </w:pPr>
      <w:proofErr w:type="gramStart"/>
      <w:r w:rsidRPr="003748A7">
        <w:rPr>
          <w:rFonts w:ascii="Times-Roman" w:hAnsi="Times-Roman" w:cs="Times-Roman"/>
          <w:sz w:val="18"/>
          <w:szCs w:val="18"/>
          <w:lang w:val="en-US"/>
        </w:rPr>
        <w:t>impossible</w:t>
      </w:r>
      <w:proofErr w:type="gramEnd"/>
      <w:r w:rsidRPr="003748A7">
        <w:rPr>
          <w:rFonts w:ascii="Times-Roman" w:hAnsi="Times-Roman" w:cs="Times-Roman"/>
          <w:sz w:val="18"/>
          <w:szCs w:val="18"/>
          <w:lang w:val="en-US"/>
        </w:rPr>
        <w:t xml:space="preserve"> to know a priori.</w:t>
      </w:r>
    </w:p>
    <w:p w:rsidR="00775620" w:rsidRDefault="00775620" w:rsidP="008F7EEF">
      <w:pPr>
        <w:autoSpaceDE w:val="0"/>
        <w:autoSpaceDN w:val="0"/>
        <w:adjustRightInd w:val="0"/>
        <w:spacing w:after="0" w:line="240" w:lineRule="auto"/>
        <w:jc w:val="both"/>
        <w:rPr>
          <w:rFonts w:ascii="Arial" w:hAnsi="Arial" w:cs="Arial"/>
          <w:sz w:val="24"/>
          <w:szCs w:val="24"/>
          <w:lang w:val="en-US"/>
        </w:rPr>
      </w:pP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it</w:t>
      </w:r>
      <w:proofErr w:type="gramEnd"/>
      <w:r w:rsidRPr="00775620">
        <w:rPr>
          <w:rFonts w:ascii="AdvTimes" w:hAnsi="AdvTimes" w:cs="AdvTimes"/>
          <w:sz w:val="20"/>
          <w:szCs w:val="20"/>
          <w:lang w:val="en-US"/>
        </w:rPr>
        <w:t xml:space="preserve"> was</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estimated</w:t>
      </w:r>
      <w:proofErr w:type="gramEnd"/>
      <w:r w:rsidRPr="00775620">
        <w:rPr>
          <w:rFonts w:ascii="AdvTimes" w:hAnsi="AdvTimes" w:cs="AdvTimes"/>
          <w:sz w:val="20"/>
          <w:szCs w:val="20"/>
          <w:lang w:val="en-US"/>
        </w:rPr>
        <w:t xml:space="preserve"> that T cells move with an average velocity of</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r w:rsidRPr="00775620">
        <w:rPr>
          <w:rFonts w:ascii="AdvTimes" w:hAnsi="AdvTimes" w:cs="AdvTimes"/>
          <w:sz w:val="20"/>
          <w:szCs w:val="20"/>
          <w:lang w:val="en-US"/>
        </w:rPr>
        <w:t xml:space="preserve">11 </w:t>
      </w:r>
      <w:r w:rsidRPr="00775620">
        <w:rPr>
          <w:rFonts w:ascii="AdvPi1" w:hAnsi="AdvPi1" w:cs="AdvPi1"/>
          <w:sz w:val="20"/>
          <w:szCs w:val="20"/>
          <w:lang w:val="en-US"/>
        </w:rPr>
        <w:t>m</w:t>
      </w:r>
      <w:r w:rsidRPr="00775620">
        <w:rPr>
          <w:rFonts w:ascii="AdvTimes" w:hAnsi="AdvTimes" w:cs="AdvTimes"/>
          <w:sz w:val="20"/>
          <w:szCs w:val="20"/>
          <w:lang w:val="en-US"/>
        </w:rPr>
        <w:t>m</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min</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i.e., approximately 10</w:t>
      </w:r>
      <w:r w:rsidRPr="00775620">
        <w:rPr>
          <w:rFonts w:ascii="AdvMacMthSyN" w:hAnsi="AdvMacMthSyN" w:cs="AdvMacMthSyN"/>
          <w:sz w:val="14"/>
          <w:szCs w:val="14"/>
          <w:lang w:val="en-US"/>
        </w:rPr>
        <w:t>_</w:t>
      </w:r>
      <w:r w:rsidRPr="00775620">
        <w:rPr>
          <w:rFonts w:ascii="AdvTimes" w:hAnsi="AdvTimes" w:cs="AdvTimes"/>
          <w:sz w:val="14"/>
          <w:szCs w:val="14"/>
          <w:lang w:val="en-US"/>
        </w:rPr>
        <w:t xml:space="preserve">5 </w:t>
      </w:r>
      <w:r w:rsidRPr="00775620">
        <w:rPr>
          <w:rFonts w:ascii="AdvTimes" w:hAnsi="AdvTimes" w:cs="AdvTimes"/>
          <w:sz w:val="20"/>
          <w:szCs w:val="20"/>
          <w:lang w:val="en-US"/>
        </w:rPr>
        <w:t>m</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min</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r w:rsidRPr="00775620">
        <w:rPr>
          <w:rFonts w:ascii="AdvTimes" w:hAnsi="AdvTimes" w:cs="AdvTimes"/>
          <w:color w:val="000000"/>
          <w:sz w:val="20"/>
          <w:szCs w:val="20"/>
          <w:lang w:val="en-US"/>
        </w:rPr>
        <w:t xml:space="preserve">The rate of macrophage movement </w:t>
      </w:r>
      <w:proofErr w:type="spellStart"/>
      <w:r w:rsidRPr="00775620">
        <w:rPr>
          <w:rFonts w:ascii="AdvTimes" w:hAnsi="AdvTimes" w:cs="AdvTimes"/>
          <w:color w:val="000000"/>
          <w:sz w:val="20"/>
          <w:szCs w:val="20"/>
          <w:lang w:val="en-US"/>
        </w:rPr>
        <w:t>wascalcul</w:t>
      </w:r>
      <w:proofErr w:type="spellEnd"/>
      <w:r w:rsidRPr="00775620">
        <w:rPr>
          <w:rFonts w:ascii="AdvTimes" w:hAnsi="AdvTimes" w:cs="AdvTimes"/>
          <w:color w:val="000000"/>
          <w:sz w:val="20"/>
          <w:szCs w:val="20"/>
          <w:lang w:val="en-US"/>
        </w:rPr>
        <w:t xml:space="preserve"> </w:t>
      </w:r>
      <w:proofErr w:type="spellStart"/>
      <w:r w:rsidRPr="00775620">
        <w:rPr>
          <w:rFonts w:ascii="AdvTimes" w:hAnsi="AdvTimes" w:cs="AdvTimes"/>
          <w:color w:val="000000"/>
          <w:sz w:val="20"/>
          <w:szCs w:val="20"/>
          <w:lang w:val="en-US"/>
        </w:rPr>
        <w:t>ated</w:t>
      </w:r>
      <w:proofErr w:type="spellEnd"/>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from</w:t>
      </w:r>
      <w:proofErr w:type="gramEnd"/>
      <w:r w:rsidRPr="00775620">
        <w:rPr>
          <w:rFonts w:ascii="AdvTimes" w:hAnsi="AdvTimes" w:cs="AdvTimes"/>
          <w:color w:val="000000"/>
          <w:sz w:val="20"/>
          <w:szCs w:val="20"/>
          <w:lang w:val="en-US"/>
        </w:rPr>
        <w:t xml:space="preserve"> the data of </w:t>
      </w:r>
      <w:r w:rsidRPr="00775620">
        <w:rPr>
          <w:rFonts w:ascii="AdvTimes" w:hAnsi="AdvTimes" w:cs="AdvTimes"/>
          <w:color w:val="000066"/>
          <w:sz w:val="20"/>
          <w:szCs w:val="20"/>
          <w:lang w:val="en-US"/>
        </w:rPr>
        <w:t>Webb et al. (1996)</w:t>
      </w:r>
      <w:r w:rsidRPr="00775620">
        <w:rPr>
          <w:rFonts w:ascii="AdvTimes" w:hAnsi="AdvTimes" w:cs="AdvTimes"/>
          <w:color w:val="000000"/>
          <w:sz w:val="20"/>
          <w:szCs w:val="20"/>
          <w:lang w:val="en-US"/>
        </w:rPr>
        <w:t>, based on cloned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macrophage</w:t>
      </w:r>
      <w:proofErr w:type="gramEnd"/>
      <w:r w:rsidRPr="00775620">
        <w:rPr>
          <w:rFonts w:ascii="AdvTimes" w:hAnsi="AdvTimes" w:cs="AdvTimes"/>
          <w:color w:val="000000"/>
          <w:sz w:val="20"/>
          <w:szCs w:val="20"/>
          <w:lang w:val="en-US"/>
        </w:rPr>
        <w:t xml:space="preserve"> mouse cell line BAC1.25F. They found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macrophage</w:t>
      </w:r>
      <w:proofErr w:type="gramEnd"/>
      <w:r w:rsidRPr="00775620">
        <w:rPr>
          <w:rFonts w:ascii="AdvTimes" w:hAnsi="AdvTimes" w:cs="AdvTimes"/>
          <w:color w:val="000000"/>
          <w:sz w:val="20"/>
          <w:szCs w:val="20"/>
          <w:lang w:val="en-US"/>
        </w:rPr>
        <w:t xml:space="preserve"> </w:t>
      </w:r>
      <w:proofErr w:type="spellStart"/>
      <w:r w:rsidRPr="00775620">
        <w:rPr>
          <w:rFonts w:ascii="AdvTimes" w:hAnsi="AdvTimes" w:cs="AdvTimes"/>
          <w:color w:val="000000"/>
          <w:sz w:val="20"/>
          <w:szCs w:val="20"/>
          <w:lang w:val="en-US"/>
        </w:rPr>
        <w:t>velocitiesin</w:t>
      </w:r>
      <w:proofErr w:type="spellEnd"/>
      <w:r w:rsidRPr="00775620">
        <w:rPr>
          <w:rFonts w:ascii="AdvTimes" w:hAnsi="AdvTimes" w:cs="AdvTimes"/>
          <w:color w:val="000000"/>
          <w:sz w:val="20"/>
          <w:szCs w:val="20"/>
          <w:lang w:val="en-US"/>
        </w:rPr>
        <w:t xml:space="preserve"> the range of 0.12–0.5 </w:t>
      </w:r>
      <w:r w:rsidRPr="00775620">
        <w:rPr>
          <w:rFonts w:ascii="AdvPi1" w:hAnsi="AdvPi1" w:cs="AdvPi1"/>
          <w:color w:val="000000"/>
          <w:sz w:val="20"/>
          <w:szCs w:val="20"/>
          <w:lang w:val="en-US"/>
        </w:rPr>
        <w:t>m</w:t>
      </w:r>
      <w:r w:rsidRPr="00775620">
        <w:rPr>
          <w:rFonts w:ascii="AdvTimes" w:hAnsi="AdvTimes" w:cs="AdvTimes"/>
          <w:color w:val="000000"/>
          <w:sz w:val="20"/>
          <w:szCs w:val="20"/>
          <w:lang w:val="en-US"/>
        </w:rPr>
        <w:t>m</w:t>
      </w:r>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min</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using</w:t>
      </w:r>
      <w:proofErr w:type="gramEnd"/>
      <w:r w:rsidRPr="00775620">
        <w:rPr>
          <w:rFonts w:ascii="AdvTimes" w:hAnsi="AdvTimes" w:cs="AdvTimes"/>
          <w:color w:val="000000"/>
          <w:sz w:val="20"/>
          <w:szCs w:val="20"/>
          <w:lang w:val="en-US"/>
        </w:rPr>
        <w:t xml:space="preserve"> a Dunn </w:t>
      </w:r>
      <w:proofErr w:type="spellStart"/>
      <w:r w:rsidRPr="00775620">
        <w:rPr>
          <w:rFonts w:ascii="AdvTimes" w:hAnsi="AdvTimes" w:cs="AdvTimes"/>
          <w:color w:val="000000"/>
          <w:sz w:val="20"/>
          <w:szCs w:val="20"/>
          <w:lang w:val="en-US"/>
        </w:rPr>
        <w:t>chemotaxis</w:t>
      </w:r>
      <w:proofErr w:type="spellEnd"/>
      <w:r w:rsidRPr="00775620">
        <w:rPr>
          <w:rFonts w:ascii="AdvTimes" w:hAnsi="AdvTimes" w:cs="AdvTimes"/>
          <w:color w:val="000000"/>
          <w:sz w:val="20"/>
          <w:szCs w:val="20"/>
          <w:lang w:val="en-US"/>
        </w:rPr>
        <w:t xml:space="preserve"> chamber. We set the speeds to</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r w:rsidRPr="00775620">
        <w:rPr>
          <w:rFonts w:ascii="AdvTimes" w:hAnsi="AdvTimes" w:cs="AdvTimes"/>
          <w:color w:val="000000"/>
          <w:sz w:val="20"/>
          <w:szCs w:val="20"/>
          <w:lang w:val="en-US"/>
        </w:rPr>
        <w:t>1, and 0</w:t>
      </w:r>
      <w:r w:rsidRPr="00775620">
        <w:rPr>
          <w:rFonts w:ascii="AdvMacMthIt" w:hAnsi="AdvMacMthIt" w:cs="AdvMacMthIt"/>
          <w:color w:val="000000"/>
          <w:sz w:val="20"/>
          <w:szCs w:val="20"/>
          <w:lang w:val="en-US"/>
        </w:rPr>
        <w:t>:</w:t>
      </w:r>
      <w:r w:rsidRPr="00775620">
        <w:rPr>
          <w:rFonts w:ascii="AdvTimes" w:hAnsi="AdvTimes" w:cs="AdvTimes"/>
          <w:color w:val="000000"/>
          <w:sz w:val="20"/>
          <w:szCs w:val="20"/>
          <w:lang w:val="en-US"/>
        </w:rPr>
        <w:t xml:space="preserve">0007 </w:t>
      </w:r>
      <w:r w:rsidRPr="00775620">
        <w:rPr>
          <w:rFonts w:ascii="AdvPi1" w:hAnsi="AdvPi1" w:cs="AdvPi1"/>
          <w:color w:val="000000"/>
          <w:sz w:val="20"/>
          <w:szCs w:val="20"/>
          <w:lang w:val="en-US"/>
        </w:rPr>
        <w:t>m</w:t>
      </w:r>
      <w:r w:rsidRPr="00775620">
        <w:rPr>
          <w:rFonts w:ascii="AdvTimes" w:hAnsi="AdvTimes" w:cs="AdvTimes"/>
          <w:color w:val="000000"/>
          <w:sz w:val="20"/>
          <w:szCs w:val="20"/>
          <w:lang w:val="en-US"/>
        </w:rPr>
        <w:t>m</w:t>
      </w:r>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 xml:space="preserve">min for resting </w:t>
      </w:r>
      <w:proofErr w:type="spell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rsp</w:t>
      </w:r>
      <w:r w:rsidRPr="00775620">
        <w:rPr>
          <w:rFonts w:ascii="AdvMacMthSyN" w:hAnsi="AdvMacMthSyN" w:cs="AdvMacMthSyN"/>
          <w:color w:val="000000"/>
          <w:sz w:val="20"/>
          <w:szCs w:val="20"/>
          <w:lang w:val="en-US"/>
        </w:rPr>
        <w:t>Þ</w:t>
      </w:r>
      <w:proofErr w:type="spellEnd"/>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and infected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macrophages</w:t>
      </w:r>
      <w:proofErr w:type="gramEnd"/>
      <w:r w:rsidRPr="00775620">
        <w:rPr>
          <w:rFonts w:ascii="AdvTimes" w:hAnsi="AdvTimes" w:cs="AdvTimes"/>
          <w:color w:val="000000"/>
          <w:sz w:val="20"/>
          <w:szCs w:val="20"/>
          <w:lang w:val="en-US"/>
        </w:rPr>
        <w:t xml:space="preserve"> </w:t>
      </w:r>
      <w:proofErr w:type="spell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isp</w:t>
      </w:r>
      <w:r w:rsidRPr="00775620">
        <w:rPr>
          <w:rFonts w:ascii="AdvMacMthSyN" w:hAnsi="AdvMacMthSyN" w:cs="AdvMacMthSyN"/>
          <w:color w:val="000000"/>
          <w:sz w:val="20"/>
          <w:szCs w:val="20"/>
          <w:lang w:val="en-US"/>
        </w:rPr>
        <w:t>Þ</w:t>
      </w:r>
      <w:proofErr w:type="spellEnd"/>
      <w:r w:rsidRPr="00775620">
        <w:rPr>
          <w:rFonts w:ascii="AdvMacMthSyN" w:hAnsi="AdvMacMthSyN" w:cs="AdvMacMthSyN"/>
          <w:color w:val="000000"/>
          <w:sz w:val="20"/>
          <w:szCs w:val="20"/>
          <w:lang w:val="en-US"/>
        </w:rPr>
        <w:t xml:space="preserve"> </w:t>
      </w:r>
      <w:r w:rsidRPr="00775620">
        <w:rPr>
          <w:rFonts w:ascii="AdvTimes" w:hAnsi="AdvTimes" w:cs="AdvTimes"/>
          <w:color w:val="000000"/>
          <w:sz w:val="20"/>
          <w:szCs w:val="20"/>
          <w:lang w:val="en-US"/>
        </w:rPr>
        <w:t>respectively. For activated macrophages</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spellStart"/>
      <w:proofErr w:type="gram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asp</w:t>
      </w:r>
      <w:r w:rsidRPr="00775620">
        <w:rPr>
          <w:rFonts w:ascii="AdvMacMthSyN" w:hAnsi="AdvMacMthSyN" w:cs="AdvMacMthSyN"/>
          <w:color w:val="000000"/>
          <w:sz w:val="20"/>
          <w:szCs w:val="20"/>
          <w:lang w:val="en-US"/>
        </w:rPr>
        <w:t>Þ</w:t>
      </w:r>
      <w:proofErr w:type="spellEnd"/>
      <w:proofErr w:type="gramEnd"/>
      <w:r w:rsidRPr="00775620">
        <w:rPr>
          <w:rFonts w:ascii="AdvMacMthSyN" w:hAnsi="AdvMacMthSyN" w:cs="AdvMacMthSyN"/>
          <w:color w:val="000000"/>
          <w:sz w:val="20"/>
          <w:szCs w:val="20"/>
          <w:lang w:val="en-US"/>
        </w:rPr>
        <w:t xml:space="preserve"> </w:t>
      </w:r>
      <w:r w:rsidRPr="00775620">
        <w:rPr>
          <w:rFonts w:ascii="AdvTimes" w:hAnsi="AdvTimes" w:cs="AdvTimes"/>
          <w:color w:val="000000"/>
          <w:sz w:val="20"/>
          <w:szCs w:val="20"/>
          <w:lang w:val="en-US"/>
        </w:rPr>
        <w:t>we use a range of values between 0.0125</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roofErr w:type="gramStart"/>
      <w:r w:rsidRPr="00A03AE1">
        <w:rPr>
          <w:rFonts w:ascii="AdvTimes" w:hAnsi="AdvTimes" w:cs="AdvTimes"/>
          <w:color w:val="000000"/>
          <w:sz w:val="20"/>
          <w:szCs w:val="20"/>
          <w:lang w:val="en-US"/>
        </w:rPr>
        <w:lastRenderedPageBreak/>
        <w:t>and</w:t>
      </w:r>
      <w:proofErr w:type="gramEnd"/>
      <w:r w:rsidRPr="00A03AE1">
        <w:rPr>
          <w:rFonts w:ascii="AdvTimes" w:hAnsi="AdvTimes" w:cs="AdvTimes"/>
          <w:color w:val="000000"/>
          <w:sz w:val="20"/>
          <w:szCs w:val="20"/>
          <w:lang w:val="en-US"/>
        </w:rPr>
        <w:t xml:space="preserve"> 1 </w:t>
      </w:r>
      <w:r w:rsidRPr="00A03AE1">
        <w:rPr>
          <w:rFonts w:ascii="AdvPi1" w:hAnsi="AdvPi1" w:cs="AdvPi1"/>
          <w:color w:val="000000"/>
          <w:sz w:val="20"/>
          <w:szCs w:val="20"/>
          <w:lang w:val="en-US"/>
        </w:rPr>
        <w:t>m</w:t>
      </w:r>
      <w:r w:rsidRPr="00A03AE1">
        <w:rPr>
          <w:rFonts w:ascii="AdvTimes" w:hAnsi="AdvTimes" w:cs="AdvTimes"/>
          <w:color w:val="000000"/>
          <w:sz w:val="20"/>
          <w:szCs w:val="20"/>
          <w:lang w:val="en-US"/>
        </w:rPr>
        <w:t>m</w:t>
      </w:r>
      <w:r w:rsidRPr="00A03AE1">
        <w:rPr>
          <w:rFonts w:ascii="AdvMacMthIt" w:hAnsi="AdvMacMthIt" w:cs="AdvMacMthIt"/>
          <w:color w:val="000000"/>
          <w:sz w:val="20"/>
          <w:szCs w:val="20"/>
          <w:lang w:val="en-US"/>
        </w:rPr>
        <w:t xml:space="preserve">= </w:t>
      </w:r>
      <w:r w:rsidRPr="00A03AE1">
        <w:rPr>
          <w:rFonts w:ascii="AdvTimes" w:hAnsi="AdvTimes" w:cs="AdvTimes"/>
          <w:color w:val="000000"/>
          <w:sz w:val="20"/>
          <w:szCs w:val="20"/>
          <w:lang w:val="en-US"/>
        </w:rPr>
        <w:t xml:space="preserve">min </w:t>
      </w:r>
      <w:r w:rsidRPr="00A03AE1">
        <w:rPr>
          <w:rFonts w:ascii="AdvMacMthIt" w:hAnsi="AdvMacMthIt" w:cs="AdvMacMthIt"/>
          <w:color w:val="000000"/>
          <w:sz w:val="20"/>
          <w:szCs w:val="20"/>
          <w:lang w:val="en-US"/>
        </w:rPr>
        <w:t>:</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r w:rsidRPr="00775620">
        <w:rPr>
          <w:rFonts w:ascii="AdvTimes" w:hAnsi="AdvTimes" w:cs="AdvTimes"/>
          <w:sz w:val="20"/>
          <w:szCs w:val="20"/>
          <w:lang w:val="en-US"/>
        </w:rPr>
        <w:t>Of course, actual velocities of T cells in lung tissue</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likely</w:t>
      </w:r>
      <w:proofErr w:type="gramEnd"/>
      <w:r w:rsidRPr="00775620">
        <w:rPr>
          <w:rFonts w:ascii="AdvTimes" w:hAnsi="AdvTimes" w:cs="AdvTimes"/>
          <w:sz w:val="20"/>
          <w:szCs w:val="20"/>
          <w:lang w:val="en-US"/>
        </w:rPr>
        <w:t xml:space="preserve"> vary over a wide range depending on states of</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individual</w:t>
      </w:r>
      <w:proofErr w:type="gramEnd"/>
      <w:r w:rsidRPr="00775620">
        <w:rPr>
          <w:rFonts w:ascii="AdvTimes" w:hAnsi="AdvTimes" w:cs="AdvTimes"/>
          <w:sz w:val="20"/>
          <w:szCs w:val="20"/>
          <w:lang w:val="en-US"/>
        </w:rPr>
        <w:t xml:space="preserve"> T </w:t>
      </w:r>
      <w:proofErr w:type="spellStart"/>
      <w:r w:rsidRPr="00775620">
        <w:rPr>
          <w:rFonts w:ascii="AdvTimes" w:hAnsi="AdvTimes" w:cs="AdvTimes"/>
          <w:sz w:val="20"/>
          <w:szCs w:val="20"/>
          <w:lang w:val="en-US"/>
        </w:rPr>
        <w:t>cellsand</w:t>
      </w:r>
      <w:proofErr w:type="spellEnd"/>
      <w:r w:rsidRPr="00775620">
        <w:rPr>
          <w:rFonts w:ascii="AdvTimes" w:hAnsi="AdvTimes" w:cs="AdvTimes"/>
          <w:sz w:val="20"/>
          <w:szCs w:val="20"/>
          <w:lang w:val="en-US"/>
        </w:rPr>
        <w:t xml:space="preserve"> local </w:t>
      </w:r>
      <w:proofErr w:type="spellStart"/>
      <w:r w:rsidRPr="00775620">
        <w:rPr>
          <w:rFonts w:ascii="AdvTimes" w:hAnsi="AdvTimes" w:cs="AdvTimes"/>
          <w:sz w:val="20"/>
          <w:szCs w:val="20"/>
          <w:lang w:val="en-US"/>
        </w:rPr>
        <w:t>environmentsin</w:t>
      </w:r>
      <w:proofErr w:type="spellEnd"/>
      <w:r w:rsidRPr="00775620">
        <w:rPr>
          <w:rFonts w:ascii="AdvTimes" w:hAnsi="AdvTimes" w:cs="AdvTimes"/>
          <w:sz w:val="20"/>
          <w:szCs w:val="20"/>
          <w:lang w:val="en-US"/>
        </w:rPr>
        <w:t xml:space="preserve"> which they</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are</w:t>
      </w:r>
      <w:proofErr w:type="gramEnd"/>
      <w:r w:rsidRPr="00775620">
        <w:rPr>
          <w:rFonts w:ascii="AdvTimes" w:hAnsi="AdvTimes" w:cs="AdvTimes"/>
          <w:sz w:val="20"/>
          <w:szCs w:val="20"/>
          <w:lang w:val="en-US"/>
        </w:rPr>
        <w:t xml:space="preserve"> moving. Similarly, the frequency with which all</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other</w:t>
      </w:r>
      <w:proofErr w:type="gramEnd"/>
      <w:r w:rsidRPr="00775620">
        <w:rPr>
          <w:rFonts w:ascii="AdvTimes" w:hAnsi="AdvTimes" w:cs="AdvTimes"/>
          <w:sz w:val="20"/>
          <w:szCs w:val="20"/>
          <w:lang w:val="en-US"/>
        </w:rPr>
        <w:t xml:space="preserve"> </w:t>
      </w:r>
      <w:proofErr w:type="spellStart"/>
      <w:r w:rsidRPr="00775620">
        <w:rPr>
          <w:rFonts w:ascii="AdvTimes" w:hAnsi="AdvTimes" w:cs="AdvTimes"/>
          <w:sz w:val="20"/>
          <w:szCs w:val="20"/>
          <w:lang w:val="en-US"/>
        </w:rPr>
        <w:t>rulesare</w:t>
      </w:r>
      <w:proofErr w:type="spellEnd"/>
      <w:r w:rsidRPr="00775620">
        <w:rPr>
          <w:rFonts w:ascii="AdvTimes" w:hAnsi="AdvTimes" w:cs="AdvTimes"/>
          <w:sz w:val="20"/>
          <w:szCs w:val="20"/>
          <w:lang w:val="en-US"/>
        </w:rPr>
        <w:t xml:space="preserve"> executed could vary depending on the</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state</w:t>
      </w:r>
      <w:proofErr w:type="gramEnd"/>
      <w:r w:rsidRPr="00775620">
        <w:rPr>
          <w:rFonts w:ascii="AdvTimes" w:hAnsi="AdvTimes" w:cs="AdvTimes"/>
          <w:sz w:val="20"/>
          <w:szCs w:val="20"/>
          <w:lang w:val="en-US"/>
        </w:rPr>
        <w:t xml:space="preserve"> of the entities involved. Future refinements of this</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model</w:t>
      </w:r>
      <w:proofErr w:type="gramEnd"/>
      <w:r w:rsidRPr="00775620">
        <w:rPr>
          <w:rFonts w:ascii="AdvTimes" w:hAnsi="AdvTimes" w:cs="AdvTimes"/>
          <w:sz w:val="20"/>
          <w:szCs w:val="20"/>
          <w:lang w:val="en-US"/>
        </w:rPr>
        <w:t xml:space="preserve"> could include more detailed and heterogeneous</w:t>
      </w:r>
    </w:p>
    <w:p w:rsidR="00775620" w:rsidRPr="00775620" w:rsidRDefault="00775620" w:rsidP="00775620">
      <w:pPr>
        <w:autoSpaceDE w:val="0"/>
        <w:autoSpaceDN w:val="0"/>
        <w:adjustRightInd w:val="0"/>
        <w:spacing w:after="0" w:line="240" w:lineRule="auto"/>
        <w:jc w:val="both"/>
        <w:rPr>
          <w:rFonts w:ascii="Arial" w:hAnsi="Arial" w:cs="Arial"/>
          <w:sz w:val="24"/>
          <w:szCs w:val="24"/>
          <w:lang w:val="en-US"/>
        </w:rPr>
      </w:pPr>
      <w:proofErr w:type="gramStart"/>
      <w:r w:rsidRPr="00775620">
        <w:rPr>
          <w:rFonts w:ascii="AdvTimes" w:hAnsi="AdvTimes" w:cs="AdvTimes"/>
          <w:sz w:val="20"/>
          <w:szCs w:val="20"/>
          <w:lang w:val="en-US"/>
        </w:rPr>
        <w:t>treatments</w:t>
      </w:r>
      <w:proofErr w:type="gramEnd"/>
      <w:r w:rsidRPr="00775620">
        <w:rPr>
          <w:rFonts w:ascii="AdvTimes" w:hAnsi="AdvTimes" w:cs="AdvTimes"/>
          <w:sz w:val="20"/>
          <w:szCs w:val="20"/>
          <w:lang w:val="en-US"/>
        </w:rPr>
        <w:t xml:space="preserve"> of time such as these.</w:t>
      </w:r>
    </w:p>
    <w:p w:rsidR="009175B5" w:rsidRPr="009175B5" w:rsidRDefault="009175B5" w:rsidP="009175B5">
      <w:pPr>
        <w:autoSpaceDE w:val="0"/>
        <w:autoSpaceDN w:val="0"/>
        <w:adjustRightInd w:val="0"/>
        <w:spacing w:after="0" w:line="240" w:lineRule="auto"/>
        <w:rPr>
          <w:rFonts w:ascii="AdvT044" w:hAnsi="AdvT044" w:cs="AdvT044"/>
          <w:color w:val="FFFFFF"/>
          <w:sz w:val="28"/>
          <w:szCs w:val="28"/>
          <w:lang w:val="en-US"/>
        </w:rPr>
      </w:pPr>
      <w:r w:rsidRPr="009175B5">
        <w:rPr>
          <w:rFonts w:ascii="AdvT044" w:hAnsi="AdvT044" w:cs="AdvT044"/>
          <w:color w:val="FFFFFF"/>
          <w:sz w:val="28"/>
          <w:szCs w:val="28"/>
          <w:lang w:val="en-US"/>
        </w:rPr>
        <w:t>ARTICLE IN PRESS</w:t>
      </w:r>
    </w:p>
    <w:p w:rsidR="009175B5" w:rsidRPr="009175B5" w:rsidRDefault="009175B5" w:rsidP="009175B5">
      <w:pPr>
        <w:autoSpaceDE w:val="0"/>
        <w:autoSpaceDN w:val="0"/>
        <w:adjustRightInd w:val="0"/>
        <w:spacing w:after="0" w:line="240" w:lineRule="auto"/>
        <w:rPr>
          <w:rFonts w:ascii="Times New Roman" w:hAnsi="Times New Roman" w:cs="Times New Roman"/>
          <w:color w:val="000000"/>
          <w:sz w:val="16"/>
          <w:szCs w:val="16"/>
          <w:lang w:val="en-US"/>
        </w:rPr>
      </w:pPr>
      <w:r w:rsidRPr="009175B5">
        <w:rPr>
          <w:rFonts w:ascii="Times New Roman" w:hAnsi="Times New Roman" w:cs="Times New Roman"/>
          <w:color w:val="000000"/>
          <w:sz w:val="16"/>
          <w:szCs w:val="16"/>
          <w:lang w:val="en-US"/>
        </w:rPr>
        <w:t>(A) (B)</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Fig. 1.</w:t>
      </w:r>
      <w:proofErr w:type="gram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Histopathologic</w:t>
      </w:r>
      <w:proofErr w:type="spellEnd"/>
      <w:r w:rsidRPr="009175B5">
        <w:rPr>
          <w:rFonts w:ascii="AdvTimes" w:hAnsi="AdvTimes" w:cs="AdvTimes"/>
          <w:color w:val="000000"/>
          <w:sz w:val="16"/>
          <w:szCs w:val="16"/>
          <w:lang w:val="en-US"/>
        </w:rPr>
        <w:t xml:space="preserve"> comparison of solid (A) and </w:t>
      </w:r>
      <w:proofErr w:type="spellStart"/>
      <w:r w:rsidRPr="009175B5">
        <w:rPr>
          <w:rFonts w:ascii="AdvTimes" w:hAnsi="AdvTimes" w:cs="AdvTimes"/>
          <w:color w:val="000000"/>
          <w:sz w:val="16"/>
          <w:szCs w:val="16"/>
          <w:lang w:val="en-US"/>
        </w:rPr>
        <w:t>caseous</w:t>
      </w:r>
      <w:proofErr w:type="spellEnd"/>
    </w:p>
    <w:p w:rsidR="009175B5" w:rsidRPr="009175B5" w:rsidRDefault="009175B5" w:rsidP="009175B5">
      <w:pPr>
        <w:autoSpaceDE w:val="0"/>
        <w:autoSpaceDN w:val="0"/>
        <w:adjustRightInd w:val="0"/>
        <w:spacing w:after="0" w:line="240" w:lineRule="auto"/>
        <w:rPr>
          <w:rFonts w:ascii="AdvMc_Times-i" w:hAnsi="AdvMc_Times-i" w:cs="AdvMc_Times-i"/>
          <w:color w:val="000000"/>
          <w:sz w:val="16"/>
          <w:szCs w:val="16"/>
          <w:lang w:val="en-US"/>
        </w:rPr>
      </w:pPr>
      <w:r w:rsidRPr="009175B5">
        <w:rPr>
          <w:rFonts w:ascii="AdvTimes" w:hAnsi="AdvTimes" w:cs="AdvTimes"/>
          <w:color w:val="000000"/>
          <w:sz w:val="16"/>
          <w:szCs w:val="16"/>
          <w:lang w:val="en-US"/>
        </w:rPr>
        <w:t>(</w:t>
      </w:r>
      <w:proofErr w:type="gramStart"/>
      <w:r w:rsidRPr="009175B5">
        <w:rPr>
          <w:rFonts w:ascii="AdvTimes" w:hAnsi="AdvTimes" w:cs="AdvTimes"/>
          <w:color w:val="000000"/>
          <w:sz w:val="16"/>
          <w:szCs w:val="16"/>
          <w:lang w:val="en-US"/>
        </w:rPr>
        <w:t>disseminated</w:t>
      </w:r>
      <w:proofErr w:type="gramEnd"/>
      <w:r w:rsidRPr="009175B5">
        <w:rPr>
          <w:rFonts w:ascii="AdvTimes" w:hAnsi="AdvTimes" w:cs="AdvTimes"/>
          <w:color w:val="000000"/>
          <w:sz w:val="16"/>
          <w:szCs w:val="16"/>
          <w:lang w:val="en-US"/>
        </w:rPr>
        <w:t xml:space="preserve">) (B) </w:t>
      </w:r>
      <w:proofErr w:type="gramStart"/>
      <w:r w:rsidRPr="009175B5">
        <w:rPr>
          <w:rFonts w:ascii="AdvTimes" w:hAnsi="AdvTimes" w:cs="AdvTimes"/>
          <w:color w:val="000000"/>
          <w:sz w:val="16"/>
          <w:szCs w:val="16"/>
          <w:lang w:val="en-US"/>
        </w:rPr>
        <w:t>pulmonary</w:t>
      </w:r>
      <w:proofErr w:type="gramEnd"/>
      <w:r w:rsidRPr="009175B5">
        <w:rPr>
          <w:rFonts w:ascii="AdvTimes" w:hAnsi="AdvTimes" w:cs="AdvTimes"/>
          <w:color w:val="000000"/>
          <w:sz w:val="16"/>
          <w:szCs w:val="16"/>
          <w:lang w:val="en-US"/>
        </w:rPr>
        <w:t xml:space="preserve"> granulomas in the lungs of </w:t>
      </w:r>
      <w:r w:rsidRPr="009175B5">
        <w:rPr>
          <w:rFonts w:ascii="AdvMc_Times-i" w:hAnsi="AdvMc_Times-i" w:cs="AdvMc_Times-i"/>
          <w:color w:val="000000"/>
          <w:sz w:val="16"/>
          <w:szCs w:val="16"/>
          <w:lang w:val="en-US"/>
        </w:rPr>
        <w:t>M.</w:t>
      </w:r>
    </w:p>
    <w:p w:rsidR="009175B5" w:rsidRDefault="009175B5" w:rsidP="009175B5">
      <w:pPr>
        <w:autoSpaceDE w:val="0"/>
        <w:autoSpaceDN w:val="0"/>
        <w:adjustRightInd w:val="0"/>
        <w:spacing w:after="0" w:line="240" w:lineRule="auto"/>
        <w:rPr>
          <w:rFonts w:ascii="AdvTimes" w:hAnsi="AdvTimes" w:cs="AdvTimes"/>
          <w:color w:val="000000"/>
          <w:sz w:val="16"/>
          <w:szCs w:val="16"/>
        </w:rPr>
      </w:pPr>
      <w:proofErr w:type="gramStart"/>
      <w:r>
        <w:rPr>
          <w:rFonts w:ascii="AdvMc_Times-i" w:hAnsi="AdvMc_Times-i" w:cs="AdvMc_Times-i"/>
          <w:color w:val="000000"/>
          <w:sz w:val="16"/>
          <w:szCs w:val="16"/>
        </w:rPr>
        <w:t>tuberculosis</w:t>
      </w:r>
      <w:r>
        <w:rPr>
          <w:rFonts w:ascii="AdvTimes" w:hAnsi="AdvTimes" w:cs="AdvTimes"/>
          <w:color w:val="000000"/>
          <w:sz w:val="16"/>
          <w:szCs w:val="16"/>
        </w:rPr>
        <w:t>-</w:t>
      </w:r>
      <w:proofErr w:type="spellStart"/>
      <w:r>
        <w:rPr>
          <w:rFonts w:ascii="AdvTimes" w:hAnsi="AdvTimes" w:cs="AdvTimes"/>
          <w:color w:val="000000"/>
          <w:sz w:val="16"/>
          <w:szCs w:val="16"/>
        </w:rPr>
        <w:t>infected</w:t>
      </w:r>
      <w:proofErr w:type="spellEnd"/>
      <w:proofErr w:type="gramEnd"/>
      <w:r>
        <w:rPr>
          <w:rFonts w:ascii="AdvTimes" w:hAnsi="AdvTimes" w:cs="AdvTimes"/>
          <w:color w:val="000000"/>
          <w:sz w:val="16"/>
          <w:szCs w:val="16"/>
        </w:rPr>
        <w:t xml:space="preserve"> </w:t>
      </w:r>
      <w:proofErr w:type="spellStart"/>
      <w:r>
        <w:rPr>
          <w:rFonts w:ascii="AdvTimes" w:hAnsi="AdvTimes" w:cs="AdvTimes"/>
          <w:color w:val="000000"/>
          <w:sz w:val="16"/>
          <w:szCs w:val="16"/>
        </w:rPr>
        <w:t>cynomolgusmacaqu</w:t>
      </w:r>
      <w:proofErr w:type="spellEnd"/>
      <w:r>
        <w:rPr>
          <w:rFonts w:ascii="AdvTimes" w:hAnsi="AdvTimes" w:cs="AdvTimes"/>
          <w:color w:val="000000"/>
          <w:sz w:val="16"/>
          <w:szCs w:val="16"/>
        </w:rPr>
        <w:t xml:space="preserve"> es. Solid granulomas (A)</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consist</w:t>
      </w:r>
      <w:proofErr w:type="gramEnd"/>
      <w:r w:rsidRPr="009175B5">
        <w:rPr>
          <w:rFonts w:ascii="AdvTimes" w:hAnsi="AdvTimes" w:cs="AdvTimes"/>
          <w:color w:val="000000"/>
          <w:sz w:val="16"/>
          <w:szCs w:val="16"/>
          <w:lang w:val="en-US"/>
        </w:rPr>
        <w:t xml:space="preserve"> of a densely populated collection of inflammatory cells that</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include</w:t>
      </w:r>
      <w:proofErr w:type="gramEnd"/>
      <w:r w:rsidRPr="009175B5">
        <w:rPr>
          <w:rFonts w:ascii="AdvTimes" w:hAnsi="AdvTimes" w:cs="AdvTimes"/>
          <w:color w:val="000000"/>
          <w:sz w:val="16"/>
          <w:szCs w:val="16"/>
          <w:lang w:val="en-US"/>
        </w:rPr>
        <w:t xml:space="preserve"> centrally located macrophages and </w:t>
      </w:r>
      <w:proofErr w:type="spellStart"/>
      <w:r w:rsidRPr="009175B5">
        <w:rPr>
          <w:rFonts w:ascii="AdvTimes" w:hAnsi="AdvTimes" w:cs="AdvTimes"/>
          <w:color w:val="000000"/>
          <w:sz w:val="16"/>
          <w:szCs w:val="16"/>
          <w:lang w:val="en-US"/>
        </w:rPr>
        <w:t>histiocytes</w:t>
      </w:r>
      <w:proofErr w:type="spellEnd"/>
      <w:r w:rsidRPr="009175B5">
        <w:rPr>
          <w:rFonts w:ascii="AdvTimes" w:hAnsi="AdvTimes" w:cs="AdvTimes"/>
          <w:color w:val="000000"/>
          <w:sz w:val="16"/>
          <w:szCs w:val="16"/>
          <w:lang w:val="en-US"/>
        </w:rPr>
        <w:t xml:space="preserve"> with surrounding</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rings</w:t>
      </w:r>
      <w:proofErr w:type="gramEnd"/>
      <w:r w:rsidRPr="009175B5">
        <w:rPr>
          <w:rFonts w:ascii="AdvTimes" w:hAnsi="AdvTimes" w:cs="AdvTimes"/>
          <w:color w:val="000000"/>
          <w:sz w:val="16"/>
          <w:szCs w:val="16"/>
          <w:lang w:val="en-US"/>
        </w:rPr>
        <w:t xml:space="preserve"> of T cells. </w:t>
      </w:r>
      <w:proofErr w:type="spellStart"/>
      <w:r w:rsidRPr="009175B5">
        <w:rPr>
          <w:rFonts w:ascii="AdvTimes" w:hAnsi="AdvTimes" w:cs="AdvTimes"/>
          <w:color w:val="000000"/>
          <w:sz w:val="16"/>
          <w:szCs w:val="16"/>
          <w:lang w:val="en-US"/>
        </w:rPr>
        <w:t>Caseous</w:t>
      </w:r>
      <w:proofErr w:type="spellEnd"/>
      <w:r w:rsidRPr="009175B5">
        <w:rPr>
          <w:rFonts w:ascii="AdvTimes" w:hAnsi="AdvTimes" w:cs="AdvTimes"/>
          <w:color w:val="000000"/>
          <w:sz w:val="16"/>
          <w:szCs w:val="16"/>
          <w:lang w:val="en-US"/>
        </w:rPr>
        <w:t xml:space="preserve"> granulomas (B) are characterized by a</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central</w:t>
      </w:r>
      <w:proofErr w:type="gramEnd"/>
      <w:r w:rsidRPr="009175B5">
        <w:rPr>
          <w:rFonts w:ascii="AdvTimes" w:hAnsi="AdvTimes" w:cs="AdvTimes"/>
          <w:color w:val="000000"/>
          <w:sz w:val="16"/>
          <w:szCs w:val="16"/>
          <w:lang w:val="en-US"/>
        </w:rPr>
        <w:t xml:space="preserve"> area of necrotic material, an outer </w:t>
      </w:r>
      <w:proofErr w:type="spellStart"/>
      <w:r w:rsidRPr="009175B5">
        <w:rPr>
          <w:rFonts w:ascii="AdvTimes" w:hAnsi="AdvTimes" w:cs="AdvTimes"/>
          <w:color w:val="000000"/>
          <w:sz w:val="16"/>
          <w:szCs w:val="16"/>
          <w:lang w:val="en-US"/>
        </w:rPr>
        <w:t>later</w:t>
      </w:r>
      <w:proofErr w:type="spellEnd"/>
      <w:r w:rsidRPr="009175B5">
        <w:rPr>
          <w:rFonts w:ascii="AdvTimes" w:hAnsi="AdvTimes" w:cs="AdvTimes"/>
          <w:color w:val="000000"/>
          <w:sz w:val="16"/>
          <w:szCs w:val="16"/>
          <w:lang w:val="en-US"/>
        </w:rPr>
        <w:t xml:space="preserve"> of macrophages,</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spellStart"/>
      <w:proofErr w:type="gramStart"/>
      <w:r w:rsidRPr="009175B5">
        <w:rPr>
          <w:rFonts w:ascii="AdvTimes" w:hAnsi="AdvTimes" w:cs="AdvTimes"/>
          <w:color w:val="000000"/>
          <w:sz w:val="16"/>
          <w:szCs w:val="16"/>
          <w:lang w:val="en-US"/>
        </w:rPr>
        <w:t>histiocytes</w:t>
      </w:r>
      <w:proofErr w:type="spellEnd"/>
      <w:proofErr w:type="gramEnd"/>
      <w:r w:rsidRPr="009175B5">
        <w:rPr>
          <w:rFonts w:ascii="AdvTimes" w:hAnsi="AdvTimes" w:cs="AdvTimes"/>
          <w:color w:val="000000"/>
          <w:sz w:val="16"/>
          <w:szCs w:val="16"/>
          <w:lang w:val="en-US"/>
        </w:rPr>
        <w:t xml:space="preserve"> and giant cells ringed by T cells. </w:t>
      </w:r>
      <w:proofErr w:type="spellStart"/>
      <w:r w:rsidRPr="009175B5">
        <w:rPr>
          <w:rFonts w:ascii="AdvTimes" w:hAnsi="AdvTimes" w:cs="AdvTimes"/>
          <w:color w:val="000000"/>
          <w:sz w:val="16"/>
          <w:szCs w:val="16"/>
          <w:lang w:val="en-US"/>
        </w:rPr>
        <w:t>Hemotoxylin</w:t>
      </w:r>
      <w:proofErr w:type="spellEnd"/>
      <w:r w:rsidRPr="009175B5">
        <w:rPr>
          <w:rFonts w:ascii="AdvTimes" w:hAnsi="AdvTimes" w:cs="AdvTimes"/>
          <w:color w:val="000000"/>
          <w:sz w:val="16"/>
          <w:szCs w:val="16"/>
          <w:lang w:val="en-US"/>
        </w:rPr>
        <w:t xml:space="preserve"> and eosin</w:t>
      </w:r>
    </w:p>
    <w:p w:rsidR="009175B5" w:rsidRPr="009175B5" w:rsidRDefault="009175B5" w:rsidP="009175B5">
      <w:pPr>
        <w:autoSpaceDE w:val="0"/>
        <w:autoSpaceDN w:val="0"/>
        <w:adjustRightInd w:val="0"/>
        <w:spacing w:after="0" w:line="240" w:lineRule="auto"/>
        <w:rPr>
          <w:rFonts w:ascii="AdvMacMthSyN" w:hAnsi="AdvMacMthSyN" w:cs="AdvMacMthSyN"/>
          <w:color w:val="000000"/>
          <w:sz w:val="16"/>
          <w:szCs w:val="16"/>
          <w:lang w:val="en-US"/>
        </w:rPr>
      </w:pPr>
      <w:proofErr w:type="gramStart"/>
      <w:r w:rsidRPr="009175B5">
        <w:rPr>
          <w:rFonts w:ascii="AdvTimes" w:hAnsi="AdvTimes" w:cs="AdvTimes"/>
          <w:color w:val="000000"/>
          <w:sz w:val="16"/>
          <w:szCs w:val="16"/>
          <w:lang w:val="en-US"/>
        </w:rPr>
        <w:t>stain</w:t>
      </w:r>
      <w:proofErr w:type="gramEnd"/>
      <w:r w:rsidRPr="009175B5">
        <w:rPr>
          <w:rFonts w:ascii="AdvTimes" w:hAnsi="AdvTimes" w:cs="AdvTimes"/>
          <w:color w:val="000000"/>
          <w:sz w:val="16"/>
          <w:szCs w:val="16"/>
          <w:lang w:val="en-US"/>
        </w:rPr>
        <w:t xml:space="preserve">, total magnification 100 </w:t>
      </w:r>
      <w:r w:rsidRPr="009175B5">
        <w:rPr>
          <w:rFonts w:ascii="AdvMacMthSyN" w:hAnsi="AdvMacMthSyN" w:cs="AdvMacMthSyN"/>
          <w:color w:val="000000"/>
          <w:sz w:val="16"/>
          <w:szCs w:val="16"/>
          <w:lang w:val="en-US"/>
        </w:rPr>
        <w:t xml:space="preserve">_ </w:t>
      </w:r>
      <w:r w:rsidRPr="009175B5">
        <w:rPr>
          <w:rFonts w:ascii="AdvMacMthIt" w:hAnsi="AdvMacMthIt" w:cs="AdvMacMthIt"/>
          <w:color w:val="000000"/>
          <w:sz w:val="16"/>
          <w:szCs w:val="16"/>
          <w:lang w:val="en-US"/>
        </w:rPr>
        <w:t xml:space="preserve">: </w:t>
      </w:r>
      <w:r w:rsidRPr="009175B5">
        <w:rPr>
          <w:rFonts w:ascii="AdvTimes" w:hAnsi="AdvTimes" w:cs="AdvTimes"/>
          <w:color w:val="000000"/>
          <w:sz w:val="16"/>
          <w:szCs w:val="16"/>
          <w:lang w:val="en-US"/>
        </w:rPr>
        <w:t xml:space="preserve">Both </w:t>
      </w:r>
      <w:proofErr w:type="spellStart"/>
      <w:r w:rsidRPr="009175B5">
        <w:rPr>
          <w:rFonts w:ascii="AdvTimes" w:hAnsi="AdvTimes" w:cs="AdvTimes"/>
          <w:color w:val="000000"/>
          <w:sz w:val="16"/>
          <w:szCs w:val="16"/>
          <w:lang w:val="en-US"/>
        </w:rPr>
        <w:t>granulomass</w:t>
      </w:r>
      <w:proofErr w:type="spell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hown</w:t>
      </w:r>
      <w:proofErr w:type="spellEnd"/>
      <w:r w:rsidRPr="009175B5">
        <w:rPr>
          <w:rFonts w:ascii="AdvTimes" w:hAnsi="AdvTimes" w:cs="AdvTimes"/>
          <w:color w:val="000000"/>
          <w:sz w:val="16"/>
          <w:szCs w:val="16"/>
          <w:lang w:val="en-US"/>
        </w:rPr>
        <w:t xml:space="preserve"> are 2mm </w:t>
      </w:r>
      <w:r w:rsidRPr="009175B5">
        <w:rPr>
          <w:rFonts w:ascii="AdvMacMthSyN" w:hAnsi="AdvMacMthSyN" w:cs="AdvMacMthSyN"/>
          <w:color w:val="000000"/>
          <w:sz w:val="16"/>
          <w:szCs w:val="16"/>
          <w:lang w:val="en-US"/>
        </w:rPr>
        <w:t>_</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2mm in size.</w:t>
      </w:r>
      <w:proofErr w:type="gramEnd"/>
      <w:r w:rsidRPr="009175B5">
        <w:rPr>
          <w:rFonts w:ascii="AdvTimes" w:hAnsi="AdvTimes" w:cs="AdvTimes"/>
          <w:color w:val="000000"/>
          <w:sz w:val="16"/>
          <w:szCs w:val="16"/>
          <w:lang w:val="en-US"/>
        </w:rPr>
        <w:t xml:space="preserve"> (Photos donated by Dr. P. Ling Lin, in the Flynn</w:t>
      </w:r>
    </w:p>
    <w:p w:rsidR="009175B5" w:rsidRDefault="009175B5" w:rsidP="009175B5">
      <w:pPr>
        <w:autoSpaceDE w:val="0"/>
        <w:autoSpaceDN w:val="0"/>
        <w:adjustRightInd w:val="0"/>
        <w:spacing w:after="0" w:line="240" w:lineRule="auto"/>
        <w:jc w:val="both"/>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Laboratory at the University of Pittsburgh).</w:t>
      </w:r>
      <w:proofErr w:type="gramEnd"/>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D90817" w:rsidRDefault="00D90817" w:rsidP="00A52C3C">
      <w:pPr>
        <w:autoSpaceDE w:val="0"/>
        <w:autoSpaceDN w:val="0"/>
        <w:adjustRightInd w:val="0"/>
        <w:spacing w:after="0" w:line="240" w:lineRule="auto"/>
        <w:jc w:val="both"/>
        <w:rPr>
          <w:rFonts w:ascii="AdvTimes" w:hAnsi="AdvTimes" w:cs="AdvTimes"/>
          <w:color w:val="000000"/>
          <w:sz w:val="16"/>
          <w:szCs w:val="16"/>
          <w:lang w:val="en-US"/>
        </w:rPr>
      </w:pP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Interferon-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(IFN-</w:t>
      </w:r>
      <w:r w:rsidRPr="00D90817">
        <w:rPr>
          <w:rFonts w:ascii="GreekSlantedBold" w:hAnsi="GreekSlantedBold" w:cs="GreekSlantedBold"/>
          <w:b/>
          <w:bCs/>
          <w:sz w:val="16"/>
          <w:szCs w:val="16"/>
          <w:lang w:val="en-US"/>
        </w:rPr>
        <w:t>g</w:t>
      </w:r>
      <w:r w:rsidRPr="00D90817">
        <w:rPr>
          <w:rFonts w:ascii="Univers-Bold" w:hAnsi="Univers-Bold" w:cs="Univers-Bold"/>
          <w:b/>
          <w:bCs/>
          <w:sz w:val="16"/>
          <w:szCs w:val="16"/>
          <w:lang w:val="en-US"/>
        </w:rPr>
        <w:t xml:space="preserve">) is critical for an effective innate immune </w:t>
      </w:r>
      <w:proofErr w:type="spellStart"/>
      <w:r w:rsidRPr="00D90817">
        <w:rPr>
          <w:rFonts w:ascii="Univers-Bold" w:hAnsi="Univers-Bold" w:cs="Univers-Bold"/>
          <w:b/>
          <w:bCs/>
          <w:sz w:val="16"/>
          <w:szCs w:val="16"/>
          <w:lang w:val="en-US"/>
        </w:rPr>
        <w:t>tokine</w:t>
      </w:r>
      <w:proofErr w:type="spellEnd"/>
      <w:r w:rsidRPr="00D90817">
        <w:rPr>
          <w:rFonts w:ascii="Univers-Bold" w:hAnsi="Univers-Bold" w:cs="Univers-Bold"/>
          <w:b/>
          <w:bCs/>
          <w:sz w:val="16"/>
          <w:szCs w:val="16"/>
          <w:lang w:val="en-US"/>
        </w:rPr>
        <w:t>-induced NK cell production of IFN-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and TNF-</w:t>
      </w:r>
      <w:r w:rsidRPr="00D90817">
        <w:rPr>
          <w:rFonts w:ascii="GreekSlantedBold" w:hAnsi="GreekSlantedBold" w:cs="GreekSlantedBold"/>
          <w:b/>
          <w:bCs/>
          <w:sz w:val="16"/>
          <w:szCs w:val="16"/>
          <w:lang w:val="en-US"/>
        </w:rPr>
        <w:t>a</w:t>
      </w:r>
      <w:r w:rsidRPr="00D90817">
        <w:rPr>
          <w:rFonts w:ascii="Univers-Bold" w:hAnsi="Univers-Bold" w:cs="Univers-Bold"/>
          <w:b/>
          <w:bCs/>
          <w:sz w:val="16"/>
          <w:szCs w:val="16"/>
          <w:lang w:val="en-US"/>
        </w:rPr>
        <w:t>, also</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proofErr w:type="gramStart"/>
      <w:r w:rsidRPr="00D90817">
        <w:rPr>
          <w:rFonts w:ascii="Univers-Bold" w:hAnsi="Univers-Bold" w:cs="Univers-Bold"/>
          <w:b/>
          <w:bCs/>
          <w:sz w:val="16"/>
          <w:szCs w:val="16"/>
          <w:lang w:val="en-US"/>
        </w:rPr>
        <w:t>response</w:t>
      </w:r>
      <w:proofErr w:type="gramEnd"/>
      <w:r w:rsidRPr="00D90817">
        <w:rPr>
          <w:rFonts w:ascii="Univers-Bold" w:hAnsi="Univers-Bold" w:cs="Univers-Bold"/>
          <w:b/>
          <w:bCs/>
          <w:sz w:val="16"/>
          <w:szCs w:val="16"/>
          <w:lang w:val="en-US"/>
        </w:rPr>
        <w:t xml:space="preserve"> against infection. A combination of interleukins decreased cytokine-induced NK cell apoptosis. </w:t>
      </w:r>
      <w:proofErr w:type="spellStart"/>
      <w:r w:rsidRPr="00D90817">
        <w:rPr>
          <w:rFonts w:ascii="Univers-Bold" w:hAnsi="Univers-Bold" w:cs="Univers-Bold"/>
          <w:b/>
          <w:bCs/>
          <w:sz w:val="16"/>
          <w:szCs w:val="16"/>
          <w:lang w:val="en-US"/>
        </w:rPr>
        <w:t>Costimula</w:t>
      </w:r>
      <w:proofErr w:type="spellEnd"/>
      <w:r w:rsidRPr="00D90817">
        <w:rPr>
          <w:rFonts w:ascii="Univers-Bold" w:hAnsi="Univers-Bold" w:cs="Univers-Bold"/>
          <w:b/>
          <w:bCs/>
          <w:sz w:val="16"/>
          <w:szCs w:val="16"/>
          <w:lang w:val="en-US"/>
        </w:rPr>
        <w:t>-</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 xml:space="preserve">(ILs) derived from activated T cells (IL-2) and monocytes </w:t>
      </w:r>
      <w:proofErr w:type="spellStart"/>
      <w:r w:rsidRPr="00D90817">
        <w:rPr>
          <w:rFonts w:ascii="Univers-Bold" w:hAnsi="Univers-Bold" w:cs="Univers-Bold"/>
          <w:b/>
          <w:bCs/>
          <w:sz w:val="16"/>
          <w:szCs w:val="16"/>
          <w:lang w:val="en-US"/>
        </w:rPr>
        <w:t>tion</w:t>
      </w:r>
      <w:proofErr w:type="spellEnd"/>
      <w:r w:rsidRPr="00D90817">
        <w:rPr>
          <w:rFonts w:ascii="Univers-Bold" w:hAnsi="Univers-Bold" w:cs="Univers-Bold"/>
          <w:b/>
          <w:bCs/>
          <w:sz w:val="16"/>
          <w:szCs w:val="16"/>
          <w:lang w:val="en-US"/>
        </w:rPr>
        <w:t xml:space="preserve"> of a CD3</w:t>
      </w:r>
      <w:r w:rsidRPr="00D90817">
        <w:rPr>
          <w:rFonts w:ascii="TapScript" w:hAnsi="TapScript" w:cs="TapScript"/>
          <w:sz w:val="10"/>
          <w:szCs w:val="10"/>
          <w:lang w:val="en-US"/>
        </w:rPr>
        <w:t>ì</w:t>
      </w:r>
      <w:r w:rsidRPr="00D90817">
        <w:rPr>
          <w:rFonts w:ascii="Univers-Bold" w:hAnsi="Univers-Bold" w:cs="Univers-Bold"/>
          <w:b/>
          <w:bCs/>
          <w:sz w:val="16"/>
          <w:szCs w:val="16"/>
          <w:lang w:val="en-US"/>
        </w:rPr>
        <w:t>CD56</w:t>
      </w:r>
      <w:r w:rsidRPr="00D90817">
        <w:rPr>
          <w:rFonts w:ascii="TapScript" w:hAnsi="TapScript" w:cs="TapScript"/>
          <w:sz w:val="10"/>
          <w:szCs w:val="10"/>
          <w:lang w:val="en-US"/>
        </w:rPr>
        <w:t xml:space="preserve">" </w:t>
      </w:r>
      <w:r w:rsidRPr="00D90817">
        <w:rPr>
          <w:rFonts w:ascii="Univers-Bold" w:hAnsi="Univers-Bold" w:cs="Univers-Bold"/>
          <w:b/>
          <w:bCs/>
          <w:sz w:val="16"/>
          <w:szCs w:val="16"/>
          <w:lang w:val="en-US"/>
        </w:rPr>
        <w:t>NK leukemia cell line with IL-2 and</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 xml:space="preserve">(IL-12), </w:t>
      </w:r>
      <w:proofErr w:type="spellStart"/>
      <w:r w:rsidRPr="00D90817">
        <w:rPr>
          <w:rFonts w:ascii="Univers-Bold" w:hAnsi="Univers-Bold" w:cs="Univers-Bold"/>
          <w:b/>
          <w:bCs/>
          <w:sz w:val="16"/>
          <w:szCs w:val="16"/>
          <w:lang w:val="en-US"/>
        </w:rPr>
        <w:t>ormonocytes</w:t>
      </w:r>
      <w:proofErr w:type="spellEnd"/>
      <w:r w:rsidRPr="00D90817">
        <w:rPr>
          <w:rFonts w:ascii="Univers-Bold" w:hAnsi="Univers-Bold" w:cs="Univers-Bold"/>
          <w:b/>
          <w:bCs/>
          <w:sz w:val="16"/>
          <w:szCs w:val="16"/>
          <w:lang w:val="en-US"/>
        </w:rPr>
        <w:t xml:space="preserve"> alone (IL-15 and IL-12), induces optimal IL-12 or IL-15 and IL-12 induced apoptosis in vitro, which</w:t>
      </w:r>
    </w:p>
    <w:p w:rsidR="00D90817" w:rsidRDefault="00D90817" w:rsidP="00D90817">
      <w:pPr>
        <w:autoSpaceDE w:val="0"/>
        <w:autoSpaceDN w:val="0"/>
        <w:adjustRightInd w:val="0"/>
        <w:spacing w:after="0" w:line="240" w:lineRule="auto"/>
        <w:jc w:val="both"/>
        <w:rPr>
          <w:rFonts w:ascii="Univers-Bold" w:hAnsi="Univers-Bold" w:cs="Univers-Bold"/>
          <w:b/>
          <w:bCs/>
          <w:sz w:val="16"/>
          <w:szCs w:val="16"/>
          <w:lang w:val="en-US"/>
        </w:rPr>
      </w:pPr>
      <w:proofErr w:type="gramStart"/>
      <w:r w:rsidRPr="00D90817">
        <w:rPr>
          <w:rFonts w:ascii="Univers-Bold" w:hAnsi="Univers-Bold" w:cs="Univers-Bold"/>
          <w:b/>
          <w:bCs/>
          <w:sz w:val="16"/>
          <w:szCs w:val="16"/>
          <w:lang w:val="en-US"/>
        </w:rPr>
        <w:t>production</w:t>
      </w:r>
      <w:proofErr w:type="gramEnd"/>
      <w:r w:rsidRPr="00D90817">
        <w:rPr>
          <w:rFonts w:ascii="Univers-Bold" w:hAnsi="Univers-Bold" w:cs="Univers-Bold"/>
          <w:b/>
          <w:bCs/>
          <w:sz w:val="16"/>
          <w:szCs w:val="16"/>
          <w:lang w:val="en-US"/>
        </w:rPr>
        <w:t xml:space="preserve"> of IFN-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from natural killer (NK) cells.</w:t>
      </w:r>
    </w:p>
    <w:p w:rsidR="00F9482A" w:rsidRDefault="000D650A" w:rsidP="00D90817">
      <w:pPr>
        <w:autoSpaceDE w:val="0"/>
        <w:autoSpaceDN w:val="0"/>
        <w:adjustRightInd w:val="0"/>
        <w:spacing w:after="0" w:line="240" w:lineRule="auto"/>
        <w:jc w:val="both"/>
        <w:rPr>
          <w:rFonts w:ascii="AdvTimes" w:hAnsi="AdvTimes" w:cs="AdvTimes"/>
          <w:color w:val="000000"/>
          <w:sz w:val="16"/>
          <w:szCs w:val="16"/>
        </w:rPr>
      </w:pPr>
      <w:r w:rsidRPr="000D650A">
        <w:rPr>
          <w:rFonts w:ascii="AdvTimes" w:hAnsi="AdvTimes" w:cs="AdvTimes"/>
          <w:color w:val="000000"/>
          <w:sz w:val="16"/>
          <w:szCs w:val="16"/>
        </w:rPr>
        <w:t>La estimulaci</w:t>
      </w:r>
      <w:r>
        <w:rPr>
          <w:rFonts w:ascii="AdvTimes" w:hAnsi="AdvTimes" w:cs="AdvTimes"/>
          <w:color w:val="000000"/>
          <w:sz w:val="16"/>
          <w:szCs w:val="16"/>
        </w:rPr>
        <w:t>ón de producción de citoquinas de NK por LT no es tenida en cuenta</w:t>
      </w:r>
    </w:p>
    <w:p w:rsidR="00F9482A" w:rsidRPr="003770F6" w:rsidRDefault="00F9482A" w:rsidP="00F9482A">
      <w:pPr>
        <w:autoSpaceDE w:val="0"/>
        <w:autoSpaceDN w:val="0"/>
        <w:adjustRightInd w:val="0"/>
        <w:spacing w:after="0" w:line="240" w:lineRule="auto"/>
        <w:rPr>
          <w:rFonts w:ascii="Arial" w:hAnsi="Arial" w:cs="Arial"/>
          <w:lang w:val="en-US"/>
        </w:rPr>
      </w:pPr>
      <w:r w:rsidRPr="003770F6">
        <w:rPr>
          <w:rFonts w:ascii="TimesNewRomanPS" w:hAnsi="TimesNewRomanPS" w:cs="TimesNewRomanPS"/>
          <w:sz w:val="20"/>
          <w:szCs w:val="20"/>
          <w:lang w:val="en-US"/>
        </w:rPr>
        <w:t>These issues could be solved by reconstitution experiments employing CD137 or</w:t>
      </w:r>
      <w:r>
        <w:rPr>
          <w:rFonts w:ascii="TimesNewRomanPS" w:hAnsi="TimesNewRomanPS" w:cs="TimesNewRomanPS"/>
          <w:sz w:val="20"/>
          <w:szCs w:val="20"/>
          <w:lang w:val="en-US"/>
        </w:rPr>
        <w:t xml:space="preserve"> </w:t>
      </w:r>
      <w:r w:rsidRPr="003770F6">
        <w:rPr>
          <w:rFonts w:ascii="TimesNewRomanPS" w:hAnsi="TimesNewRomanPS" w:cs="TimesNewRomanPS"/>
          <w:sz w:val="20"/>
          <w:szCs w:val="20"/>
          <w:lang w:val="en-US"/>
        </w:rPr>
        <w:t>CD137L deficient cellular components in the near future.</w:t>
      </w:r>
    </w:p>
    <w:p w:rsidR="00FC5047" w:rsidRPr="00F9482A" w:rsidRDefault="00E8250F" w:rsidP="00D90817">
      <w:pPr>
        <w:autoSpaceDE w:val="0"/>
        <w:autoSpaceDN w:val="0"/>
        <w:adjustRightInd w:val="0"/>
        <w:spacing w:after="0" w:line="240" w:lineRule="auto"/>
        <w:jc w:val="both"/>
        <w:rPr>
          <w:rFonts w:ascii="AdvTimes" w:hAnsi="AdvTimes" w:cs="AdvTimes"/>
          <w:color w:val="000000"/>
          <w:sz w:val="16"/>
          <w:szCs w:val="16"/>
          <w:lang w:val="en-US"/>
        </w:rPr>
      </w:pPr>
      <w:r w:rsidRPr="00F9482A">
        <w:rPr>
          <w:rFonts w:ascii="AdvTimes" w:hAnsi="AdvTimes" w:cs="AdvTimes"/>
          <w:color w:val="000000"/>
          <w:sz w:val="16"/>
          <w:szCs w:val="16"/>
          <w:lang w:val="en-US"/>
        </w:rPr>
        <w:br w:type="page"/>
      </w:r>
    </w:p>
    <w:p w:rsidR="002A143D" w:rsidRPr="00F9482A" w:rsidRDefault="002A143D" w:rsidP="00FC5047">
      <w:pPr>
        <w:autoSpaceDE w:val="0"/>
        <w:autoSpaceDN w:val="0"/>
        <w:adjustRightInd w:val="0"/>
        <w:spacing w:after="0" w:line="240" w:lineRule="auto"/>
        <w:jc w:val="both"/>
        <w:rPr>
          <w:rFonts w:ascii="AdvTimes" w:hAnsi="AdvTimes" w:cs="AdvTimes"/>
          <w:color w:val="000000"/>
          <w:sz w:val="16"/>
          <w:szCs w:val="16"/>
          <w:lang w:val="en-US"/>
        </w:rPr>
      </w:pPr>
    </w:p>
    <w:p w:rsidR="00EC0E81" w:rsidRPr="00F9482A" w:rsidRDefault="00EC0E81" w:rsidP="00FC5047">
      <w:pPr>
        <w:autoSpaceDE w:val="0"/>
        <w:autoSpaceDN w:val="0"/>
        <w:adjustRightInd w:val="0"/>
        <w:spacing w:after="0" w:line="240" w:lineRule="auto"/>
        <w:jc w:val="both"/>
        <w:rPr>
          <w:rFonts w:ascii="Arial" w:hAnsi="Arial" w:cs="Arial"/>
          <w:color w:val="000000"/>
          <w:lang w:val="en-US"/>
        </w:rPr>
      </w:pPr>
    </w:p>
    <w:p w:rsidR="00356093" w:rsidRPr="00F9482A" w:rsidRDefault="00356093" w:rsidP="002A143D">
      <w:pPr>
        <w:rPr>
          <w:rFonts w:ascii="Arial" w:hAnsi="Arial" w:cs="Arial"/>
          <w:color w:val="000000"/>
          <w:lang w:val="en-US"/>
        </w:rPr>
      </w:pPr>
    </w:p>
    <w:p w:rsidR="00356093" w:rsidRPr="00356093" w:rsidRDefault="00356093" w:rsidP="00356093">
      <w:pPr>
        <w:autoSpaceDE w:val="0"/>
        <w:autoSpaceDN w:val="0"/>
        <w:adjustRightInd w:val="0"/>
        <w:spacing w:after="0" w:line="240" w:lineRule="auto"/>
        <w:rPr>
          <w:rFonts w:ascii="GULVI" w:hAnsi="GULVI" w:cs="GULVI"/>
          <w:i/>
          <w:iCs/>
          <w:sz w:val="27"/>
          <w:szCs w:val="27"/>
          <w:lang w:val="en-US"/>
        </w:rPr>
      </w:pPr>
      <w:r w:rsidRPr="00356093">
        <w:rPr>
          <w:rFonts w:ascii="GULVR" w:hAnsi="GULVR" w:cs="GULVR"/>
          <w:sz w:val="16"/>
          <w:szCs w:val="16"/>
          <w:lang w:val="en-US"/>
        </w:rPr>
        <w:t>NK cells are large granular CD3</w:t>
      </w:r>
      <w:r w:rsidRPr="00356093">
        <w:rPr>
          <w:rFonts w:ascii="GULVR" w:hAnsi="GULVR" w:cs="GULVR"/>
          <w:sz w:val="10"/>
          <w:szCs w:val="10"/>
          <w:lang w:val="en-US"/>
        </w:rPr>
        <w:t>−</w:t>
      </w:r>
      <w:r w:rsidRPr="00356093">
        <w:rPr>
          <w:rFonts w:ascii="GULVR" w:hAnsi="GULVR" w:cs="GULVR"/>
          <w:sz w:val="16"/>
          <w:szCs w:val="16"/>
          <w:lang w:val="en-US"/>
        </w:rPr>
        <w:t>CD56</w:t>
      </w:r>
      <w:r w:rsidRPr="00356093">
        <w:rPr>
          <w:rFonts w:ascii="GULVR" w:hAnsi="GULVR" w:cs="GULVR"/>
          <w:sz w:val="10"/>
          <w:szCs w:val="10"/>
          <w:lang w:val="en-US"/>
        </w:rPr>
        <w:t xml:space="preserve">+ </w:t>
      </w:r>
      <w:r w:rsidRPr="00356093">
        <w:rPr>
          <w:rFonts w:ascii="GULVR" w:hAnsi="GULVR" w:cs="GULVR"/>
          <w:sz w:val="16"/>
          <w:szCs w:val="16"/>
          <w:lang w:val="en-US"/>
        </w:rPr>
        <w:t xml:space="preserve">lymphocytes, </w:t>
      </w:r>
      <w:proofErr w:type="gramStart"/>
      <w:r w:rsidRPr="00356093">
        <w:rPr>
          <w:rFonts w:ascii="GULVR" w:hAnsi="GULVR" w:cs="GULVR"/>
          <w:sz w:val="16"/>
          <w:szCs w:val="16"/>
          <w:lang w:val="en-US"/>
        </w:rPr>
        <w:t>constituting</w:t>
      </w:r>
      <w:r w:rsidR="00C03C6C">
        <w:rPr>
          <w:rFonts w:ascii="GULVR" w:hAnsi="GULVR" w:cs="GULVR"/>
          <w:sz w:val="16"/>
          <w:szCs w:val="16"/>
          <w:lang w:val="en-US"/>
        </w:rPr>
        <w:t xml:space="preserve">  </w:t>
      </w:r>
      <w:r w:rsidRPr="00356093">
        <w:rPr>
          <w:rFonts w:ascii="GULVR" w:hAnsi="GULVR" w:cs="GULVR"/>
          <w:sz w:val="16"/>
          <w:szCs w:val="16"/>
          <w:lang w:val="en-US"/>
        </w:rPr>
        <w:t>approximately</w:t>
      </w:r>
      <w:proofErr w:type="gramEnd"/>
      <w:r w:rsidRPr="00356093">
        <w:rPr>
          <w:rFonts w:ascii="GULVR" w:hAnsi="GULVR" w:cs="GULVR"/>
          <w:sz w:val="16"/>
          <w:szCs w:val="16"/>
          <w:lang w:val="en-US"/>
        </w:rPr>
        <w:t xml:space="preserve"> 10% of peripheral blood lymphocytes. NK cells</w:t>
      </w:r>
      <w:r w:rsidR="00C03C6C">
        <w:rPr>
          <w:rFonts w:ascii="GULVR" w:hAnsi="GULVR" w:cs="GULVR"/>
          <w:sz w:val="16"/>
          <w:szCs w:val="16"/>
          <w:lang w:val="en-US"/>
        </w:rPr>
        <w:t xml:space="preserve"> </w:t>
      </w:r>
      <w:r w:rsidRPr="00356093">
        <w:rPr>
          <w:rFonts w:ascii="GULVR" w:hAnsi="GULVR" w:cs="GULVR"/>
          <w:sz w:val="16"/>
          <w:szCs w:val="16"/>
          <w:lang w:val="en-US"/>
        </w:rPr>
        <w:t>lyse autologous infected cells and tumor cells without prior</w:t>
      </w:r>
      <w:r w:rsidR="00C03C6C">
        <w:rPr>
          <w:rFonts w:ascii="GULVR" w:hAnsi="GULVR" w:cs="GULVR"/>
          <w:sz w:val="16"/>
          <w:szCs w:val="16"/>
          <w:lang w:val="en-US"/>
        </w:rPr>
        <w:t xml:space="preserve"> </w:t>
      </w:r>
      <w:r w:rsidRPr="00356093">
        <w:rPr>
          <w:rFonts w:ascii="GULVR" w:hAnsi="GULVR" w:cs="GULVR"/>
          <w:sz w:val="16"/>
          <w:szCs w:val="16"/>
          <w:lang w:val="en-US"/>
        </w:rPr>
        <w:t>sensitization.</w:t>
      </w:r>
      <w:r w:rsidRPr="00356093">
        <w:rPr>
          <w:rFonts w:ascii="GULVR" w:hAnsi="GULVR" w:cs="GULVR"/>
          <w:sz w:val="10"/>
          <w:szCs w:val="10"/>
          <w:lang w:val="en-US"/>
        </w:rPr>
        <w:t>10</w:t>
      </w:r>
      <w:proofErr w:type="gramStart"/>
      <w:r w:rsidRPr="00356093">
        <w:rPr>
          <w:rFonts w:ascii="GULVR" w:hAnsi="GULVR" w:cs="GULVR"/>
          <w:sz w:val="10"/>
          <w:szCs w:val="10"/>
          <w:lang w:val="en-US"/>
        </w:rPr>
        <w:t>,11</w:t>
      </w:r>
      <w:proofErr w:type="gramEnd"/>
      <w:r w:rsidRPr="00356093">
        <w:rPr>
          <w:rFonts w:ascii="GULVR" w:hAnsi="GULVR" w:cs="GULVR"/>
          <w:sz w:val="10"/>
          <w:szCs w:val="10"/>
          <w:lang w:val="en-US"/>
        </w:rPr>
        <w:t xml:space="preserve"> </w:t>
      </w:r>
      <w:r w:rsidRPr="00356093">
        <w:rPr>
          <w:rFonts w:ascii="GULVR" w:hAnsi="GULVR" w:cs="GULVR"/>
          <w:sz w:val="16"/>
          <w:szCs w:val="16"/>
          <w:lang w:val="en-US"/>
        </w:rPr>
        <w:t>NK cells secrete IFN-</w:t>
      </w:r>
      <w:r w:rsidRPr="00356093">
        <w:rPr>
          <w:rFonts w:ascii="GVAgoraRoman" w:hAnsi="GVAgoraRoman" w:cs="GVAgoraRoman"/>
          <w:sz w:val="16"/>
          <w:szCs w:val="16"/>
          <w:lang w:val="en-US"/>
        </w:rPr>
        <w:t xml:space="preserve">g </w:t>
      </w:r>
      <w:r w:rsidRPr="00356093">
        <w:rPr>
          <w:rFonts w:ascii="GULVR" w:hAnsi="GULVR" w:cs="GULVR"/>
          <w:sz w:val="16"/>
          <w:szCs w:val="16"/>
          <w:lang w:val="en-US"/>
        </w:rPr>
        <w:t>to activate macrophages</w:t>
      </w:r>
      <w:r w:rsidR="00C03C6C">
        <w:rPr>
          <w:rFonts w:ascii="GULVR" w:hAnsi="GULVR" w:cs="GULVR"/>
          <w:sz w:val="16"/>
          <w:szCs w:val="16"/>
          <w:lang w:val="en-US"/>
        </w:rPr>
        <w:t xml:space="preserve"> </w:t>
      </w:r>
      <w:r w:rsidRPr="00356093">
        <w:rPr>
          <w:rFonts w:ascii="GULVR" w:hAnsi="GULVR" w:cs="GULVR"/>
          <w:sz w:val="16"/>
          <w:szCs w:val="16"/>
          <w:lang w:val="en-US"/>
        </w:rPr>
        <w:t>to kill viruses and intracellular parasites.</w:t>
      </w:r>
      <w:r w:rsidRPr="00356093">
        <w:rPr>
          <w:rFonts w:ascii="GULVR" w:hAnsi="GULVR" w:cs="GULVR"/>
          <w:sz w:val="10"/>
          <w:szCs w:val="10"/>
          <w:lang w:val="en-US"/>
        </w:rPr>
        <w:t xml:space="preserve">10–12 </w:t>
      </w:r>
      <w:r w:rsidRPr="00356093">
        <w:rPr>
          <w:rFonts w:ascii="GULVR" w:hAnsi="GULVR" w:cs="GULVR"/>
          <w:sz w:val="16"/>
          <w:szCs w:val="16"/>
          <w:lang w:val="en-US"/>
        </w:rPr>
        <w:t>NK cells have been</w:t>
      </w:r>
      <w:r w:rsidR="00C03C6C">
        <w:rPr>
          <w:rFonts w:ascii="GULVR" w:hAnsi="GULVR" w:cs="GULVR"/>
          <w:sz w:val="16"/>
          <w:szCs w:val="16"/>
          <w:lang w:val="en-US"/>
        </w:rPr>
        <w:t xml:space="preserve"> </w:t>
      </w:r>
      <w:r w:rsidRPr="00356093">
        <w:rPr>
          <w:rFonts w:ascii="GULVR" w:hAnsi="GULVR" w:cs="GULVR"/>
          <w:sz w:val="16"/>
          <w:szCs w:val="16"/>
          <w:lang w:val="en-US"/>
        </w:rPr>
        <w:t>found to play an essential role in immune defenses against cancer</w:t>
      </w:r>
      <w:r w:rsidR="00C03C6C">
        <w:rPr>
          <w:rFonts w:ascii="GULVR" w:hAnsi="GULVR" w:cs="GULVR"/>
          <w:sz w:val="16"/>
          <w:szCs w:val="16"/>
          <w:lang w:val="en-US"/>
        </w:rPr>
        <w:t xml:space="preserve"> </w:t>
      </w:r>
      <w:r w:rsidRPr="00356093">
        <w:rPr>
          <w:rFonts w:ascii="GULVR" w:hAnsi="GULVR" w:cs="GULVR"/>
          <w:sz w:val="16"/>
          <w:szCs w:val="16"/>
          <w:lang w:val="en-US"/>
        </w:rPr>
        <w:t>and infectious diseases in various experimental systems.</w:t>
      </w:r>
      <w:r w:rsidRPr="00356093">
        <w:rPr>
          <w:rFonts w:ascii="GULVR" w:hAnsi="GULVR" w:cs="GULVR"/>
          <w:sz w:val="10"/>
          <w:szCs w:val="10"/>
          <w:lang w:val="en-US"/>
        </w:rPr>
        <w:t xml:space="preserve">13 </w:t>
      </w:r>
      <w:r w:rsidRPr="00356093">
        <w:rPr>
          <w:rFonts w:ascii="GULVR" w:hAnsi="GULVR" w:cs="GULVR"/>
          <w:sz w:val="16"/>
          <w:szCs w:val="16"/>
          <w:lang w:val="en-US"/>
        </w:rPr>
        <w:t>The vast</w:t>
      </w:r>
      <w:r w:rsidR="00C03C6C">
        <w:rPr>
          <w:rFonts w:ascii="GULVR" w:hAnsi="GULVR" w:cs="GULVR"/>
          <w:sz w:val="16"/>
          <w:szCs w:val="16"/>
          <w:lang w:val="en-US"/>
        </w:rPr>
        <w:t xml:space="preserve"> </w:t>
      </w:r>
      <w:r w:rsidRPr="00356093">
        <w:rPr>
          <w:rFonts w:ascii="GULVR" w:hAnsi="GULVR" w:cs="GULVR"/>
          <w:sz w:val="16"/>
          <w:szCs w:val="16"/>
          <w:lang w:val="en-US"/>
        </w:rPr>
        <w:t>majority of NK cells (90–95%) are cytotoxic and do not produce</w:t>
      </w:r>
      <w:r w:rsidR="00C03C6C">
        <w:rPr>
          <w:rFonts w:ascii="GULVR" w:hAnsi="GULVR" w:cs="GULVR"/>
          <w:sz w:val="16"/>
          <w:szCs w:val="16"/>
          <w:lang w:val="en-US"/>
        </w:rPr>
        <w:t xml:space="preserve"> </w:t>
      </w:r>
      <w:r w:rsidRPr="00356093">
        <w:rPr>
          <w:rFonts w:ascii="GULVR" w:hAnsi="GULVR" w:cs="GULVR"/>
          <w:sz w:val="16"/>
          <w:szCs w:val="16"/>
          <w:lang w:val="en-US"/>
        </w:rPr>
        <w:t>IFN-</w:t>
      </w:r>
      <w:r w:rsidRPr="00356093">
        <w:rPr>
          <w:rFonts w:ascii="GVAgoraRoman" w:hAnsi="GVAgoraRoman" w:cs="GVAgoraRoman"/>
          <w:sz w:val="16"/>
          <w:szCs w:val="16"/>
          <w:lang w:val="en-US"/>
        </w:rPr>
        <w:t>g</w:t>
      </w:r>
      <w:r w:rsidRPr="00356093">
        <w:rPr>
          <w:rFonts w:ascii="GULVR" w:hAnsi="GULVR" w:cs="GULVR"/>
          <w:sz w:val="16"/>
          <w:szCs w:val="16"/>
          <w:lang w:val="en-US"/>
        </w:rPr>
        <w:t>. Only 5–10% of NK cells are IFN-</w:t>
      </w:r>
      <w:r w:rsidRPr="00356093">
        <w:rPr>
          <w:rFonts w:ascii="GVAgoraRoman" w:hAnsi="GVAgoraRoman" w:cs="GVAgoraRoman"/>
          <w:sz w:val="16"/>
          <w:szCs w:val="16"/>
          <w:lang w:val="en-US"/>
        </w:rPr>
        <w:t>g</w:t>
      </w:r>
      <w:r w:rsidRPr="00356093">
        <w:rPr>
          <w:rFonts w:ascii="GULVR" w:hAnsi="GULVR" w:cs="GULVR"/>
          <w:sz w:val="16"/>
          <w:szCs w:val="16"/>
          <w:lang w:val="en-US"/>
        </w:rPr>
        <w:t>-producing cells</w:t>
      </w:r>
      <w:proofErr w:type="gramStart"/>
      <w:r w:rsidRPr="00356093">
        <w:rPr>
          <w:rFonts w:ascii="GULVR" w:hAnsi="GULVR" w:cs="GULVR"/>
          <w:sz w:val="16"/>
          <w:szCs w:val="16"/>
          <w:lang w:val="en-US"/>
        </w:rPr>
        <w:t>.</w:t>
      </w:r>
      <w:r>
        <w:rPr>
          <w:rFonts w:ascii="GULVR" w:hAnsi="GULVR" w:cs="GULVR"/>
          <w:sz w:val="16"/>
          <w:szCs w:val="16"/>
          <w:lang w:val="en-US"/>
        </w:rPr>
        <w:t>(</w:t>
      </w:r>
      <w:proofErr w:type="gramEnd"/>
      <w:r w:rsidRPr="00356093">
        <w:rPr>
          <w:rFonts w:ascii="GULVR" w:hAnsi="GULVR" w:cs="GULVR"/>
          <w:sz w:val="27"/>
          <w:szCs w:val="27"/>
          <w:lang w:val="en-US"/>
        </w:rPr>
        <w:t xml:space="preserve"> Innate and adaptive immune responses to human </w:t>
      </w:r>
      <w:r w:rsidRPr="00356093">
        <w:rPr>
          <w:rFonts w:ascii="GULVI" w:hAnsi="GULVI" w:cs="GULVI"/>
          <w:i/>
          <w:iCs/>
          <w:sz w:val="27"/>
          <w:szCs w:val="27"/>
          <w:lang w:val="en-US"/>
        </w:rPr>
        <w:t>Mycobacterium tuberculosis</w:t>
      </w:r>
    </w:p>
    <w:p w:rsidR="00356093" w:rsidRPr="00356093" w:rsidRDefault="00356093" w:rsidP="00356093">
      <w:pPr>
        <w:autoSpaceDE w:val="0"/>
        <w:autoSpaceDN w:val="0"/>
        <w:adjustRightInd w:val="0"/>
        <w:spacing w:after="0" w:line="240" w:lineRule="auto"/>
        <w:rPr>
          <w:rFonts w:ascii="GULVR" w:hAnsi="GULVR" w:cs="GULVR"/>
          <w:sz w:val="27"/>
          <w:szCs w:val="27"/>
          <w:lang w:val="en-US"/>
        </w:rPr>
      </w:pPr>
      <w:proofErr w:type="gramStart"/>
      <w:r w:rsidRPr="00356093">
        <w:rPr>
          <w:rFonts w:ascii="GULVR" w:hAnsi="GULVR" w:cs="GULVR"/>
          <w:sz w:val="27"/>
          <w:szCs w:val="27"/>
          <w:lang w:val="en-US"/>
        </w:rPr>
        <w:t>infection</w:t>
      </w:r>
      <w:proofErr w:type="gramEnd"/>
    </w:p>
    <w:p w:rsidR="00356093" w:rsidRDefault="00356093" w:rsidP="00356093">
      <w:pPr>
        <w:rPr>
          <w:rFonts w:ascii="GULVR" w:hAnsi="GULVR" w:cs="GULVR"/>
          <w:sz w:val="15"/>
          <w:szCs w:val="15"/>
          <w:lang w:val="en-US"/>
        </w:rPr>
      </w:pPr>
      <w:r w:rsidRPr="00356093">
        <w:rPr>
          <w:rFonts w:ascii="GULVR" w:hAnsi="GULVR" w:cs="GULVR"/>
          <w:sz w:val="21"/>
          <w:szCs w:val="21"/>
          <w:lang w:val="en-US"/>
        </w:rPr>
        <w:t xml:space="preserve">Ramakrishna </w:t>
      </w:r>
      <w:proofErr w:type="spellStart"/>
      <w:r w:rsidRPr="00356093">
        <w:rPr>
          <w:rFonts w:ascii="GULVR" w:hAnsi="GULVR" w:cs="GULVR"/>
          <w:sz w:val="21"/>
          <w:szCs w:val="21"/>
          <w:lang w:val="en-US"/>
        </w:rPr>
        <w:t>Vankayalapati</w:t>
      </w:r>
      <w:r w:rsidRPr="00356093">
        <w:rPr>
          <w:rFonts w:ascii="GULVR" w:hAnsi="GULVR" w:cs="GULVR"/>
          <w:sz w:val="15"/>
          <w:szCs w:val="15"/>
          <w:lang w:val="en-US"/>
        </w:rPr>
        <w:t>a</w:t>
      </w:r>
      <w:proofErr w:type="gramStart"/>
      <w:r w:rsidRPr="00356093">
        <w:rPr>
          <w:rFonts w:ascii="GULVR" w:hAnsi="GULVR" w:cs="GULVR"/>
          <w:sz w:val="15"/>
          <w:szCs w:val="15"/>
          <w:lang w:val="en-US"/>
        </w:rPr>
        <w:t>,b</w:t>
      </w:r>
      <w:proofErr w:type="spellEnd"/>
      <w:proofErr w:type="gramEnd"/>
      <w:r w:rsidRPr="00356093">
        <w:rPr>
          <w:rFonts w:ascii="GULVR" w:hAnsi="GULVR" w:cs="GULVR"/>
          <w:sz w:val="15"/>
          <w:szCs w:val="15"/>
          <w:lang w:val="en-US"/>
        </w:rPr>
        <w:t xml:space="preserve">, </w:t>
      </w:r>
      <w:r w:rsidRPr="00356093">
        <w:rPr>
          <w:rFonts w:ascii="GULVR" w:hAnsi="GULVR" w:cs="GULVR"/>
          <w:sz w:val="21"/>
          <w:szCs w:val="21"/>
          <w:lang w:val="en-US"/>
        </w:rPr>
        <w:t xml:space="preserve">*, Peter F. </w:t>
      </w:r>
      <w:proofErr w:type="spellStart"/>
      <w:r w:rsidRPr="00356093">
        <w:rPr>
          <w:rFonts w:ascii="GULVR" w:hAnsi="GULVR" w:cs="GULVR"/>
          <w:sz w:val="21"/>
          <w:szCs w:val="21"/>
          <w:lang w:val="en-US"/>
        </w:rPr>
        <w:t>Barnes</w:t>
      </w:r>
      <w:r w:rsidRPr="00356093">
        <w:rPr>
          <w:rFonts w:ascii="GULVR" w:hAnsi="GULVR" w:cs="GULVR"/>
          <w:sz w:val="15"/>
          <w:szCs w:val="15"/>
          <w:lang w:val="en-US"/>
        </w:rPr>
        <w:t>a,b</w:t>
      </w:r>
      <w:proofErr w:type="spellEnd"/>
      <w:r w:rsidRPr="00356093">
        <w:rPr>
          <w:rFonts w:ascii="GULVR" w:hAnsi="GULVR" w:cs="GULVR"/>
          <w:sz w:val="15"/>
          <w:szCs w:val="15"/>
          <w:lang w:val="en-US"/>
        </w:rPr>
        <w:t>,</w:t>
      </w:r>
      <w:r>
        <w:rPr>
          <w:rFonts w:ascii="GULVR" w:hAnsi="GULVR" w:cs="GULVR"/>
          <w:sz w:val="15"/>
          <w:szCs w:val="15"/>
          <w:lang w:val="en-US"/>
        </w:rPr>
        <w:t>)</w:t>
      </w:r>
    </w:p>
    <w:p w:rsidR="00BC72BB" w:rsidRPr="000F3857" w:rsidRDefault="00937ADC" w:rsidP="00BC72BB">
      <w:pPr>
        <w:autoSpaceDE w:val="0"/>
        <w:autoSpaceDN w:val="0"/>
        <w:adjustRightInd w:val="0"/>
        <w:spacing w:after="0" w:line="240" w:lineRule="auto"/>
        <w:rPr>
          <w:rFonts w:ascii="Times-Italic" w:hAnsi="Times-Italic" w:cs="Times-Italic"/>
          <w:i/>
          <w:iCs/>
          <w:lang w:val="en-US"/>
        </w:rPr>
      </w:pPr>
      <w:r w:rsidRPr="009312C3">
        <w:rPr>
          <w:rFonts w:ascii="GULVI" w:hAnsi="GULVI" w:cs="GULVI"/>
          <w:i/>
          <w:iCs/>
          <w:sz w:val="16"/>
          <w:szCs w:val="16"/>
          <w:lang w:val="en-US"/>
        </w:rPr>
        <w:t>.</w:t>
      </w:r>
      <w:r w:rsidR="00BC72BB" w:rsidRPr="00BC72BB">
        <w:rPr>
          <w:rFonts w:ascii="Times-Roman" w:hAnsi="Times-Roman" w:cs="Times-Roman"/>
          <w:sz w:val="18"/>
          <w:szCs w:val="18"/>
          <w:lang w:val="en-US"/>
        </w:rPr>
        <w:t xml:space="preserve"> </w:t>
      </w:r>
      <w:r w:rsidR="00BC72BB">
        <w:rPr>
          <w:rFonts w:ascii="Times-Roman" w:hAnsi="Times-Roman" w:cs="Times-Roman"/>
          <w:sz w:val="18"/>
          <w:szCs w:val="18"/>
          <w:lang w:val="en-US"/>
        </w:rPr>
        <w:t>Futures papers may include bidirectional signaling…</w:t>
      </w:r>
    </w:p>
    <w:p w:rsidR="00F505B7" w:rsidRPr="009312C3" w:rsidRDefault="00F505B7" w:rsidP="00356093">
      <w:pPr>
        <w:rPr>
          <w:rFonts w:ascii="GULVI" w:hAnsi="GULVI" w:cs="GULVI"/>
          <w:i/>
          <w:iCs/>
          <w:sz w:val="16"/>
          <w:szCs w:val="16"/>
          <w:lang w:val="en-US"/>
        </w:rPr>
      </w:pPr>
    </w:p>
    <w:p w:rsidR="004F0713" w:rsidRDefault="00B576D8" w:rsidP="00356093">
      <w:pPr>
        <w:rPr>
          <w:rFonts w:ascii="GULVI" w:hAnsi="GULVI" w:cs="GULVI"/>
          <w:i/>
          <w:iCs/>
          <w:sz w:val="16"/>
          <w:szCs w:val="16"/>
          <w:lang w:val="en-US"/>
        </w:rPr>
      </w:pPr>
      <w:proofErr w:type="gramStart"/>
      <w:r w:rsidRPr="00B576D8">
        <w:rPr>
          <w:rFonts w:ascii="GULVI" w:hAnsi="GULVI" w:cs="GULVI"/>
          <w:i/>
          <w:iCs/>
          <w:sz w:val="16"/>
          <w:szCs w:val="16"/>
          <w:lang w:val="en-US"/>
        </w:rPr>
        <w:t>CD137 as an activation marker o</w:t>
      </w:r>
      <w:r>
        <w:rPr>
          <w:rFonts w:ascii="GULVI" w:hAnsi="GULVI" w:cs="GULVI"/>
          <w:i/>
          <w:iCs/>
          <w:sz w:val="16"/>
          <w:szCs w:val="16"/>
          <w:lang w:val="en-US"/>
        </w:rPr>
        <w:t>f LT so all activated cells express CD137</w:t>
      </w:r>
      <w:r w:rsidR="007468B5">
        <w:rPr>
          <w:rFonts w:ascii="GULVI" w:hAnsi="GULVI" w:cs="GULVI"/>
          <w:i/>
          <w:iCs/>
          <w:sz w:val="16"/>
          <w:szCs w:val="16"/>
          <w:lang w:val="en-US"/>
        </w:rPr>
        <w:t xml:space="preserve"> 35% de </w:t>
      </w:r>
      <w:proofErr w:type="spellStart"/>
      <w:r w:rsidR="007468B5">
        <w:rPr>
          <w:rFonts w:ascii="GULVI" w:hAnsi="GULVI" w:cs="GULVI"/>
          <w:i/>
          <w:iCs/>
          <w:sz w:val="16"/>
          <w:szCs w:val="16"/>
          <w:lang w:val="en-US"/>
        </w:rPr>
        <w:t>blastos</w:t>
      </w:r>
      <w:proofErr w:type="spellEnd"/>
      <w:r w:rsidR="007468B5">
        <w:rPr>
          <w:rFonts w:ascii="GULVI" w:hAnsi="GULVI" w:cs="GULVI"/>
          <w:i/>
          <w:iCs/>
          <w:sz w:val="16"/>
          <w:szCs w:val="16"/>
          <w:lang w:val="en-US"/>
        </w:rPr>
        <w:t>???</w:t>
      </w:r>
      <w:proofErr w:type="gramEnd"/>
    </w:p>
    <w:p w:rsidR="00525740" w:rsidRPr="00C60FE5" w:rsidRDefault="00525740" w:rsidP="00356093">
      <w:pPr>
        <w:rPr>
          <w:rFonts w:ascii="Cambria Math" w:hAnsi="Cambria Math" w:cs="GULVI"/>
          <w:i/>
          <w:iCs/>
          <w:sz w:val="16"/>
          <w:szCs w:val="16"/>
          <w:lang w:val="en-US"/>
        </w:rPr>
      </w:pPr>
      <w:r w:rsidRPr="00B576D8">
        <w:rPr>
          <w:rFonts w:ascii="Arial" w:hAnsi="Arial" w:cs="Arial"/>
          <w:color w:val="000000"/>
          <w:lang w:val="en-US"/>
        </w:rPr>
        <w:br w:type="page"/>
      </w:r>
    </w:p>
    <w:p w:rsidR="00E205AB" w:rsidRPr="00FD60F9" w:rsidRDefault="00E205AB" w:rsidP="00FC5047">
      <w:pPr>
        <w:autoSpaceDE w:val="0"/>
        <w:autoSpaceDN w:val="0"/>
        <w:adjustRightInd w:val="0"/>
        <w:spacing w:after="0" w:line="240" w:lineRule="auto"/>
        <w:jc w:val="both"/>
        <w:rPr>
          <w:rFonts w:ascii="Arial" w:hAnsi="Arial" w:cs="Arial"/>
          <w:b/>
          <w:color w:val="000000"/>
          <w:sz w:val="20"/>
          <w:szCs w:val="20"/>
          <w:lang w:val="en-US"/>
        </w:rPr>
      </w:pPr>
      <w:r w:rsidRPr="00FD60F9">
        <w:rPr>
          <w:rFonts w:ascii="Arial" w:hAnsi="Arial" w:cs="Arial"/>
          <w:b/>
          <w:color w:val="000000"/>
          <w:sz w:val="20"/>
          <w:szCs w:val="20"/>
          <w:lang w:val="en-US"/>
        </w:rPr>
        <w:lastRenderedPageBreak/>
        <w:t xml:space="preserve">APC cells dynamics </w:t>
      </w:r>
    </w:p>
    <w:p w:rsidR="00F76117" w:rsidRPr="00FA62A6" w:rsidRDefault="00F76117" w:rsidP="00F76117">
      <w:pPr>
        <w:jc w:val="both"/>
        <w:rPr>
          <w:rFonts w:ascii="Arial" w:hAnsi="Arial" w:cs="Arial"/>
          <w:iCs/>
          <w:sz w:val="16"/>
          <w:szCs w:val="16"/>
          <w:lang w:val="en-US"/>
        </w:rPr>
      </w:pPr>
      <w:r w:rsidRPr="00FA62A6">
        <w:rPr>
          <w:rFonts w:ascii="Arial" w:hAnsi="Arial" w:cs="Arial"/>
          <w:iCs/>
          <w:sz w:val="16"/>
          <w:szCs w:val="16"/>
          <w:lang w:val="en-US"/>
        </w:rPr>
        <w:t xml:space="preserve">Resting (uncommitted) </w:t>
      </w:r>
      <w:r w:rsidR="00AC779E" w:rsidRPr="00FA62A6">
        <w:rPr>
          <w:rFonts w:ascii="Arial" w:hAnsi="Arial" w:cs="Arial"/>
          <w:iCs/>
          <w:sz w:val="16"/>
          <w:szCs w:val="16"/>
          <w:lang w:val="en-US"/>
        </w:rPr>
        <w:t>APC</w:t>
      </w:r>
      <w:r w:rsidRPr="00FA62A6">
        <w:rPr>
          <w:rFonts w:ascii="Arial" w:hAnsi="Arial" w:cs="Arial"/>
          <w:iCs/>
          <w:sz w:val="16"/>
          <w:szCs w:val="16"/>
          <w:lang w:val="en-US"/>
        </w:rPr>
        <w:t xml:space="preserve"> </w:t>
      </w:r>
      <w:r w:rsidR="00AC779E" w:rsidRPr="00FA62A6">
        <w:rPr>
          <w:rFonts w:ascii="Arial" w:hAnsi="Arial" w:cs="Arial"/>
          <w:iCs/>
          <w:sz w:val="16"/>
          <w:szCs w:val="16"/>
          <w:lang w:val="en-US"/>
        </w:rPr>
        <w:t>(A</w:t>
      </w:r>
      <w:r w:rsidR="00AC779E" w:rsidRPr="00FA62A6">
        <w:rPr>
          <w:rFonts w:ascii="Arial" w:hAnsi="Arial" w:cs="Arial"/>
          <w:iCs/>
          <w:sz w:val="16"/>
          <w:szCs w:val="16"/>
          <w:vertAlign w:val="subscript"/>
          <w:lang w:val="en-US"/>
        </w:rPr>
        <w:t>0</w:t>
      </w:r>
      <w:r w:rsidR="00AC779E" w:rsidRPr="00FA62A6">
        <w:rPr>
          <w:rFonts w:ascii="Arial" w:hAnsi="Arial" w:cs="Arial"/>
          <w:iCs/>
          <w:sz w:val="16"/>
          <w:szCs w:val="16"/>
          <w:lang w:val="en-US"/>
        </w:rPr>
        <w:t>)</w:t>
      </w:r>
      <w:r w:rsidRPr="00FA62A6">
        <w:rPr>
          <w:rFonts w:ascii="Arial" w:hAnsi="Arial" w:cs="Arial"/>
          <w:iCs/>
          <w:sz w:val="16"/>
          <w:szCs w:val="16"/>
          <w:lang w:val="en-US"/>
        </w:rPr>
        <w:t xml:space="preserve"> </w:t>
      </w:r>
    </w:p>
    <w:p w:rsidR="00E8250F" w:rsidRDefault="009D0286">
      <w:pPr>
        <w:rPr>
          <w:rFonts w:ascii="AdvTimes" w:hAnsi="AdvTimes" w:cs="AdvTimes"/>
          <w:color w:val="000000"/>
          <w:sz w:val="16"/>
          <w:szCs w:val="16"/>
          <w:lang w:val="en-US"/>
        </w:rPr>
      </w:pPr>
      <w:r>
        <w:rPr>
          <w:rFonts w:ascii="Arial" w:hAnsi="Arial" w:cs="Arial"/>
          <w:noProof/>
          <w:sz w:val="16"/>
          <w:szCs w:val="16"/>
          <w:lang w:eastAsia="es-AR"/>
        </w:rPr>
        <w:pict>
          <v:rect id="_x0000_s1029" style="position:absolute;margin-left:280.6pt;margin-top:7.4pt;width:119.5pt;height:24.15pt;z-index:251664384" filled="f" stroked="f">
            <v:textbox style="mso-next-textbox:#_x0000_s1029" inset="0,0,0,0">
              <w:txbxContent>
                <w:p w:rsidR="00C76A2C" w:rsidRPr="00471873" w:rsidRDefault="00C76A2C" w:rsidP="00F76117">
                  <w:pPr>
                    <w:rPr>
                      <w:rFonts w:ascii="Arial" w:hAnsi="Arial" w:cs="Arial"/>
                      <w:sz w:val="16"/>
                      <w:lang w:val="en-US"/>
                    </w:rPr>
                  </w:pPr>
                  <w:r w:rsidRPr="00471873">
                    <w:rPr>
                      <w:rFonts w:ascii="Arial" w:hAnsi="Arial" w:cs="Arial"/>
                      <w:sz w:val="16"/>
                      <w:lang w:val="en-US"/>
                    </w:rPr>
                    <w:t>APC</w:t>
                  </w:r>
                  <w:r w:rsidRPr="00471873">
                    <w:rPr>
                      <w:rFonts w:ascii="Arial" w:hAnsi="Arial" w:cs="Arial"/>
                      <w:sz w:val="16"/>
                      <w:vertAlign w:val="subscript"/>
                      <w:lang w:val="en-US"/>
                    </w:rPr>
                    <w:t>0</w:t>
                  </w:r>
                  <w:r w:rsidRPr="00471873">
                    <w:rPr>
                      <w:rFonts w:ascii="Arial" w:hAnsi="Arial" w:cs="Arial"/>
                      <w:sz w:val="16"/>
                      <w:lang w:val="en-US"/>
                    </w:rPr>
                    <w:t xml:space="preserve"> activation in inflammatory context (macrophages)</w:t>
                  </w:r>
                </w:p>
              </w:txbxContent>
            </v:textbox>
          </v:rect>
        </w:pict>
      </w:r>
      <w:r>
        <w:rPr>
          <w:rFonts w:ascii="Arial" w:hAnsi="Arial" w:cs="Arial"/>
          <w:noProof/>
          <w:sz w:val="16"/>
          <w:szCs w:val="16"/>
          <w:lang w:eastAsia="es-AR"/>
        </w:rPr>
        <w:pict>
          <v:rect id="_x0000_s1031" style="position:absolute;margin-left:138.5pt;margin-top:7.4pt;width:119.5pt;height:24.15pt;z-index:251666432" filled="f" stroked="f">
            <v:textbox style="mso-next-textbox:#_x0000_s1031" inset="0,0,0,0">
              <w:txbxContent>
                <w:p w:rsidR="00C76A2C" w:rsidRPr="00471873" w:rsidRDefault="00C76A2C" w:rsidP="00AC779E">
                  <w:pPr>
                    <w:rPr>
                      <w:rFonts w:ascii="Arial" w:hAnsi="Arial" w:cs="Arial"/>
                      <w:sz w:val="16"/>
                      <w:lang w:val="en-US"/>
                    </w:rPr>
                  </w:pPr>
                  <w:r w:rsidRPr="00471873">
                    <w:rPr>
                      <w:rFonts w:ascii="Arial" w:hAnsi="Arial" w:cs="Arial"/>
                      <w:sz w:val="16"/>
                      <w:lang w:val="en-US"/>
                    </w:rPr>
                    <w:t>APC</w:t>
                  </w:r>
                  <w:r w:rsidRPr="00471873">
                    <w:rPr>
                      <w:rFonts w:ascii="Arial" w:hAnsi="Arial" w:cs="Arial"/>
                      <w:sz w:val="16"/>
                      <w:vertAlign w:val="subscript"/>
                      <w:lang w:val="en-US"/>
                    </w:rPr>
                    <w:t>0</w:t>
                  </w:r>
                  <w:r w:rsidRPr="00471873">
                    <w:rPr>
                      <w:rFonts w:ascii="Arial" w:hAnsi="Arial" w:cs="Arial"/>
                      <w:sz w:val="16"/>
                      <w:lang w:val="en-US"/>
                    </w:rPr>
                    <w:t xml:space="preserve"> activation (inflammatory context independent) (DC)</w:t>
                  </w:r>
                </w:p>
              </w:txbxContent>
            </v:textbox>
          </v:rect>
        </w:pict>
      </w:r>
    </w:p>
    <w:p w:rsidR="00F76117" w:rsidRDefault="00702891" w:rsidP="009175B5">
      <w:pPr>
        <w:autoSpaceDE w:val="0"/>
        <w:autoSpaceDN w:val="0"/>
        <w:adjustRightInd w:val="0"/>
        <w:spacing w:after="0" w:line="240" w:lineRule="auto"/>
        <w:jc w:val="both"/>
        <w:rPr>
          <w:rFonts w:ascii="AdvTimes" w:eastAsiaTheme="minorEastAsia" w:hAnsi="AdvTimes" w:cs="AdvTimes"/>
          <w:color w:val="333333"/>
          <w:sz w:val="24"/>
          <w:szCs w:val="24"/>
          <w:lang w:val="en-US"/>
        </w:rPr>
      </w:pPr>
      <w:r>
        <w:rPr>
          <w:noProof/>
          <w:lang w:eastAsia="es-AR"/>
        </w:rPr>
        <w:pict>
          <v:polyline id="_x0000_s1032" style="position:absolute;left:0;text-align:left;z-index:251667456" points="340.95pt,9.65pt,350.35pt,29.85pt" coordsize="188,404">
            <v:stroke endarrow="block"/>
            <v:path arrowok="t"/>
          </v:polyline>
        </w:pict>
      </w:r>
      <w:r>
        <w:rPr>
          <w:noProof/>
          <w:lang w:eastAsia="es-AR"/>
        </w:rPr>
        <w:pict>
          <v:polyline id="_x0000_s1030" style="position:absolute;left:0;text-align:left;z-index:251665408;mso-position-horizontal-relative:text;mso-position-vertical-relative:text" points="192.65pt,14.45pt,202.05pt,34.65pt" coordsize="188,404">
            <v:stroke endarrow="block"/>
            <v:path arrowok="t"/>
          </v:polyline>
        </w:pict>
      </w:r>
      <w:r w:rsidR="00743777" w:rsidRPr="00743777">
        <w:rPr>
          <w:rFonts w:ascii="AdvTimes" w:eastAsiaTheme="minorEastAsia" w:hAnsi="AdvTimes" w:cs="AdvTimes"/>
          <w:color w:val="333333"/>
          <w:position w:val="-4"/>
          <w:sz w:val="24"/>
          <w:szCs w:val="24"/>
          <w:lang w:val="en-US"/>
        </w:rPr>
        <w:object w:dxaOrig="180" w:dyaOrig="279">
          <v:shape id="_x0000_i1026" type="#_x0000_t75" style="width:8.85pt;height:14.15pt" o:ole="">
            <v:imagedata r:id="rId10" o:title=""/>
          </v:shape>
          <o:OLEObject Type="Embed" ProgID="Equation.DSMT4" ShapeID="_x0000_i1026" DrawAspect="Content" ObjectID="_1392804294" r:id="rId11"/>
        </w:object>
      </w:r>
      <w:r w:rsidR="00C76A2C">
        <w:rPr>
          <w:noProof/>
          <w:lang w:eastAsia="es-AR"/>
        </w:rPr>
        <w:pict>
          <v:group id="_x0000_s1218" style="position:absolute;left:0;text-align:left;margin-left:88.55pt;margin-top:9.65pt;width:98pt;height:31.4pt;z-index:251663360;mso-position-horizontal-relative:text;mso-position-vertical-relative:text" coordorigin="3444,1978" coordsize="1960,628">
            <v:rect id="_x0000_s1027" style="position:absolute;left:3444;top:1978;width:1960;height:360" filled="f" stroked="f">
              <v:textbox style="mso-next-textbox:#_x0000_s1027" inset="0,0,0,0">
                <w:txbxContent>
                  <w:p w:rsidR="00C76A2C" w:rsidRPr="00471873" w:rsidRDefault="00C76A2C" w:rsidP="00F76117">
                    <w:pPr>
                      <w:rPr>
                        <w:rFonts w:ascii="Arial" w:hAnsi="Arial" w:cs="Arial"/>
                        <w:sz w:val="16"/>
                      </w:rPr>
                    </w:pPr>
                    <w:r w:rsidRPr="00471873">
                      <w:rPr>
                        <w:rFonts w:ascii="Arial" w:hAnsi="Arial" w:cs="Arial"/>
                        <w:sz w:val="16"/>
                      </w:rPr>
                      <w:t>APC</w:t>
                    </w:r>
                    <w:r w:rsidRPr="00471873">
                      <w:rPr>
                        <w:rFonts w:ascii="Arial" w:hAnsi="Arial" w:cs="Arial"/>
                        <w:sz w:val="16"/>
                        <w:vertAlign w:val="subscript"/>
                      </w:rPr>
                      <w:t>0</w:t>
                    </w:r>
                    <w:r w:rsidRPr="00471873">
                      <w:rPr>
                        <w:rFonts w:ascii="Arial" w:hAnsi="Arial" w:cs="Arial"/>
                        <w:sz w:val="16"/>
                      </w:rPr>
                      <w:t xml:space="preserve"> </w:t>
                    </w:r>
                    <w:proofErr w:type="spellStart"/>
                    <w:r w:rsidRPr="00471873">
                      <w:rPr>
                        <w:rFonts w:ascii="Arial" w:hAnsi="Arial" w:cs="Arial"/>
                        <w:sz w:val="16"/>
                      </w:rPr>
                      <w:t>death</w:t>
                    </w:r>
                    <w:proofErr w:type="spellEnd"/>
                  </w:p>
                </w:txbxContent>
              </v:textbox>
            </v:rect>
            <v:shape id="_x0000_s1028" style="position:absolute;left:3960;top:2202;width:188;height:404" coordsize="188,404" path="m,l188,404e">
              <v:stroke endarrow="block"/>
              <v:path arrowok="t"/>
            </v:shape>
          </v:group>
        </w:pict>
      </w:r>
    </w:p>
    <w:p w:rsidR="00E8250F" w:rsidRDefault="00E8250F" w:rsidP="00C60FE5">
      <w:pPr>
        <w:autoSpaceDE w:val="0"/>
        <w:autoSpaceDN w:val="0"/>
        <w:adjustRightInd w:val="0"/>
        <w:spacing w:after="0" w:line="240" w:lineRule="auto"/>
        <w:jc w:val="center"/>
        <w:rPr>
          <w:rFonts w:eastAsiaTheme="minorEastAsia" w:cstheme="minorHAnsi"/>
          <w:color w:val="333333"/>
          <w:sz w:val="20"/>
          <w:szCs w:val="20"/>
          <w:lang w:val="en-US"/>
        </w:rPr>
      </w:pPr>
    </w:p>
    <w:commentRangeStart w:id="121"/>
    <w:p w:rsidR="0094296D" w:rsidRDefault="00B03C0B" w:rsidP="00C60FE5">
      <w:pPr>
        <w:autoSpaceDE w:val="0"/>
        <w:autoSpaceDN w:val="0"/>
        <w:adjustRightInd w:val="0"/>
        <w:spacing w:after="0" w:line="240" w:lineRule="auto"/>
        <w:jc w:val="center"/>
        <w:rPr>
          <w:ins w:id="122" w:author="DarioFD" w:date="2012-03-08T12:20:00Z"/>
          <w:rFonts w:eastAsiaTheme="minorEastAsia" w:cstheme="minorHAnsi"/>
          <w:color w:val="333333"/>
          <w:position w:val="-34"/>
          <w:sz w:val="20"/>
          <w:szCs w:val="20"/>
          <w:lang w:val="en-US"/>
        </w:rPr>
      </w:pPr>
      <w:r w:rsidRPr="007F414E">
        <w:rPr>
          <w:rFonts w:eastAsiaTheme="minorEastAsia" w:cstheme="minorHAnsi"/>
          <w:color w:val="333333"/>
          <w:position w:val="-34"/>
          <w:sz w:val="20"/>
          <w:szCs w:val="20"/>
          <w:lang w:val="en-US"/>
        </w:rPr>
        <w:object w:dxaOrig="7780" w:dyaOrig="800">
          <v:shape id="_x0000_i1027" type="#_x0000_t75" style="width:389.5pt;height:40.7pt" o:ole="">
            <v:imagedata r:id="rId12" o:title=""/>
          </v:shape>
          <o:OLEObject Type="Embed" ProgID="Equation.DSMT4" ShapeID="_x0000_i1027" DrawAspect="Content" ObjectID="_1392804295" r:id="rId13"/>
        </w:object>
      </w:r>
      <w:commentRangeEnd w:id="121"/>
      <w:r w:rsidR="007C1BEF">
        <w:rPr>
          <w:rStyle w:val="Refdecomentario"/>
        </w:rPr>
        <w:commentReference w:id="121"/>
      </w:r>
    </w:p>
    <w:p w:rsidR="00B51715" w:rsidRDefault="00B51715" w:rsidP="00C60FE5">
      <w:pPr>
        <w:autoSpaceDE w:val="0"/>
        <w:autoSpaceDN w:val="0"/>
        <w:adjustRightInd w:val="0"/>
        <w:spacing w:after="0" w:line="240" w:lineRule="auto"/>
        <w:jc w:val="center"/>
        <w:rPr>
          <w:rFonts w:eastAsiaTheme="minorEastAsia" w:cstheme="minorHAnsi"/>
          <w:color w:val="333333"/>
          <w:sz w:val="20"/>
          <w:szCs w:val="20"/>
          <w:lang w:val="en-US"/>
        </w:rPr>
      </w:pPr>
    </w:p>
    <w:p w:rsidR="00620CB4" w:rsidRDefault="00620CB4" w:rsidP="00C60FE5">
      <w:pPr>
        <w:autoSpaceDE w:val="0"/>
        <w:autoSpaceDN w:val="0"/>
        <w:adjustRightInd w:val="0"/>
        <w:spacing w:after="0" w:line="240" w:lineRule="auto"/>
        <w:jc w:val="center"/>
        <w:rPr>
          <w:rFonts w:eastAsiaTheme="minorEastAsia" w:cstheme="minorHAnsi"/>
          <w:color w:val="333333"/>
          <w:sz w:val="20"/>
          <w:szCs w:val="20"/>
          <w:lang w:val="en-US"/>
        </w:rPr>
      </w:pPr>
    </w:p>
    <w:p w:rsidR="004379EE" w:rsidRPr="00FA62A6" w:rsidRDefault="00C76A2C" w:rsidP="00C60FE5">
      <w:pPr>
        <w:autoSpaceDE w:val="0"/>
        <w:autoSpaceDN w:val="0"/>
        <w:adjustRightInd w:val="0"/>
        <w:spacing w:after="0" w:line="240" w:lineRule="auto"/>
        <w:jc w:val="center"/>
        <w:rPr>
          <w:rFonts w:eastAsiaTheme="minorEastAsia" w:cstheme="minorHAnsi"/>
          <w:color w:val="333333"/>
          <w:sz w:val="16"/>
          <w:szCs w:val="16"/>
          <w:lang w:val="en-US"/>
        </w:rPr>
      </w:pPr>
      <w:r>
        <w:rPr>
          <w:rFonts w:eastAsiaTheme="minorEastAsia" w:cstheme="minorHAnsi"/>
          <w:noProof/>
          <w:color w:val="333333"/>
          <w:sz w:val="24"/>
          <w:szCs w:val="24"/>
          <w:lang w:eastAsia="es-AR"/>
        </w:rPr>
        <w:pict>
          <v:rect id="_x0000_s1035" style="position:absolute;left:0;text-align:left;margin-left:477.75pt;margin-top:-.05pt;width:1in;height:19.7pt;z-index:251670528" stroked="f">
            <v:textbox style="mso-next-textbox:#_x0000_s1035" inset="0,0,0,0">
              <w:txbxContent>
                <w:p w:rsidR="00C76A2C" w:rsidRPr="00471873" w:rsidRDefault="00C76A2C" w:rsidP="0017700A">
                  <w:pPr>
                    <w:jc w:val="center"/>
                    <w:rPr>
                      <w:rFonts w:ascii="Arial" w:hAnsi="Arial" w:cs="Arial"/>
                      <w:sz w:val="16"/>
                      <w:lang w:val="en-US"/>
                    </w:rPr>
                  </w:pPr>
                  <w:r w:rsidRPr="00471873">
                    <w:rPr>
                      <w:rFonts w:ascii="Arial" w:hAnsi="Arial" w:cs="Arial"/>
                      <w:sz w:val="16"/>
                      <w:lang w:val="en-US"/>
                    </w:rPr>
                    <w:t>TNF-</w:t>
                  </w:r>
                  <w:r w:rsidRPr="00471873">
                    <w:rPr>
                      <w:rFonts w:ascii="Symbol" w:hAnsi="Symbol" w:cs="Arial"/>
                      <w:sz w:val="16"/>
                      <w:lang w:val="en-US"/>
                    </w:rPr>
                    <w:t></w:t>
                  </w:r>
                  <w:r w:rsidRPr="00471873">
                    <w:rPr>
                      <w:rFonts w:ascii="Arial" w:hAnsi="Arial" w:cs="Arial"/>
                      <w:sz w:val="16"/>
                      <w:lang w:val="en-US"/>
                    </w:rPr>
                    <w:t xml:space="preserve"> induced apoptosis of APC</w:t>
                  </w:r>
                </w:p>
              </w:txbxContent>
            </v:textbox>
          </v:rect>
        </w:pict>
      </w:r>
      <w:r>
        <w:rPr>
          <w:rFonts w:eastAsiaTheme="minorEastAsia" w:cstheme="minorHAnsi"/>
          <w:noProof/>
          <w:color w:val="333333"/>
          <w:sz w:val="24"/>
          <w:szCs w:val="24"/>
          <w:lang w:eastAsia="es-AR"/>
        </w:rPr>
        <w:pict>
          <v:polyline id="_x0000_s1036" style="position:absolute;left:0;text-align:left;rotation:-2191968fd;z-index:251671552" points="484.1pt,31.7pt,458.6pt,44.7pt" coordsize="510,260">
            <v:stroke endarrow="block"/>
            <v:path arrowok="t"/>
          </v:polyline>
        </w:pict>
      </w:r>
    </w:p>
    <w:p w:rsidR="004379EE" w:rsidRPr="00FA62A6" w:rsidRDefault="004379EE" w:rsidP="004379EE">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Activated APC (</w:t>
      </w:r>
      <w:proofErr w:type="spellStart"/>
      <w:proofErr w:type="gramStart"/>
      <w:r w:rsidRPr="00FA62A6">
        <w:rPr>
          <w:rFonts w:ascii="Arial" w:eastAsiaTheme="minorEastAsia" w:hAnsi="Arial" w:cs="Arial"/>
          <w:color w:val="333333"/>
          <w:sz w:val="16"/>
          <w:szCs w:val="16"/>
          <w:lang w:val="en-US"/>
        </w:rPr>
        <w:t>A</w:t>
      </w:r>
      <w:r w:rsidRPr="00FA62A6">
        <w:rPr>
          <w:rFonts w:ascii="Arial" w:eastAsiaTheme="minorEastAsia" w:hAnsi="Arial" w:cs="Arial"/>
          <w:color w:val="333333"/>
          <w:sz w:val="16"/>
          <w:szCs w:val="16"/>
          <w:vertAlign w:val="subscript"/>
          <w:lang w:val="en-US"/>
        </w:rPr>
        <w:t>a</w:t>
      </w:r>
      <w:proofErr w:type="spellEnd"/>
      <w:proofErr w:type="gramEnd"/>
      <w:r w:rsidRPr="00FA62A6">
        <w:rPr>
          <w:rFonts w:ascii="Arial" w:hAnsi="Arial" w:cs="Arial"/>
          <w:noProof/>
          <w:sz w:val="16"/>
          <w:szCs w:val="16"/>
          <w:lang w:val="en-US" w:eastAsia="es-AR"/>
        </w:rPr>
        <w:t>)</w:t>
      </w:r>
    </w:p>
    <w:p w:rsidR="004379EE" w:rsidRDefault="00C76A2C" w:rsidP="00C60FE5">
      <w:pPr>
        <w:autoSpaceDE w:val="0"/>
        <w:autoSpaceDN w:val="0"/>
        <w:adjustRightInd w:val="0"/>
        <w:spacing w:after="0" w:line="240" w:lineRule="auto"/>
        <w:jc w:val="center"/>
        <w:rPr>
          <w:rFonts w:eastAsiaTheme="minorEastAsia" w:cstheme="minorHAnsi"/>
          <w:color w:val="333333"/>
          <w:sz w:val="20"/>
          <w:szCs w:val="20"/>
          <w:lang w:val="en-US"/>
        </w:rPr>
      </w:pPr>
      <w:r>
        <w:rPr>
          <w:rFonts w:ascii="Arial" w:hAnsi="Arial" w:cs="Arial"/>
          <w:noProof/>
          <w:sz w:val="16"/>
          <w:szCs w:val="16"/>
          <w:lang w:eastAsia="es-AR"/>
        </w:rPr>
        <w:pict>
          <v:rect id="_x0000_s1058" style="position:absolute;left:0;text-align:left;margin-left:335.35pt;margin-top:3.85pt;width:98pt;height:18pt;z-index:251691008" filled="f" stroked="f">
            <v:textbox style="mso-next-textbox:#_x0000_s1058" inset="0,0,0,0">
              <w:txbxContent>
                <w:p w:rsidR="00C76A2C" w:rsidRPr="00471873" w:rsidRDefault="00C76A2C" w:rsidP="004379EE">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w:t>
                  </w:r>
                  <w:proofErr w:type="spellStart"/>
                  <w:r w:rsidRPr="00471873">
                    <w:rPr>
                      <w:rFonts w:ascii="Arial" w:hAnsi="Arial" w:cs="Arial"/>
                      <w:sz w:val="16"/>
                    </w:rPr>
                    <w:t>death</w:t>
                  </w:r>
                  <w:proofErr w:type="spellEnd"/>
                </w:p>
              </w:txbxContent>
            </v:textbox>
          </v:rect>
        </w:pict>
      </w:r>
    </w:p>
    <w:p w:rsidR="00620CB4" w:rsidRDefault="00C76A2C" w:rsidP="00C60FE5">
      <w:pPr>
        <w:autoSpaceDE w:val="0"/>
        <w:autoSpaceDN w:val="0"/>
        <w:adjustRightInd w:val="0"/>
        <w:spacing w:after="0" w:line="240" w:lineRule="auto"/>
        <w:jc w:val="center"/>
        <w:rPr>
          <w:rFonts w:eastAsiaTheme="minorEastAsia" w:cstheme="minorHAnsi"/>
          <w:color w:val="333333"/>
          <w:sz w:val="20"/>
          <w:szCs w:val="20"/>
          <w:lang w:val="en-US"/>
        </w:rPr>
      </w:pPr>
      <w:r>
        <w:rPr>
          <w:rFonts w:ascii="Arial" w:hAnsi="Arial" w:cs="Arial"/>
          <w:noProof/>
          <w:sz w:val="16"/>
          <w:szCs w:val="16"/>
          <w:lang w:eastAsia="es-AR"/>
        </w:rPr>
        <w:pict>
          <v:polyline id="_x0000_s1059" style="position:absolute;left:0;text-align:left;z-index:251692032" points="366.4pt,9.65pt,375.8pt,29.85pt" coordsize="188,404">
            <v:stroke endarrow="block"/>
            <v:path arrowok="t"/>
          </v:polyline>
        </w:pict>
      </w:r>
    </w:p>
    <w:p w:rsidR="00620CB4" w:rsidRDefault="00C76A2C" w:rsidP="00A9618B">
      <w:pPr>
        <w:autoSpaceDE w:val="0"/>
        <w:autoSpaceDN w:val="0"/>
        <w:adjustRightInd w:val="0"/>
        <w:spacing w:after="0" w:line="240" w:lineRule="auto"/>
        <w:jc w:val="center"/>
        <w:rPr>
          <w:rFonts w:eastAsiaTheme="minorEastAsia" w:cstheme="minorHAnsi"/>
          <w:color w:val="333333"/>
          <w:sz w:val="20"/>
          <w:szCs w:val="20"/>
          <w:lang w:val="en-US"/>
        </w:rPr>
      </w:pPr>
      <w:r>
        <w:rPr>
          <w:rFonts w:eastAsiaTheme="minorEastAsia" w:cstheme="minorHAnsi"/>
          <w:noProof/>
          <w:color w:val="333333"/>
          <w:sz w:val="24"/>
          <w:szCs w:val="24"/>
          <w:lang w:eastAsia="es-AR"/>
        </w:rPr>
        <w:pict>
          <v:shape id="_x0000_s1040" style="position:absolute;left:0;text-align:left;margin-left:453.25pt;margin-top:81.85pt;width:25.5pt;height:13pt;rotation:-40916029fd;z-index:251673600" coordsize="510,260" path="m510,l,260e">
            <v:stroke endarrow="block"/>
            <v:path arrowok="t"/>
          </v:shape>
        </w:pict>
      </w:r>
      <w:r>
        <w:rPr>
          <w:rFonts w:eastAsiaTheme="minorEastAsia" w:cstheme="minorHAnsi"/>
          <w:noProof/>
          <w:color w:val="333333"/>
          <w:sz w:val="24"/>
          <w:szCs w:val="24"/>
          <w:lang w:eastAsia="es-AR"/>
        </w:rPr>
        <w:pict>
          <v:shape id="_x0000_s1044" style="position:absolute;left:0;text-align:left;margin-left:68.3pt;margin-top:81.85pt;width:25.5pt;height:13pt;rotation:-15641367fd;z-index:251675648" coordsize="510,260" path="m510,l,260e">
            <v:stroke endarrow="block"/>
            <v:path arrowok="t"/>
          </v:shape>
        </w:pict>
      </w:r>
      <w:r>
        <w:rPr>
          <w:rFonts w:eastAsiaTheme="minorEastAsia" w:cstheme="minorHAnsi"/>
          <w:noProof/>
          <w:color w:val="333333"/>
          <w:sz w:val="24"/>
          <w:szCs w:val="24"/>
          <w:lang w:eastAsia="es-AR"/>
        </w:rPr>
        <w:pict>
          <v:shape id="_x0000_s1055" style="position:absolute;left:0;text-align:left;margin-left:201.05pt;margin-top:81.85pt;width:25.5pt;height:13pt;rotation:-16961179fd;z-index:251686912" coordsize="510,260" path="m510,l,260e">
            <v:stroke endarrow="block"/>
            <v:path arrowok="t"/>
          </v:shape>
        </w:pict>
      </w:r>
      <w:commentRangeStart w:id="123"/>
      <w:r w:rsidRPr="00D90D08">
        <w:rPr>
          <w:rFonts w:eastAsiaTheme="minorEastAsia" w:cstheme="minorHAnsi"/>
          <w:color w:val="333333"/>
          <w:position w:val="-80"/>
          <w:sz w:val="20"/>
          <w:szCs w:val="20"/>
          <w:lang w:val="en-US"/>
        </w:rPr>
        <w:object w:dxaOrig="10120" w:dyaOrig="1719">
          <v:shape id="_x0000_i1046" type="#_x0000_t75" style="width:505.75pt;height:85.55pt" o:ole="">
            <v:imagedata r:id="rId14" o:title=""/>
          </v:shape>
          <o:OLEObject Type="Embed" ProgID="Equation.DSMT4" ShapeID="_x0000_i1046" DrawAspect="Content" ObjectID="_1392804296" r:id="rId15"/>
        </w:object>
      </w:r>
      <w:commentRangeEnd w:id="123"/>
      <w:r>
        <w:rPr>
          <w:rStyle w:val="Refdecomentario"/>
        </w:rPr>
        <w:commentReference w:id="123"/>
      </w:r>
      <w:r>
        <w:rPr>
          <w:rFonts w:eastAsiaTheme="minorEastAsia" w:cstheme="minorHAnsi"/>
          <w:color w:val="333333"/>
          <w:position w:val="-4"/>
          <w:sz w:val="20"/>
          <w:szCs w:val="20"/>
          <w:lang w:val="en-US"/>
        </w:rPr>
        <w:pict>
          <v:shape id="_x0000_i1028" type="#_x0000_t75" style="width:8.85pt;height:13.55pt">
            <v:imagedata r:id="rId16" o:title=""/>
          </v:shape>
        </w:pict>
      </w:r>
    </w:p>
    <w:p w:rsidR="00620CB4" w:rsidRDefault="00C76A2C" w:rsidP="00C60FE5">
      <w:pPr>
        <w:autoSpaceDE w:val="0"/>
        <w:autoSpaceDN w:val="0"/>
        <w:adjustRightInd w:val="0"/>
        <w:spacing w:after="0" w:line="240" w:lineRule="auto"/>
        <w:jc w:val="center"/>
        <w:rPr>
          <w:rFonts w:eastAsiaTheme="minorEastAsia" w:cstheme="minorHAnsi"/>
          <w:color w:val="333333"/>
          <w:sz w:val="20"/>
          <w:szCs w:val="20"/>
          <w:lang w:val="en-US"/>
        </w:rPr>
      </w:pPr>
      <w:r>
        <w:rPr>
          <w:noProof/>
          <w:lang w:eastAsia="es-AR"/>
        </w:rPr>
        <w:pict>
          <v:polyline id="_x0000_s1056" style="position:absolute;left:0;text-align:left;rotation:14657087fd;z-index:251687936" points="318pt,3.55pt,340.95pt,24.95pt" coordsize="459,428">
            <v:stroke endarrow="block"/>
            <v:path arrowok="t"/>
          </v:polyline>
        </w:pict>
      </w:r>
    </w:p>
    <w:p w:rsidR="00620CB4" w:rsidRDefault="00C76A2C" w:rsidP="00C60FE5">
      <w:pPr>
        <w:autoSpaceDE w:val="0"/>
        <w:autoSpaceDN w:val="0"/>
        <w:adjustRightInd w:val="0"/>
        <w:spacing w:after="0" w:line="240" w:lineRule="auto"/>
        <w:jc w:val="center"/>
        <w:rPr>
          <w:rFonts w:eastAsiaTheme="minorEastAsia" w:cstheme="minorHAnsi"/>
          <w:color w:val="333333"/>
          <w:sz w:val="20"/>
          <w:szCs w:val="20"/>
          <w:lang w:val="en-US"/>
        </w:rPr>
      </w:pPr>
      <w:r>
        <w:rPr>
          <w:noProof/>
          <w:lang w:eastAsia="es-AR"/>
        </w:rPr>
        <w:pict>
          <v:rect id="_x0000_s1057" style="position:absolute;left:0;text-align:left;margin-left:432.25pt;margin-top:9.2pt;width:131.35pt;height:30.75pt;z-index:251688960" filled="f" stroked="f">
            <v:textbox style="mso-next-textbox:#_x0000_s1057" inset="0,0,0,0">
              <w:txbxContent>
                <w:p w:rsidR="00C76A2C" w:rsidRPr="00471873" w:rsidRDefault="00C76A2C" w:rsidP="00D00E54">
                  <w:pPr>
                    <w:spacing w:after="0" w:line="240" w:lineRule="auto"/>
                    <w:jc w:val="center"/>
                    <w:rPr>
                      <w:rFonts w:ascii="Arial" w:hAnsi="Arial" w:cs="Arial"/>
                      <w:sz w:val="16"/>
                      <w:lang w:val="en-US"/>
                    </w:rPr>
                  </w:pPr>
                  <w:r w:rsidRPr="00471873">
                    <w:rPr>
                      <w:rFonts w:ascii="Arial" w:hAnsi="Arial" w:cs="Arial"/>
                      <w:sz w:val="16"/>
                      <w:lang w:val="en-US"/>
                    </w:rPr>
                    <w:t>APCs binding to</w:t>
                  </w:r>
                </w:p>
                <w:p w:rsidR="00C76A2C" w:rsidRPr="00471873" w:rsidRDefault="00C76A2C" w:rsidP="00D00E54">
                  <w:pPr>
                    <w:spacing w:after="0" w:line="240" w:lineRule="auto"/>
                    <w:jc w:val="center"/>
                    <w:rPr>
                      <w:rFonts w:ascii="Arial" w:hAnsi="Arial" w:cs="Arial"/>
                      <w:sz w:val="16"/>
                      <w:lang w:val="en-US"/>
                    </w:rPr>
                  </w:pPr>
                  <w:r w:rsidRPr="00471873">
                    <w:rPr>
                      <w:rFonts w:ascii="Arial" w:hAnsi="Arial" w:cs="Arial"/>
                      <w:sz w:val="16"/>
                      <w:lang w:val="en-US"/>
                    </w:rPr>
                    <w:t xml:space="preserve"> </w:t>
                  </w:r>
                  <w:proofErr w:type="gramStart"/>
                  <w:r w:rsidRPr="00471873">
                    <w:rPr>
                      <w:rFonts w:ascii="Arial" w:hAnsi="Arial" w:cs="Arial"/>
                      <w:sz w:val="16"/>
                      <w:lang w:val="en-US"/>
                    </w:rPr>
                    <w:t>blocking</w:t>
                  </w:r>
                  <w:proofErr w:type="gramEnd"/>
                  <w:r w:rsidRPr="00471873">
                    <w:rPr>
                      <w:rFonts w:ascii="Arial" w:hAnsi="Arial" w:cs="Arial"/>
                      <w:sz w:val="16"/>
                      <w:lang w:val="en-US"/>
                    </w:rPr>
                    <w:t xml:space="preserve"> anti-CD137 </w:t>
                  </w:r>
                  <w:proofErr w:type="spellStart"/>
                  <w:r w:rsidRPr="00471873">
                    <w:rPr>
                      <w:rFonts w:ascii="Arial" w:hAnsi="Arial" w:cs="Arial"/>
                      <w:sz w:val="16"/>
                      <w:lang w:val="en-US"/>
                    </w:rPr>
                    <w:t>mAb</w:t>
                  </w:r>
                  <w:proofErr w:type="spellEnd"/>
                  <w:r w:rsidRPr="00471873">
                    <w:rPr>
                      <w:rFonts w:ascii="Arial" w:hAnsi="Arial" w:cs="Arial"/>
                      <w:sz w:val="16"/>
                      <w:lang w:val="en-US"/>
                    </w:rPr>
                    <w:t xml:space="preserve"> (</w:t>
                  </w:r>
                  <w:proofErr w:type="spellStart"/>
                  <w:r w:rsidRPr="00471873">
                    <w:rPr>
                      <w:rFonts w:ascii="Arial" w:hAnsi="Arial" w:cs="Arial"/>
                      <w:sz w:val="16"/>
                      <w:lang w:val="en-US"/>
                    </w:rPr>
                    <w:t>mAb</w:t>
                  </w:r>
                  <w:proofErr w:type="spellEnd"/>
                  <w:r w:rsidRPr="00471873">
                    <w:rPr>
                      <w:rFonts w:ascii="Arial" w:hAnsi="Arial" w:cs="Arial"/>
                      <w:sz w:val="16"/>
                      <w:lang w:val="en-US"/>
                    </w:rPr>
                    <w:t xml:space="preserve"> values are constant)</w:t>
                  </w:r>
                </w:p>
                <w:p w:rsidR="00C76A2C" w:rsidRPr="00471873" w:rsidRDefault="00C76A2C" w:rsidP="00D00E54">
                  <w:pPr>
                    <w:rPr>
                      <w:rFonts w:ascii="Arial" w:hAnsi="Arial" w:cs="Arial"/>
                      <w:lang w:val="en-US"/>
                    </w:rPr>
                  </w:pPr>
                </w:p>
              </w:txbxContent>
            </v:textbox>
          </v:rect>
        </w:pict>
      </w:r>
      <w:r>
        <w:rPr>
          <w:noProof/>
          <w:lang w:eastAsia="es-AR"/>
        </w:rPr>
        <w:pict>
          <v:rect id="_x0000_s1037" style="position:absolute;left:0;text-align:left;margin-left:29.1pt;margin-top:9.2pt;width:98pt;height:18pt;z-index:251672576" filled="f" stroked="f">
            <v:textbox style="mso-next-textbox:#_x0000_s1037" inset="0,0,0,0">
              <w:txbxContent>
                <w:p w:rsidR="00C76A2C" w:rsidRPr="00471873" w:rsidRDefault="00C76A2C" w:rsidP="0017700A">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APC</w:t>
                  </w:r>
                </w:p>
              </w:txbxContent>
            </v:textbox>
          </v:rect>
        </w:pict>
      </w:r>
      <w:r>
        <w:rPr>
          <w:rFonts w:eastAsiaTheme="minorEastAsia" w:cstheme="minorHAnsi"/>
          <w:noProof/>
          <w:color w:val="333333"/>
          <w:sz w:val="24"/>
          <w:szCs w:val="24"/>
          <w:lang w:eastAsia="es-AR"/>
        </w:rPr>
        <w:pict>
          <v:rect id="_x0000_s1043" style="position:absolute;left:0;text-align:left;margin-left:177.35pt;margin-top:9.2pt;width:98pt;height:18pt;z-index:251674624" filled="f" stroked="f">
            <v:textbox style="mso-next-textbox:#_x0000_s1043" inset="0,0,0,0">
              <w:txbxContent>
                <w:p w:rsidR="00C76A2C" w:rsidRPr="00471873" w:rsidRDefault="00C76A2C" w:rsidP="00C60FE5">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NK</w:t>
                  </w:r>
                </w:p>
              </w:txbxContent>
            </v:textbox>
          </v:rect>
        </w:pict>
      </w:r>
    </w:p>
    <w:p w:rsidR="00A11329" w:rsidRDefault="00C76A2C" w:rsidP="00C60FE5">
      <w:pPr>
        <w:autoSpaceDE w:val="0"/>
        <w:autoSpaceDN w:val="0"/>
        <w:adjustRightInd w:val="0"/>
        <w:spacing w:after="0" w:line="240" w:lineRule="auto"/>
        <w:jc w:val="center"/>
        <w:rPr>
          <w:rFonts w:eastAsiaTheme="minorEastAsia" w:cstheme="minorHAnsi"/>
          <w:color w:val="333333"/>
          <w:sz w:val="20"/>
          <w:szCs w:val="20"/>
          <w:lang w:val="en-US"/>
        </w:rPr>
      </w:pPr>
      <w:r>
        <w:rPr>
          <w:rFonts w:eastAsiaTheme="minorEastAsia" w:cstheme="minorHAnsi"/>
          <w:noProof/>
          <w:color w:val="333333"/>
          <w:sz w:val="24"/>
          <w:szCs w:val="24"/>
          <w:lang w:eastAsia="es-AR"/>
        </w:rPr>
        <w:pict>
          <v:rect id="_x0000_s1045" style="position:absolute;left:0;text-align:left;margin-left:308pt;margin-top:6.8pt;width:98pt;height:18pt;z-index:251676672" filled="f" stroked="f">
            <v:textbox style="mso-next-textbox:#_x0000_s1045" inset="0,0,0,0">
              <w:txbxContent>
                <w:p w:rsidR="00C76A2C" w:rsidRPr="00471873" w:rsidRDefault="00C76A2C" w:rsidP="00C60FE5">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LT</w:t>
                  </w:r>
                </w:p>
              </w:txbxContent>
            </v:textbox>
          </v:rect>
        </w:pict>
      </w:r>
    </w:p>
    <w:p w:rsidR="00A11329" w:rsidRDefault="00A11329" w:rsidP="00C60FE5">
      <w:pPr>
        <w:autoSpaceDE w:val="0"/>
        <w:autoSpaceDN w:val="0"/>
        <w:adjustRightInd w:val="0"/>
        <w:spacing w:after="0" w:line="240" w:lineRule="auto"/>
        <w:jc w:val="center"/>
        <w:rPr>
          <w:rFonts w:eastAsiaTheme="minorEastAsia" w:cstheme="minorHAnsi"/>
          <w:color w:val="333333"/>
          <w:sz w:val="20"/>
          <w:szCs w:val="20"/>
          <w:lang w:val="en-US"/>
        </w:rPr>
      </w:pPr>
    </w:p>
    <w:p w:rsidR="00A11329" w:rsidRDefault="00A11329" w:rsidP="00C60FE5">
      <w:pPr>
        <w:autoSpaceDE w:val="0"/>
        <w:autoSpaceDN w:val="0"/>
        <w:adjustRightInd w:val="0"/>
        <w:spacing w:after="0" w:line="240" w:lineRule="auto"/>
        <w:jc w:val="center"/>
        <w:rPr>
          <w:rFonts w:eastAsiaTheme="minorEastAsia" w:cstheme="minorHAnsi"/>
          <w:color w:val="333333"/>
          <w:sz w:val="20"/>
          <w:szCs w:val="20"/>
          <w:lang w:val="en-US"/>
        </w:rPr>
      </w:pPr>
    </w:p>
    <w:p w:rsidR="0017700A" w:rsidRPr="00FA62A6" w:rsidRDefault="00B92FCF" w:rsidP="001732D6">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 xml:space="preserve">Activated APC with </w:t>
      </w:r>
      <w:r w:rsidR="005A2E42" w:rsidRPr="00FA62A6">
        <w:rPr>
          <w:rFonts w:ascii="Arial" w:eastAsiaTheme="minorEastAsia" w:hAnsi="Arial" w:cs="Arial"/>
          <w:color w:val="333333"/>
          <w:sz w:val="16"/>
          <w:szCs w:val="16"/>
          <w:lang w:val="en-US"/>
        </w:rPr>
        <w:t xml:space="preserve">the </w:t>
      </w:r>
      <w:r w:rsidRPr="00FA62A6">
        <w:rPr>
          <w:rFonts w:ascii="Arial" w:eastAsiaTheme="minorEastAsia" w:hAnsi="Arial" w:cs="Arial"/>
          <w:color w:val="333333"/>
          <w:sz w:val="16"/>
          <w:szCs w:val="16"/>
          <w:lang w:val="en-US"/>
        </w:rPr>
        <w:t>receptor bind</w:t>
      </w:r>
      <w:r w:rsidR="005A2E42" w:rsidRPr="00FA62A6">
        <w:rPr>
          <w:rFonts w:ascii="Arial" w:eastAsiaTheme="minorEastAsia" w:hAnsi="Arial" w:cs="Arial"/>
          <w:color w:val="333333"/>
          <w:sz w:val="16"/>
          <w:szCs w:val="16"/>
          <w:lang w:val="en-US"/>
        </w:rPr>
        <w:t xml:space="preserve"> to blocking anti-CD137 </w:t>
      </w:r>
      <w:proofErr w:type="spellStart"/>
      <w:r w:rsidR="005A2E42" w:rsidRPr="00FA62A6">
        <w:rPr>
          <w:rFonts w:ascii="Arial" w:eastAsiaTheme="minorEastAsia" w:hAnsi="Arial" w:cs="Arial"/>
          <w:color w:val="333333"/>
          <w:sz w:val="16"/>
          <w:szCs w:val="16"/>
          <w:lang w:val="en-US"/>
        </w:rPr>
        <w:t>mAb</w:t>
      </w:r>
      <w:proofErr w:type="spellEnd"/>
      <w:r w:rsidR="005A2E42" w:rsidRPr="00FA62A6">
        <w:rPr>
          <w:rFonts w:ascii="Arial" w:eastAsiaTheme="minorEastAsia" w:hAnsi="Arial" w:cs="Arial"/>
          <w:color w:val="333333"/>
          <w:sz w:val="16"/>
          <w:szCs w:val="16"/>
          <w:lang w:val="en-US"/>
        </w:rPr>
        <w:t xml:space="preserve"> (</w:t>
      </w:r>
      <w:proofErr w:type="spellStart"/>
      <w:r w:rsidR="005A2E42" w:rsidRPr="00FA62A6">
        <w:rPr>
          <w:rFonts w:ascii="Arial" w:eastAsiaTheme="minorEastAsia" w:hAnsi="Arial" w:cs="Arial"/>
          <w:color w:val="333333"/>
          <w:sz w:val="16"/>
          <w:szCs w:val="16"/>
          <w:lang w:val="en-US"/>
        </w:rPr>
        <w:t>A</w:t>
      </w:r>
      <w:r w:rsidR="005A2E42" w:rsidRPr="00FA62A6">
        <w:rPr>
          <w:rFonts w:ascii="Arial" w:eastAsiaTheme="minorEastAsia" w:hAnsi="Arial" w:cs="Arial"/>
          <w:color w:val="333333"/>
          <w:sz w:val="16"/>
          <w:szCs w:val="16"/>
          <w:vertAlign w:val="subscript"/>
          <w:lang w:val="en-US"/>
        </w:rPr>
        <w:t>Ab</w:t>
      </w:r>
      <w:proofErr w:type="spellEnd"/>
      <w:r w:rsidR="005A2E42" w:rsidRPr="00FA62A6">
        <w:rPr>
          <w:rFonts w:ascii="Arial" w:eastAsiaTheme="minorEastAsia" w:hAnsi="Arial" w:cs="Arial"/>
          <w:color w:val="333333"/>
          <w:sz w:val="16"/>
          <w:szCs w:val="16"/>
          <w:lang w:val="en-US"/>
        </w:rPr>
        <w:t>)</w:t>
      </w:r>
    </w:p>
    <w:p w:rsidR="00E52495" w:rsidRDefault="00C76A2C"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rect id="_x0000_s1067" style="position:absolute;left:0;text-align:left;margin-left:294.4pt;margin-top:10.3pt;width:1in;height:19.7pt;z-index:251695104" stroked="f">
            <v:textbox style="mso-next-textbox:#_x0000_s1067" inset="0,0,0,0">
              <w:txbxContent>
                <w:p w:rsidR="00C76A2C" w:rsidRPr="00155F25" w:rsidRDefault="00C76A2C" w:rsidP="00E52495">
                  <w:pPr>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apoptosis of APC</w:t>
                  </w:r>
                </w:p>
              </w:txbxContent>
            </v:textbox>
          </v:rect>
        </w:pict>
      </w:r>
    </w:p>
    <w:p w:rsidR="005A2E42" w:rsidRDefault="00C76A2C"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0"/>
          <w:szCs w:val="20"/>
          <w:lang w:eastAsia="es-AR"/>
        </w:rPr>
        <w:pict>
          <v:rect id="_x0000_s1066" style="position:absolute;left:0;text-align:left;margin-left:177.35pt;margin-top:12.95pt;width:98pt;height:18pt;z-index:251694080" filled="f" stroked="f">
            <v:textbox style="mso-next-textbox:#_x0000_s1066" inset="0,0,0,0">
              <w:txbxContent>
                <w:p w:rsidR="00C76A2C" w:rsidRPr="00155F25" w:rsidRDefault="00C76A2C" w:rsidP="00E52495">
                  <w:pPr>
                    <w:rPr>
                      <w:rFonts w:ascii="Arial" w:hAnsi="Arial" w:cs="Arial"/>
                      <w:sz w:val="16"/>
                    </w:rPr>
                  </w:pPr>
                  <w:proofErr w:type="spellStart"/>
                  <w:r w:rsidRPr="00155F25">
                    <w:rPr>
                      <w:rFonts w:ascii="Arial" w:hAnsi="Arial" w:cs="Arial"/>
                      <w:sz w:val="16"/>
                    </w:rPr>
                    <w:t>A</w:t>
                  </w:r>
                  <w:r w:rsidRPr="00155F25">
                    <w:rPr>
                      <w:rFonts w:ascii="Arial" w:hAnsi="Arial" w:cs="Arial"/>
                      <w:sz w:val="16"/>
                      <w:vertAlign w:val="subscript"/>
                    </w:rPr>
                    <w:t>Ab</w:t>
                  </w:r>
                  <w:proofErr w:type="spellEnd"/>
                  <w:r w:rsidRPr="00155F25">
                    <w:rPr>
                      <w:rFonts w:ascii="Arial" w:hAnsi="Arial" w:cs="Arial"/>
                      <w:sz w:val="16"/>
                    </w:rPr>
                    <w:t xml:space="preserve"> </w:t>
                  </w:r>
                  <w:proofErr w:type="spellStart"/>
                  <w:r w:rsidRPr="00155F25">
                    <w:rPr>
                      <w:rFonts w:ascii="Arial" w:hAnsi="Arial" w:cs="Arial"/>
                      <w:sz w:val="16"/>
                    </w:rPr>
                    <w:t>death</w:t>
                  </w:r>
                  <w:proofErr w:type="spellEnd"/>
                </w:p>
              </w:txbxContent>
            </v:textbox>
          </v:rect>
        </w:pict>
      </w:r>
    </w:p>
    <w:p w:rsidR="00E52495" w:rsidRDefault="00C76A2C"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shape id="_x0000_s1068" style="position:absolute;left:0;text-align:left;margin-left:296.85pt;margin-top:11.8pt;width:25.5pt;height:13pt;rotation:-3315286fd;z-index:251696128" coordsize="510,260" path="m510,l,260e">
            <v:stroke endarrow="block"/>
            <v:path arrowok="t"/>
          </v:shape>
        </w:pict>
      </w:r>
    </w:p>
    <w:p w:rsidR="004379EE" w:rsidRDefault="00C76A2C"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shape id="_x0000_s1065" style="position:absolute;left:0;text-align:left;margin-left:194.85pt;margin-top:7.05pt;width:25.5pt;height:13pt;rotation:-5077391fd;z-index:251693056" coordsize="510,260" path="m510,l,260e">
            <v:stroke endarrow="block"/>
            <v:path arrowok="t"/>
          </v:shape>
        </w:pict>
      </w:r>
    </w:p>
    <w:p w:rsidR="004379EE" w:rsidRDefault="00C76A2C" w:rsidP="00C27738">
      <w:pPr>
        <w:autoSpaceDE w:val="0"/>
        <w:autoSpaceDN w:val="0"/>
        <w:adjustRightInd w:val="0"/>
        <w:spacing w:after="0" w:line="240" w:lineRule="auto"/>
        <w:jc w:val="center"/>
        <w:rPr>
          <w:rFonts w:eastAsiaTheme="minorEastAsia" w:cstheme="minorHAnsi"/>
          <w:color w:val="333333"/>
          <w:sz w:val="24"/>
          <w:szCs w:val="24"/>
          <w:lang w:val="en-US"/>
        </w:rPr>
      </w:pPr>
      <w:r>
        <w:rPr>
          <w:rFonts w:eastAsiaTheme="minorEastAsia" w:cstheme="minorHAnsi"/>
          <w:noProof/>
          <w:color w:val="333333"/>
          <w:sz w:val="24"/>
          <w:szCs w:val="24"/>
          <w:lang w:eastAsia="es-AR"/>
        </w:rPr>
        <w:pict>
          <v:polyline id="_x0000_s1070" style="position:absolute;left:0;text-align:left;rotation:-12755575fd;z-index:251698176" points="192.65pt,72.75pt,167.15pt,85.75pt" coordsize="510,260">
            <v:stroke endarrow="block"/>
            <v:path arrowok="t"/>
          </v:polyline>
        </w:pict>
      </w:r>
      <w:r>
        <w:rPr>
          <w:rFonts w:eastAsiaTheme="minorEastAsia" w:cstheme="minorHAnsi"/>
          <w:noProof/>
          <w:color w:val="333333"/>
          <w:sz w:val="24"/>
          <w:szCs w:val="24"/>
          <w:lang w:eastAsia="es-AR"/>
        </w:rPr>
        <w:pict>
          <v:rect id="_x0000_s1074" style="position:absolute;left:0;text-align:left;margin-left:414.55pt;margin-top:61.7pt;width:122.8pt;height:18pt;z-index:251702272" filled="f" stroked="f">
            <v:textbox style="mso-next-textbox:#_x0000_s1074" inset="0,0,0,0">
              <w:txbxContent>
                <w:p w:rsidR="00C76A2C" w:rsidRPr="00155F25" w:rsidRDefault="00C76A2C"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APC</w:t>
                  </w:r>
                </w:p>
              </w:txbxContent>
            </v:textbox>
          </v:rect>
        </w:pict>
      </w:r>
      <w:r>
        <w:rPr>
          <w:rFonts w:eastAsiaTheme="minorEastAsia" w:cstheme="minorHAnsi"/>
          <w:noProof/>
          <w:color w:val="333333"/>
          <w:sz w:val="20"/>
          <w:szCs w:val="20"/>
          <w:lang w:eastAsia="es-AR"/>
        </w:rPr>
        <w:pict>
          <v:shape id="_x0000_s1072" style="position:absolute;left:0;text-align:left;margin-left:430.7pt;margin-top:42.45pt;width:25.5pt;height:13pt;rotation:270;z-index:251700224" coordsize="510,260" path="m510,l,260e">
            <v:stroke endarrow="block"/>
            <v:path arrowok="t"/>
          </v:shape>
        </w:pict>
      </w:r>
      <w:r w:rsidR="00A155D9" w:rsidRPr="00C27738">
        <w:rPr>
          <w:rFonts w:eastAsiaTheme="minorEastAsia" w:cstheme="minorHAnsi"/>
          <w:color w:val="333333"/>
          <w:position w:val="-70"/>
          <w:sz w:val="24"/>
          <w:szCs w:val="24"/>
          <w:lang w:val="en-US"/>
        </w:rPr>
        <w:object w:dxaOrig="7900" w:dyaOrig="1520">
          <v:shape id="_x0000_i1029" type="#_x0000_t75" style="width:396pt;height:75.55pt" o:ole="">
            <v:imagedata r:id="rId17" o:title=""/>
          </v:shape>
          <o:OLEObject Type="Embed" ProgID="Equation.DSMT4" ShapeID="_x0000_i1029" DrawAspect="Content" ObjectID="_1392804297" r:id="rId18"/>
        </w:object>
      </w:r>
    </w:p>
    <w:p w:rsidR="005A2E42" w:rsidRDefault="00C76A2C" w:rsidP="001732D6">
      <w:pPr>
        <w:autoSpaceDE w:val="0"/>
        <w:autoSpaceDN w:val="0"/>
        <w:adjustRightInd w:val="0"/>
        <w:spacing w:after="0" w:line="240" w:lineRule="auto"/>
        <w:jc w:val="both"/>
        <w:rPr>
          <w:rFonts w:eastAsiaTheme="minorEastAsia" w:cstheme="minorHAnsi"/>
          <w:color w:val="333333"/>
          <w:sz w:val="20"/>
          <w:szCs w:val="20"/>
          <w:lang w:val="en-US"/>
        </w:rPr>
      </w:pPr>
      <w:r>
        <w:rPr>
          <w:rFonts w:eastAsiaTheme="minorEastAsia" w:cstheme="minorHAnsi"/>
          <w:noProof/>
          <w:color w:val="333333"/>
          <w:sz w:val="20"/>
          <w:szCs w:val="20"/>
          <w:lang w:eastAsia="es-AR"/>
        </w:rPr>
        <w:pict>
          <v:shape id="_x0000_s1071" style="position:absolute;left:0;text-align:left;margin-left:329.1pt;margin-top:9.2pt;width:25.5pt;height:13pt;rotation:-16961179fd;z-index:251699200" coordsize="510,260" path="m510,l,260e">
            <v:stroke endarrow="block"/>
            <v:path arrowok="t"/>
          </v:shape>
        </w:pict>
      </w:r>
      <w:r>
        <w:rPr>
          <w:rFonts w:eastAsiaTheme="minorEastAsia" w:cstheme="minorHAnsi"/>
          <w:noProof/>
          <w:color w:val="333333"/>
          <w:sz w:val="24"/>
          <w:szCs w:val="24"/>
          <w:lang w:eastAsia="es-AR"/>
        </w:rPr>
        <w:pict>
          <v:rect id="_x0000_s1069" style="position:absolute;left:0;text-align:left;margin-left:85.8pt;margin-top:15.4pt;width:144.4pt;height:18pt;z-index:251697152" filled="f" stroked="f">
            <v:textbox style="mso-next-textbox:#_x0000_s1069" inset="0,0,0,0">
              <w:txbxContent>
                <w:p w:rsidR="00C76A2C" w:rsidRPr="00155F25" w:rsidRDefault="00C76A2C"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NK</w:t>
                  </w:r>
                </w:p>
              </w:txbxContent>
            </v:textbox>
          </v:rect>
        </w:pict>
      </w:r>
      <w:r w:rsidR="00620CB4">
        <w:rPr>
          <w:rFonts w:ascii="Cambria Math" w:eastAsiaTheme="minorEastAsia" w:hAnsi="Cambria Math" w:cstheme="minorHAnsi"/>
          <w:color w:val="333333"/>
          <w:sz w:val="20"/>
          <w:szCs w:val="20"/>
          <w:lang w:val="en-US"/>
        </w:rPr>
        <w:br/>
      </w:r>
    </w:p>
    <w:p w:rsidR="005A2E42" w:rsidRDefault="005A2E42" w:rsidP="001732D6">
      <w:pPr>
        <w:autoSpaceDE w:val="0"/>
        <w:autoSpaceDN w:val="0"/>
        <w:adjustRightInd w:val="0"/>
        <w:spacing w:after="0" w:line="240" w:lineRule="auto"/>
        <w:jc w:val="both"/>
        <w:rPr>
          <w:rFonts w:eastAsiaTheme="minorEastAsia" w:cstheme="minorHAnsi"/>
          <w:color w:val="333333"/>
          <w:sz w:val="20"/>
          <w:szCs w:val="20"/>
          <w:lang w:val="en-US"/>
        </w:rPr>
      </w:pPr>
    </w:p>
    <w:p w:rsidR="005A2E42" w:rsidRDefault="00C76A2C" w:rsidP="001732D6">
      <w:pPr>
        <w:autoSpaceDE w:val="0"/>
        <w:autoSpaceDN w:val="0"/>
        <w:adjustRightInd w:val="0"/>
        <w:spacing w:after="0" w:line="240" w:lineRule="auto"/>
        <w:jc w:val="both"/>
        <w:rPr>
          <w:rFonts w:eastAsiaTheme="minorEastAsia" w:cstheme="minorHAnsi"/>
          <w:color w:val="333333"/>
          <w:sz w:val="24"/>
          <w:szCs w:val="24"/>
          <w:lang w:val="en-US"/>
        </w:rPr>
      </w:pPr>
      <w:r>
        <w:rPr>
          <w:noProof/>
          <w:lang w:eastAsia="es-AR"/>
        </w:rPr>
        <w:pict>
          <v:rect id="_x0000_s1051" style="position:absolute;left:0;text-align:left;margin-left:421.55pt;margin-top:7.95pt;width:128.2pt;height:25.6pt;z-index:251682816" filled="f" stroked="f">
            <v:textbox style="mso-next-textbox:#_x0000_s1051" inset="0,0,0,0">
              <w:txbxContent>
                <w:p w:rsidR="00C76A2C" w:rsidRPr="00155F25" w:rsidRDefault="00C76A2C" w:rsidP="006C0D1D">
                  <w:pPr>
                    <w:spacing w:after="0" w:line="240" w:lineRule="auto"/>
                    <w:jc w:val="center"/>
                    <w:rPr>
                      <w:rFonts w:ascii="Arial" w:hAnsi="Arial" w:cs="Arial"/>
                      <w:sz w:val="16"/>
                      <w:lang w:val="en-US"/>
                    </w:rPr>
                  </w:pPr>
                  <w:r w:rsidRPr="00155F25">
                    <w:rPr>
                      <w:rFonts w:ascii="Arial" w:hAnsi="Arial" w:cs="Arial"/>
                      <w:sz w:val="16"/>
                      <w:lang w:val="en-US"/>
                    </w:rPr>
                    <w:t>CD137:CD137L</w:t>
                  </w:r>
                </w:p>
                <w:p w:rsidR="00C76A2C" w:rsidRPr="00155F25" w:rsidRDefault="00C76A2C"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proliferation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Pr>
          <w:rFonts w:eastAsiaTheme="minorEastAsia" w:cstheme="minorHAnsi"/>
          <w:noProof/>
          <w:color w:val="333333"/>
          <w:sz w:val="20"/>
          <w:szCs w:val="20"/>
          <w:lang w:eastAsia="es-AR"/>
        </w:rPr>
        <w:pict>
          <v:rect id="_x0000_s1073" style="position:absolute;left:0;text-align:left;margin-left:291.8pt;margin-top:.85pt;width:154.45pt;height:18pt;z-index:251701248" filled="f" stroked="f">
            <v:textbox style="mso-next-textbox:#_x0000_s1073" inset="0,0,0,0">
              <w:txbxContent>
                <w:p w:rsidR="00C76A2C" w:rsidRPr="00155F25" w:rsidRDefault="00C76A2C"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LT</w:t>
                  </w:r>
                </w:p>
              </w:txbxContent>
            </v:textbox>
          </v:rect>
        </w:pict>
      </w:r>
    </w:p>
    <w:p w:rsidR="004379EE" w:rsidRPr="00955436" w:rsidRDefault="00955436" w:rsidP="0095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sidRPr="00955436">
        <w:rPr>
          <w:rFonts w:ascii="Courier New" w:eastAsia="Times New Roman" w:hAnsi="Courier New" w:cs="Courier New"/>
          <w:color w:val="C0C0C0"/>
          <w:sz w:val="20"/>
          <w:szCs w:val="20"/>
          <w:lang w:val="en-US" w:eastAsia="es-AR"/>
        </w:rPr>
        <w:t xml:space="preserve">                 </w:t>
      </w:r>
    </w:p>
    <w:p w:rsidR="0017700A" w:rsidRPr="00FA62A6" w:rsidRDefault="00C76A2C" w:rsidP="001732D6">
      <w:pPr>
        <w:autoSpaceDE w:val="0"/>
        <w:autoSpaceDN w:val="0"/>
        <w:adjustRightInd w:val="0"/>
        <w:spacing w:after="0" w:line="240" w:lineRule="auto"/>
        <w:jc w:val="both"/>
        <w:rPr>
          <w:rFonts w:ascii="Arial" w:eastAsiaTheme="minorEastAsia" w:hAnsi="Arial" w:cs="Arial"/>
          <w:color w:val="333333"/>
          <w:sz w:val="16"/>
          <w:szCs w:val="16"/>
          <w:lang w:val="en-US"/>
        </w:rPr>
      </w:pPr>
      <w:r>
        <w:rPr>
          <w:noProof/>
          <w:lang w:eastAsia="es-AR"/>
        </w:rPr>
        <w:pict>
          <v:shape id="_x0000_s1053" style="position:absolute;left:0;text-align:left;margin-left:464.05pt;margin-top:1pt;width:13.7pt;height:27pt;rotation:-24255365fd;z-index:251684864" coordsize="9,451" path="m9,l,451e">
            <v:stroke endarrow="block"/>
            <v:path arrowok="t"/>
          </v:shape>
        </w:pict>
      </w:r>
      <w:r w:rsidR="00B92FCF" w:rsidRPr="00FA62A6">
        <w:rPr>
          <w:rFonts w:ascii="Arial" w:eastAsiaTheme="minorEastAsia" w:hAnsi="Arial" w:cs="Arial"/>
          <w:color w:val="333333"/>
          <w:sz w:val="16"/>
          <w:szCs w:val="16"/>
          <w:lang w:val="en-US"/>
        </w:rPr>
        <w:t>Activated APC and signalized by CD137L (As)</w:t>
      </w:r>
    </w:p>
    <w:p w:rsidR="005B7D58" w:rsidRPr="00B92FCF" w:rsidRDefault="005B7D58" w:rsidP="001732D6">
      <w:pPr>
        <w:autoSpaceDE w:val="0"/>
        <w:autoSpaceDN w:val="0"/>
        <w:adjustRightInd w:val="0"/>
        <w:spacing w:after="0" w:line="240" w:lineRule="auto"/>
        <w:jc w:val="both"/>
        <w:rPr>
          <w:rFonts w:ascii="Arial" w:eastAsiaTheme="minorEastAsia" w:hAnsi="Arial" w:cs="Arial"/>
          <w:color w:val="333333"/>
          <w:sz w:val="20"/>
          <w:szCs w:val="20"/>
          <w:lang w:val="en-US"/>
        </w:rPr>
      </w:pPr>
    </w:p>
    <w:p w:rsidR="00955436" w:rsidRDefault="00C76A2C" w:rsidP="00FA3647">
      <w:pPr>
        <w:autoSpaceDE w:val="0"/>
        <w:autoSpaceDN w:val="0"/>
        <w:adjustRightInd w:val="0"/>
        <w:spacing w:after="0" w:line="480" w:lineRule="auto"/>
        <w:jc w:val="center"/>
        <w:rPr>
          <w:rFonts w:eastAsiaTheme="minorEastAsia"/>
          <w:noProof/>
          <w:color w:val="333333"/>
          <w:sz w:val="20"/>
          <w:szCs w:val="20"/>
          <w:lang w:val="en-US"/>
        </w:rPr>
      </w:pPr>
      <w:r>
        <w:rPr>
          <w:noProof/>
          <w:lang w:eastAsia="es-AR"/>
        </w:rPr>
        <w:pict>
          <v:shape id="_x0000_s1048" style="position:absolute;left:0;text-align:left;margin-left:161.15pt;margin-top:67.75pt;width:9.4pt;height:23.5pt;rotation:14586220fd;z-index:251679744" coordsize="188,404" path="m,l188,404e">
            <v:stroke endarrow="block"/>
            <v:path arrowok="t"/>
          </v:shape>
        </w:pict>
      </w:r>
      <w:r>
        <w:rPr>
          <w:noProof/>
          <w:lang w:eastAsia="es-AR"/>
        </w:rPr>
        <w:pict>
          <v:shape id="_x0000_s1050" style="position:absolute;left:0;text-align:left;margin-left:261.55pt;margin-top:79.5pt;width:19.05pt;height:17.2pt;rotation:2473228fd;flip:y;z-index:251681792" coordsize="188,404" path="m,l188,404e">
            <v:stroke endarrow="block"/>
            <v:path arrowok="t"/>
          </v:shape>
        </w:pict>
      </w:r>
      <w:r>
        <w:rPr>
          <w:noProof/>
          <w:lang w:eastAsia="es-AR"/>
        </w:rPr>
        <w:pict>
          <v:polyline id="_x0000_s1052" style="position:absolute;left:0;text-align:left;rotation:180;z-index:251683840" points="373pt,68.9pt,395.95pt,90.3pt" coordsize="459,428">
            <v:stroke endarrow="block"/>
            <v:path arrowok="t"/>
          </v:polyline>
        </w:pict>
      </w:r>
      <w:commentRangeStart w:id="124"/>
      <w:r w:rsidR="00A155D9" w:rsidRPr="00BC0F17">
        <w:rPr>
          <w:rFonts w:eastAsiaTheme="minorEastAsia"/>
          <w:noProof/>
          <w:color w:val="333333"/>
          <w:position w:val="-74"/>
          <w:sz w:val="20"/>
          <w:szCs w:val="20"/>
          <w:lang w:val="en-US"/>
        </w:rPr>
        <w:object w:dxaOrig="9560" w:dyaOrig="1600">
          <v:shape id="_x0000_i1047" type="#_x0000_t75" style="width:478.05pt;height:79.65pt" o:ole="">
            <v:imagedata r:id="rId19" o:title=""/>
          </v:shape>
          <o:OLEObject Type="Embed" ProgID="Equation.DSMT4" ShapeID="_x0000_i1047" DrawAspect="Content" ObjectID="_1392804298" r:id="rId20"/>
        </w:object>
      </w:r>
      <w:commentRangeEnd w:id="124"/>
      <w:r w:rsidR="00756C6D">
        <w:rPr>
          <w:rStyle w:val="Refdecomentario"/>
        </w:rPr>
        <w:commentReference w:id="124"/>
      </w:r>
    </w:p>
    <w:p w:rsidR="00955436" w:rsidRDefault="00C76A2C" w:rsidP="00955436">
      <w:pPr>
        <w:autoSpaceDE w:val="0"/>
        <w:autoSpaceDN w:val="0"/>
        <w:adjustRightInd w:val="0"/>
        <w:spacing w:after="0" w:line="480" w:lineRule="auto"/>
        <w:jc w:val="both"/>
        <w:rPr>
          <w:rFonts w:eastAsiaTheme="minorEastAsia"/>
          <w:noProof/>
          <w:color w:val="333333"/>
          <w:sz w:val="20"/>
          <w:szCs w:val="20"/>
          <w:lang w:val="en-US"/>
        </w:rPr>
      </w:pPr>
      <w:r>
        <w:rPr>
          <w:noProof/>
          <w:lang w:eastAsia="es-AR"/>
        </w:rPr>
        <w:pict>
          <v:rect id="_x0000_s1047" style="position:absolute;left:0;text-align:left;margin-left:98.85pt;margin-top:5.8pt;width:131.35pt;height:34.1pt;z-index:251678720" filled="f" stroked="f">
            <v:textbox style="mso-next-textbox:#_x0000_s1047" inset="0,0,0,0">
              <w:txbxContent>
                <w:p w:rsidR="00C76A2C" w:rsidRPr="00155F25" w:rsidRDefault="00C76A2C" w:rsidP="006C0D1D">
                  <w:pPr>
                    <w:spacing w:after="0" w:line="240" w:lineRule="auto"/>
                    <w:jc w:val="center"/>
                    <w:rPr>
                      <w:rFonts w:ascii="Arial" w:hAnsi="Arial" w:cs="Arial"/>
                      <w:sz w:val="16"/>
                      <w:lang w:val="en-US"/>
                    </w:rPr>
                  </w:pPr>
                  <w:r w:rsidRPr="00155F25">
                    <w:rPr>
                      <w:rFonts w:ascii="Arial" w:hAnsi="Arial" w:cs="Arial"/>
                      <w:sz w:val="16"/>
                      <w:lang w:val="en-US"/>
                    </w:rPr>
                    <w:t>CD137:CD137L</w:t>
                  </w:r>
                </w:p>
                <w:p w:rsidR="00C76A2C" w:rsidRPr="00155F25" w:rsidRDefault="00C76A2C"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death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Pr>
          <w:noProof/>
          <w:lang w:eastAsia="es-AR"/>
        </w:rPr>
        <w:pict>
          <v:rect id="_x0000_s1049" style="position:absolute;left:0;text-align:left;margin-left:220.3pt;margin-top:11.35pt;width:107.35pt;height:32.6pt;z-index:251680768" filled="f" stroked="f">
            <v:textbox style="mso-next-textbox:#_x0000_s1049" inset="0,0,0,0">
              <w:txbxContent>
                <w:p w:rsidR="00C76A2C" w:rsidRPr="00155F25" w:rsidRDefault="00C76A2C" w:rsidP="006C0D1D">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972973">
                  <w:pPr>
                    <w:rPr>
                      <w:rFonts w:ascii="Arial" w:hAnsi="Arial" w:cs="Arial"/>
                      <w:lang w:val="en-US"/>
                    </w:rPr>
                  </w:pPr>
                </w:p>
              </w:txbxContent>
            </v:textbox>
          </v:rect>
        </w:pict>
      </w:r>
      <w:r>
        <w:rPr>
          <w:rFonts w:eastAsiaTheme="minorEastAsia" w:cstheme="minorHAnsi"/>
          <w:noProof/>
          <w:color w:val="333333"/>
          <w:sz w:val="24"/>
          <w:szCs w:val="24"/>
          <w:lang w:eastAsia="es-AR"/>
        </w:rPr>
        <w:pict>
          <v:rect id="_x0000_s1054" style="position:absolute;left:0;text-align:left;margin-left:364.05pt;margin-top:2.05pt;width:131.35pt;height:30.75pt;z-index:251685888" filled="f" stroked="f">
            <v:textbox style="mso-next-textbox:#_x0000_s1054" inset="0,0,0,0">
              <w:txbxContent>
                <w:p w:rsidR="00C76A2C" w:rsidRPr="00155F25" w:rsidRDefault="00C76A2C" w:rsidP="00D00E54">
                  <w:pPr>
                    <w:spacing w:after="0" w:line="240" w:lineRule="auto"/>
                    <w:jc w:val="center"/>
                    <w:rPr>
                      <w:rFonts w:ascii="Arial" w:hAnsi="Arial" w:cs="Arial"/>
                      <w:sz w:val="16"/>
                      <w:lang w:val="en-US"/>
                    </w:rPr>
                  </w:pPr>
                  <w:r w:rsidRPr="00155F25">
                    <w:rPr>
                      <w:rFonts w:ascii="Arial" w:hAnsi="Arial" w:cs="Arial"/>
                      <w:sz w:val="16"/>
                      <w:lang w:val="en-US"/>
                    </w:rPr>
                    <w:t>APCs binding to</w:t>
                  </w:r>
                </w:p>
                <w:p w:rsidR="00C76A2C" w:rsidRPr="00155F25" w:rsidRDefault="00C76A2C" w:rsidP="00D00E54">
                  <w:pPr>
                    <w:spacing w:after="0" w:line="240" w:lineRule="auto"/>
                    <w:jc w:val="center"/>
                    <w:rPr>
                      <w:rFonts w:ascii="Arial" w:hAnsi="Arial" w:cs="Arial"/>
                      <w:sz w:val="16"/>
                      <w:lang w:val="en-US"/>
                    </w:rPr>
                  </w:pPr>
                  <w:r w:rsidRPr="00155F25">
                    <w:rPr>
                      <w:rFonts w:ascii="Arial" w:hAnsi="Arial" w:cs="Arial"/>
                      <w:sz w:val="16"/>
                      <w:lang w:val="en-US"/>
                    </w:rPr>
                    <w:t xml:space="preserve"> </w:t>
                  </w:r>
                  <w:proofErr w:type="gramStart"/>
                  <w:r w:rsidRPr="00155F25">
                    <w:rPr>
                      <w:rFonts w:ascii="Arial" w:hAnsi="Arial" w:cs="Arial"/>
                      <w:sz w:val="16"/>
                      <w:lang w:val="en-US"/>
                    </w:rPr>
                    <w:t>blocking</w:t>
                  </w:r>
                  <w:proofErr w:type="gramEnd"/>
                  <w:r w:rsidRPr="00155F25">
                    <w:rPr>
                      <w:rFonts w:ascii="Arial" w:hAnsi="Arial" w:cs="Arial"/>
                      <w:sz w:val="16"/>
                      <w:lang w:val="en-US"/>
                    </w:rPr>
                    <w:t xml:space="preserve"> anti-CD137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values are constant)</w:t>
                  </w:r>
                </w:p>
                <w:p w:rsidR="00C76A2C" w:rsidRPr="00155F25" w:rsidRDefault="00C76A2C" w:rsidP="00D00E54">
                  <w:pPr>
                    <w:spacing w:after="0" w:line="240" w:lineRule="auto"/>
                    <w:jc w:val="center"/>
                    <w:rPr>
                      <w:rFonts w:ascii="Arial" w:hAnsi="Arial" w:cs="Arial"/>
                      <w:sz w:val="16"/>
                      <w:lang w:val="en-US"/>
                    </w:rPr>
                  </w:pPr>
                  <w:r w:rsidRPr="00155F25">
                    <w:rPr>
                      <w:rFonts w:ascii="Arial" w:hAnsi="Arial" w:cs="Arial"/>
                      <w:sz w:val="16"/>
                      <w:lang w:val="en-US"/>
                    </w:rPr>
                    <w:t xml:space="preserve"> </w:t>
                  </w:r>
                </w:p>
                <w:p w:rsidR="00C76A2C" w:rsidRPr="00155F25" w:rsidRDefault="00C76A2C" w:rsidP="00972973">
                  <w:pPr>
                    <w:rPr>
                      <w:rFonts w:ascii="Arial" w:hAnsi="Arial" w:cs="Arial"/>
                      <w:lang w:val="en-US"/>
                    </w:rPr>
                  </w:pPr>
                </w:p>
              </w:txbxContent>
            </v:textbox>
          </v:rect>
        </w:pict>
      </w:r>
      <w:r w:rsidR="004B6E1C" w:rsidRPr="004B6E1C">
        <w:rPr>
          <w:rFonts w:eastAsiaTheme="minorEastAsia"/>
          <w:noProof/>
          <w:color w:val="333333"/>
          <w:position w:val="-4"/>
          <w:sz w:val="20"/>
          <w:szCs w:val="20"/>
          <w:lang w:val="en-US"/>
        </w:rPr>
        <w:object w:dxaOrig="180" w:dyaOrig="279">
          <v:shape id="_x0000_i1030" type="#_x0000_t75" style="width:8.85pt;height:14.15pt" o:ole="">
            <v:imagedata r:id="rId10" o:title=""/>
          </v:shape>
          <o:OLEObject Type="Embed" ProgID="Equation.DSMT4" ShapeID="_x0000_i1030" DrawAspect="Content" ObjectID="_1392804299" r:id="rId21"/>
        </w:object>
      </w:r>
    </w:p>
    <w:p w:rsidR="00955436" w:rsidRPr="00D43FF5" w:rsidRDefault="00955436" w:rsidP="00955436">
      <w:pPr>
        <w:autoSpaceDE w:val="0"/>
        <w:autoSpaceDN w:val="0"/>
        <w:adjustRightInd w:val="0"/>
        <w:spacing w:after="0" w:line="480" w:lineRule="auto"/>
        <w:jc w:val="both"/>
        <w:rPr>
          <w:rFonts w:eastAsiaTheme="minorEastAsia" w:cstheme="minorHAnsi"/>
          <w:color w:val="333333"/>
          <w:sz w:val="20"/>
          <w:szCs w:val="20"/>
          <w:lang w:val="en-US"/>
        </w:rPr>
      </w:pPr>
    </w:p>
    <w:p w:rsidR="00955436" w:rsidRDefault="00955436" w:rsidP="00955436">
      <w:pPr>
        <w:autoSpaceDE w:val="0"/>
        <w:autoSpaceDN w:val="0"/>
        <w:adjustRightInd w:val="0"/>
        <w:spacing w:after="0" w:line="480" w:lineRule="auto"/>
        <w:jc w:val="both"/>
        <w:rPr>
          <w:rFonts w:eastAsiaTheme="minorEastAsia"/>
          <w:noProof/>
          <w:color w:val="333333"/>
          <w:sz w:val="20"/>
          <w:szCs w:val="20"/>
          <w:lang w:val="en-US"/>
        </w:rPr>
      </w:pPr>
    </w:p>
    <w:p w:rsidR="006C0D1D" w:rsidRPr="00FA62A6" w:rsidRDefault="00B92FCF" w:rsidP="007B1FB4">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 xml:space="preserve">Activated APC, signalized by CD137::CD137L (As) and </w:t>
      </w:r>
      <w:r w:rsidR="005A2E42" w:rsidRPr="00FA62A6">
        <w:rPr>
          <w:rFonts w:ascii="Arial" w:eastAsiaTheme="minorEastAsia" w:hAnsi="Arial" w:cs="Arial"/>
          <w:color w:val="333333"/>
          <w:sz w:val="16"/>
          <w:szCs w:val="16"/>
          <w:lang w:val="en-US"/>
        </w:rPr>
        <w:t xml:space="preserve">the receptor bind to blocking anti-CD137 </w:t>
      </w:r>
      <w:proofErr w:type="spellStart"/>
      <w:r w:rsidR="005A2E42" w:rsidRPr="00FA62A6">
        <w:rPr>
          <w:rFonts w:ascii="Arial" w:eastAsiaTheme="minorEastAsia" w:hAnsi="Arial" w:cs="Arial"/>
          <w:color w:val="333333"/>
          <w:sz w:val="16"/>
          <w:szCs w:val="16"/>
          <w:lang w:val="en-US"/>
        </w:rPr>
        <w:t>mAb</w:t>
      </w:r>
      <w:proofErr w:type="spellEnd"/>
    </w:p>
    <w:p w:rsidR="00CB7B74" w:rsidRDefault="00CB7B74" w:rsidP="007B1FB4">
      <w:pPr>
        <w:autoSpaceDE w:val="0"/>
        <w:autoSpaceDN w:val="0"/>
        <w:adjustRightInd w:val="0"/>
        <w:spacing w:after="0" w:line="240" w:lineRule="auto"/>
        <w:jc w:val="both"/>
        <w:rPr>
          <w:rFonts w:eastAsiaTheme="minorEastAsia" w:cstheme="minorHAnsi"/>
          <w:color w:val="333333"/>
          <w:sz w:val="24"/>
          <w:szCs w:val="24"/>
          <w:lang w:val="en-US"/>
        </w:rPr>
      </w:pPr>
    </w:p>
    <w:p w:rsidR="00917D73" w:rsidRDefault="00917D73" w:rsidP="007B1FB4">
      <w:pPr>
        <w:autoSpaceDE w:val="0"/>
        <w:autoSpaceDN w:val="0"/>
        <w:adjustRightInd w:val="0"/>
        <w:spacing w:after="0" w:line="240" w:lineRule="auto"/>
        <w:jc w:val="both"/>
        <w:rPr>
          <w:rFonts w:eastAsiaTheme="minorEastAsia" w:cstheme="minorHAnsi"/>
          <w:color w:val="333333"/>
          <w:sz w:val="24"/>
          <w:szCs w:val="24"/>
          <w:lang w:val="en-US"/>
        </w:rPr>
      </w:pPr>
    </w:p>
    <w:p w:rsidR="009F4E9D" w:rsidRPr="00CA15B9" w:rsidRDefault="00C76A2C" w:rsidP="00F82FED">
      <w:pPr>
        <w:autoSpaceDE w:val="0"/>
        <w:autoSpaceDN w:val="0"/>
        <w:adjustRightInd w:val="0"/>
        <w:spacing w:after="0" w:line="240" w:lineRule="auto"/>
        <w:jc w:val="center"/>
        <w:rPr>
          <w:rFonts w:eastAsiaTheme="minorEastAsia" w:cstheme="minorHAnsi"/>
          <w:color w:val="333333"/>
          <w:sz w:val="20"/>
          <w:szCs w:val="20"/>
          <w:lang w:val="en-US"/>
        </w:rPr>
      </w:pPr>
      <w:r>
        <w:rPr>
          <w:noProof/>
          <w:lang w:eastAsia="es-AR"/>
        </w:rPr>
        <w:pict>
          <v:shape id="_x0000_s1079" style="position:absolute;left:0;text-align:left;margin-left:234.1pt;margin-top:62.95pt;width:13.25pt;height:26.65pt;rotation:13325060fd;z-index:251706368" coordsize="188,404" path="m,l188,404e">
            <v:stroke endarrow="block"/>
            <v:path arrowok="t"/>
          </v:shape>
        </w:pict>
      </w:r>
      <w:r>
        <w:rPr>
          <w:noProof/>
          <w:lang w:eastAsia="es-AR"/>
        </w:rPr>
        <w:pict>
          <v:shape id="_x0000_s1077" style="position:absolute;left:0;text-align:left;margin-left:155.75pt;margin-top:62.95pt;width:16.7pt;height:36.2pt;rotation:-12472157fd;z-index:251704320" coordsize="9,451" path="m9,l,451e">
            <v:stroke endarrow="block"/>
            <v:path arrowok="t"/>
          </v:shape>
        </w:pict>
      </w:r>
      <w:r w:rsidR="00A155D9" w:rsidRPr="00F82FED">
        <w:rPr>
          <w:rFonts w:eastAsiaTheme="minorEastAsia" w:cstheme="minorHAnsi"/>
          <w:color w:val="333333"/>
          <w:position w:val="-66"/>
          <w:sz w:val="20"/>
          <w:szCs w:val="20"/>
          <w:lang w:val="en-US"/>
        </w:rPr>
        <w:object w:dxaOrig="7580" w:dyaOrig="1440">
          <v:shape id="_x0000_i1031" type="#_x0000_t75" style="width:378.9pt;height:1in" o:ole="">
            <v:imagedata r:id="rId22" o:title=""/>
          </v:shape>
          <o:OLEObject Type="Embed" ProgID="Equation.DSMT4" ShapeID="_x0000_i1031" DrawAspect="Content" ObjectID="_1392804300" r:id="rId23"/>
        </w:object>
      </w:r>
    </w:p>
    <w:p w:rsidR="00EC0E81" w:rsidRDefault="00C76A2C" w:rsidP="009F4E9D">
      <w:pPr>
        <w:autoSpaceDE w:val="0"/>
        <w:autoSpaceDN w:val="0"/>
        <w:adjustRightInd w:val="0"/>
        <w:spacing w:after="0" w:line="240" w:lineRule="auto"/>
        <w:jc w:val="both"/>
        <w:rPr>
          <w:rFonts w:eastAsiaTheme="minorEastAsia" w:cstheme="minorHAnsi"/>
          <w:color w:val="333333"/>
          <w:sz w:val="24"/>
          <w:szCs w:val="24"/>
          <w:lang w:val="en-US"/>
        </w:rPr>
      </w:pPr>
      <w:r>
        <w:rPr>
          <w:noProof/>
          <w:lang w:eastAsia="es-AR"/>
        </w:rPr>
        <w:pict>
          <v:shape id="_x0000_s1081" style="position:absolute;left:0;text-align:left;margin-left:358.2pt;margin-top:-.35pt;width:15.6pt;height:17.6pt;rotation:14083200fd;z-index:251708416" coordsize="188,404" path="m,l188,404e">
            <v:stroke endarrow="block"/>
            <v:path arrowok="t"/>
          </v:shape>
        </w:pict>
      </w:r>
    </w:p>
    <w:p w:rsidR="00917D73" w:rsidRDefault="00C76A2C" w:rsidP="009F4E9D">
      <w:pPr>
        <w:autoSpaceDE w:val="0"/>
        <w:autoSpaceDN w:val="0"/>
        <w:adjustRightInd w:val="0"/>
        <w:spacing w:after="0" w:line="240" w:lineRule="auto"/>
        <w:jc w:val="both"/>
        <w:rPr>
          <w:rFonts w:eastAsiaTheme="minorEastAsia" w:cstheme="minorHAnsi"/>
          <w:color w:val="333333"/>
          <w:sz w:val="24"/>
          <w:szCs w:val="24"/>
          <w:lang w:val="en-US"/>
        </w:rPr>
      </w:pPr>
      <w:r>
        <w:rPr>
          <w:noProof/>
          <w:lang w:eastAsia="es-AR"/>
        </w:rPr>
        <w:pict>
          <v:rect id="_x0000_s1080" style="position:absolute;left:0;text-align:left;margin-left:317.05pt;margin-top:5.5pt;width:107.35pt;height:32.6pt;z-index:251707392" filled="f" stroked="f">
            <v:textbox style="mso-next-textbox:#_x0000_s1080" inset="0,0,0,0">
              <w:txbxContent>
                <w:p w:rsidR="00C76A2C" w:rsidRPr="00155F25" w:rsidRDefault="00C76A2C" w:rsidP="00FD60F9">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FD60F9">
                  <w:pPr>
                    <w:rPr>
                      <w:rFonts w:ascii="Arial" w:hAnsi="Arial" w:cs="Arial"/>
                      <w:lang w:val="en-US"/>
                    </w:rPr>
                  </w:pPr>
                </w:p>
              </w:txbxContent>
            </v:textbox>
          </v:rect>
        </w:pict>
      </w:r>
      <w:r>
        <w:rPr>
          <w:noProof/>
          <w:lang w:eastAsia="es-AR"/>
        </w:rPr>
        <w:pict>
          <v:rect id="_x0000_s1078" style="position:absolute;left:0;text-align:left;margin-left:185.7pt;margin-top:4pt;width:131.35pt;height:34.1pt;z-index:251705344" filled="f" stroked="f">
            <v:textbox style="mso-next-textbox:#_x0000_s1078" inset="0,0,0,0">
              <w:txbxContent>
                <w:p w:rsidR="00C76A2C" w:rsidRPr="00155F25" w:rsidRDefault="00C76A2C" w:rsidP="00FD60F9">
                  <w:pPr>
                    <w:spacing w:after="0" w:line="240" w:lineRule="auto"/>
                    <w:jc w:val="center"/>
                    <w:rPr>
                      <w:rFonts w:ascii="Arial" w:hAnsi="Arial" w:cs="Arial"/>
                      <w:sz w:val="16"/>
                      <w:lang w:val="en-US"/>
                    </w:rPr>
                  </w:pPr>
                  <w:r w:rsidRPr="00155F25">
                    <w:rPr>
                      <w:rFonts w:ascii="Arial" w:hAnsi="Arial" w:cs="Arial"/>
                      <w:sz w:val="16"/>
                      <w:lang w:val="en-US"/>
                    </w:rPr>
                    <w:t>CD137:CD137L</w:t>
                  </w:r>
                </w:p>
                <w:p w:rsidR="00C76A2C" w:rsidRPr="00155F25" w:rsidRDefault="00C76A2C"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death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Pr>
          <w:noProof/>
          <w:lang w:eastAsia="es-AR"/>
        </w:rPr>
        <w:pict>
          <v:rect id="_x0000_s1076" style="position:absolute;left:0;text-align:left;margin-left:61.35pt;margin-top:12.5pt;width:128.2pt;height:25.6pt;z-index:251703296" filled="f" stroked="f">
            <v:textbox style="mso-next-textbox:#_x0000_s1076" inset="0,0,0,0">
              <w:txbxContent>
                <w:p w:rsidR="00C76A2C" w:rsidRPr="00155F25" w:rsidRDefault="00C76A2C" w:rsidP="00FD60F9">
                  <w:pPr>
                    <w:spacing w:after="0" w:line="240" w:lineRule="auto"/>
                    <w:jc w:val="center"/>
                    <w:rPr>
                      <w:rFonts w:ascii="Arial" w:hAnsi="Arial" w:cs="Arial"/>
                      <w:sz w:val="16"/>
                      <w:lang w:val="en-US"/>
                    </w:rPr>
                  </w:pPr>
                  <w:r w:rsidRPr="00155F25">
                    <w:rPr>
                      <w:rFonts w:ascii="Arial" w:hAnsi="Arial" w:cs="Arial"/>
                      <w:sz w:val="16"/>
                      <w:lang w:val="en-US"/>
                    </w:rPr>
                    <w:t>CD137:CD137L</w:t>
                  </w:r>
                </w:p>
                <w:p w:rsidR="00C76A2C" w:rsidRPr="00155F25" w:rsidRDefault="00C76A2C"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proliferation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p>
    <w:p w:rsidR="00D10E64" w:rsidRDefault="00D10E64" w:rsidP="009F4E9D">
      <w:pPr>
        <w:autoSpaceDE w:val="0"/>
        <w:autoSpaceDN w:val="0"/>
        <w:adjustRightInd w:val="0"/>
        <w:spacing w:after="0" w:line="240" w:lineRule="auto"/>
        <w:jc w:val="both"/>
        <w:rPr>
          <w:rFonts w:eastAsiaTheme="minorEastAsia" w:cstheme="minorHAnsi"/>
          <w:color w:val="333333"/>
          <w:sz w:val="24"/>
          <w:szCs w:val="24"/>
          <w:lang w:val="en-US"/>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EC0E81" w:rsidRPr="00FD60F9" w:rsidRDefault="00917D73" w:rsidP="00D10E64">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APC </w:t>
      </w:r>
      <w:r w:rsidR="00C46E75" w:rsidRPr="00FD60F9">
        <w:rPr>
          <w:rFonts w:ascii="Arial" w:eastAsiaTheme="minorEastAsia" w:hAnsi="Arial" w:cs="Arial"/>
          <w:b/>
          <w:color w:val="333333"/>
          <w:sz w:val="20"/>
          <w:szCs w:val="20"/>
          <w:lang w:val="en-US"/>
        </w:rPr>
        <w:t>equations</w:t>
      </w:r>
    </w:p>
    <w:p w:rsidR="00D10E64" w:rsidRPr="00EB5367" w:rsidRDefault="00EC0E81" w:rsidP="009F4E9D">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Total number of APC</w:t>
      </w:r>
    </w:p>
    <w:p w:rsidR="009F4E9D" w:rsidRPr="00AD5DA4" w:rsidRDefault="00E205AB" w:rsidP="007B1FB4">
      <w:pPr>
        <w:autoSpaceDE w:val="0"/>
        <w:autoSpaceDN w:val="0"/>
        <w:adjustRightInd w:val="0"/>
        <w:spacing w:after="0" w:line="240" w:lineRule="auto"/>
        <w:jc w:val="both"/>
        <w:rPr>
          <w:rFonts w:eastAsiaTheme="minorEastAsia" w:cstheme="minorHAnsi"/>
          <w:color w:val="333333"/>
          <w:sz w:val="20"/>
          <w:szCs w:val="20"/>
          <w:lang w:val="en-US"/>
        </w:rPr>
      </w:pPr>
      <w:r w:rsidRPr="00AD5DA4">
        <w:rPr>
          <w:rFonts w:eastAsiaTheme="minorEastAsia" w:cstheme="minorHAnsi"/>
          <w:color w:val="333333"/>
          <w:sz w:val="20"/>
          <w:szCs w:val="20"/>
          <w:lang w:val="en-US"/>
        </w:rPr>
        <w:t xml:space="preserve"> </w:t>
      </w:r>
      <w:r w:rsidR="00F82FED" w:rsidRPr="00F82FED">
        <w:rPr>
          <w:rFonts w:eastAsiaTheme="minorEastAsia" w:cstheme="minorHAnsi"/>
          <w:color w:val="333333"/>
          <w:position w:val="-14"/>
          <w:sz w:val="20"/>
          <w:szCs w:val="20"/>
          <w:lang w:val="en-US"/>
        </w:rPr>
        <w:object w:dxaOrig="2980" w:dyaOrig="380">
          <v:shape id="_x0000_i1032" type="#_x0000_t75" style="width:148.7pt;height:19.5pt" o:ole="">
            <v:imagedata r:id="rId24" o:title=""/>
          </v:shape>
          <o:OLEObject Type="Embed" ProgID="Equation.DSMT4" ShapeID="_x0000_i1032" DrawAspect="Content" ObjectID="_1392804301" r:id="rId25"/>
        </w:object>
      </w:r>
    </w:p>
    <w:p w:rsidR="00AD5DA4" w:rsidRDefault="00AD5DA4" w:rsidP="00E51FCD">
      <w:pPr>
        <w:autoSpaceDE w:val="0"/>
        <w:autoSpaceDN w:val="0"/>
        <w:adjustRightInd w:val="0"/>
        <w:spacing w:after="0" w:line="240" w:lineRule="auto"/>
        <w:jc w:val="both"/>
        <w:rPr>
          <w:rFonts w:eastAsiaTheme="minorEastAsia" w:cstheme="minorHAnsi"/>
          <w:color w:val="333333"/>
          <w:sz w:val="24"/>
          <w:szCs w:val="24"/>
          <w:lang w:val="en-US"/>
        </w:rPr>
      </w:pPr>
    </w:p>
    <w:p w:rsidR="00AD5DA4" w:rsidRPr="00EB5367" w:rsidRDefault="00AD5DA4" w:rsidP="00AD5DA4">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Percentage of APC producing IFN</w:t>
      </w:r>
      <w:r w:rsidR="00FD60F9" w:rsidRPr="00EB5367">
        <w:rPr>
          <w:rFonts w:ascii="Arial" w:eastAsiaTheme="minorEastAsia" w:hAnsi="Arial" w:cs="Arial"/>
          <w:color w:val="333333"/>
          <w:sz w:val="16"/>
          <w:szCs w:val="16"/>
          <w:lang w:val="en-US"/>
        </w:rPr>
        <w:t>-</w:t>
      </w:r>
      <w:r w:rsidRPr="00EB5367">
        <w:rPr>
          <w:rFonts w:ascii="Symbol" w:eastAsiaTheme="minorEastAsia" w:hAnsi="Symbol" w:cs="Arial"/>
          <w:color w:val="333333"/>
          <w:sz w:val="16"/>
          <w:szCs w:val="16"/>
          <w:lang w:val="en-US"/>
        </w:rPr>
        <w:t></w:t>
      </w:r>
      <w:r w:rsidRPr="00EB5367">
        <w:rPr>
          <w:rFonts w:ascii="Arial" w:eastAsiaTheme="minorEastAsia" w:hAnsi="Arial" w:cs="Arial"/>
          <w:color w:val="333333"/>
          <w:sz w:val="16"/>
          <w:szCs w:val="16"/>
          <w:lang w:val="en-US"/>
        </w:rPr>
        <w:t xml:space="preserve"> and TNF-</w:t>
      </w:r>
      <w:r w:rsidRPr="00EB5367">
        <w:rPr>
          <w:rFonts w:ascii="Symbol" w:eastAsiaTheme="minorEastAsia" w:hAnsi="Symbol" w:cs="Arial"/>
          <w:color w:val="333333"/>
          <w:sz w:val="16"/>
          <w:szCs w:val="16"/>
          <w:lang w:val="en-US"/>
        </w:rPr>
        <w:t></w:t>
      </w:r>
      <w:r w:rsidRPr="00EB5367">
        <w:rPr>
          <w:rFonts w:ascii="Arial" w:eastAsiaTheme="minorEastAsia" w:hAnsi="Arial" w:cs="Arial"/>
          <w:color w:val="333333"/>
          <w:sz w:val="16"/>
          <w:szCs w:val="16"/>
          <w:lang w:val="en-US"/>
        </w:rPr>
        <w:t xml:space="preserve"> </w:t>
      </w:r>
    </w:p>
    <w:p w:rsidR="00AD5DA4" w:rsidRDefault="00AD5DA4" w:rsidP="00AD5DA4">
      <w:pPr>
        <w:autoSpaceDE w:val="0"/>
        <w:autoSpaceDN w:val="0"/>
        <w:adjustRightInd w:val="0"/>
        <w:spacing w:after="0" w:line="240" w:lineRule="auto"/>
        <w:jc w:val="both"/>
        <w:rPr>
          <w:rFonts w:eastAsiaTheme="minorEastAsia" w:cstheme="minorHAnsi"/>
          <w:b/>
          <w:color w:val="333333"/>
          <w:sz w:val="28"/>
          <w:szCs w:val="28"/>
          <w:lang w:val="en-US"/>
        </w:rPr>
      </w:pPr>
    </w:p>
    <w:p w:rsidR="00AD5DA4" w:rsidRDefault="007C1BEF" w:rsidP="00F82FED">
      <w:pPr>
        <w:autoSpaceDE w:val="0"/>
        <w:autoSpaceDN w:val="0"/>
        <w:adjustRightInd w:val="0"/>
        <w:spacing w:after="0" w:line="240" w:lineRule="auto"/>
        <w:jc w:val="center"/>
        <w:rPr>
          <w:rFonts w:eastAsiaTheme="minorEastAsia" w:cstheme="minorHAnsi"/>
          <w:b/>
          <w:color w:val="333333"/>
          <w:sz w:val="28"/>
          <w:szCs w:val="28"/>
          <w:lang w:val="en-US"/>
        </w:rPr>
      </w:pPr>
      <w:r w:rsidRPr="00F82FED">
        <w:rPr>
          <w:rFonts w:eastAsiaTheme="minorEastAsia" w:cstheme="minorHAnsi"/>
          <w:b/>
          <w:color w:val="333333"/>
          <w:position w:val="-30"/>
          <w:sz w:val="28"/>
          <w:szCs w:val="28"/>
          <w:lang w:val="en-US"/>
        </w:rPr>
        <w:object w:dxaOrig="5360" w:dyaOrig="720">
          <v:shape id="_x0000_i1048" type="#_x0000_t75" style="width:268.5pt;height:36.6pt" o:ole="">
            <v:imagedata r:id="rId26" o:title=""/>
          </v:shape>
          <o:OLEObject Type="Embed" ProgID="Equation.DSMT4" ShapeID="_x0000_i1048" DrawAspect="Content" ObjectID="_1392804302" r:id="rId27"/>
        </w:object>
      </w:r>
    </w:p>
    <w:p w:rsidR="00F82FED" w:rsidRDefault="00F82FED" w:rsidP="00F82FED">
      <w:pPr>
        <w:autoSpaceDE w:val="0"/>
        <w:autoSpaceDN w:val="0"/>
        <w:adjustRightInd w:val="0"/>
        <w:spacing w:after="0" w:line="240" w:lineRule="auto"/>
        <w:jc w:val="center"/>
        <w:rPr>
          <w:rFonts w:eastAsiaTheme="minorEastAsia" w:cstheme="minorHAnsi"/>
          <w:b/>
          <w:color w:val="333333"/>
          <w:sz w:val="28"/>
          <w:szCs w:val="28"/>
          <w:lang w:val="en-US"/>
        </w:rPr>
      </w:pPr>
    </w:p>
    <w:p w:rsidR="00AD5DA4" w:rsidRDefault="00415380" w:rsidP="00F82FED">
      <w:pPr>
        <w:autoSpaceDE w:val="0"/>
        <w:autoSpaceDN w:val="0"/>
        <w:adjustRightInd w:val="0"/>
        <w:spacing w:after="0" w:line="240" w:lineRule="auto"/>
        <w:jc w:val="center"/>
        <w:rPr>
          <w:rFonts w:eastAsiaTheme="minorEastAsia" w:cstheme="minorHAnsi"/>
          <w:b/>
          <w:color w:val="333333"/>
          <w:sz w:val="28"/>
          <w:szCs w:val="28"/>
          <w:lang w:val="en-US"/>
        </w:rPr>
      </w:pPr>
      <w:r w:rsidRPr="00F82FED">
        <w:rPr>
          <w:rFonts w:eastAsiaTheme="minorEastAsia" w:cstheme="minorHAnsi"/>
          <w:b/>
          <w:color w:val="333333"/>
          <w:position w:val="-30"/>
          <w:sz w:val="28"/>
          <w:szCs w:val="28"/>
          <w:lang w:val="en-US"/>
        </w:rPr>
        <w:object w:dxaOrig="4120" w:dyaOrig="720">
          <v:shape id="_x0000_i1033" type="#_x0000_t75" style="width:205.95pt;height:36.6pt" o:ole="">
            <v:imagedata r:id="rId28" o:title=""/>
          </v:shape>
          <o:OLEObject Type="Embed" ProgID="Equation.DSMT4" ShapeID="_x0000_i1033" DrawAspect="Content" ObjectID="_1392804303" r:id="rId29"/>
        </w:object>
      </w:r>
    </w:p>
    <w:p w:rsidR="00AD5DA4" w:rsidRDefault="00AD5DA4" w:rsidP="00E51FCD">
      <w:pPr>
        <w:autoSpaceDE w:val="0"/>
        <w:autoSpaceDN w:val="0"/>
        <w:adjustRightInd w:val="0"/>
        <w:spacing w:after="0" w:line="240" w:lineRule="auto"/>
        <w:jc w:val="both"/>
        <w:rPr>
          <w:rFonts w:eastAsiaTheme="minorEastAsia" w:cstheme="minorHAnsi"/>
          <w:color w:val="333333"/>
          <w:sz w:val="24"/>
          <w:szCs w:val="24"/>
          <w:lang w:val="en-US"/>
        </w:rPr>
      </w:pPr>
    </w:p>
    <w:p w:rsidR="00E51FCD" w:rsidRDefault="00E51FCD" w:rsidP="00E51FCD">
      <w:pPr>
        <w:autoSpaceDE w:val="0"/>
        <w:autoSpaceDN w:val="0"/>
        <w:adjustRightInd w:val="0"/>
        <w:spacing w:after="0" w:line="240" w:lineRule="auto"/>
        <w:jc w:val="both"/>
        <w:rPr>
          <w:rFonts w:eastAsiaTheme="minorEastAsia" w:cstheme="minorHAnsi"/>
          <w:color w:val="333333"/>
          <w:sz w:val="24"/>
          <w:szCs w:val="24"/>
          <w:lang w:val="en-US"/>
        </w:rPr>
      </w:pPr>
    </w:p>
    <w:p w:rsidR="00E51FCD" w:rsidRPr="00EB5367" w:rsidRDefault="00E51FCD" w:rsidP="00E51FCD">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Percentage of APC</w:t>
      </w:r>
      <w:r w:rsidR="00F303F5" w:rsidRPr="00EB5367">
        <w:rPr>
          <w:rFonts w:ascii="Arial" w:eastAsiaTheme="minorEastAsia" w:hAnsi="Arial" w:cs="Arial"/>
          <w:color w:val="333333"/>
          <w:sz w:val="16"/>
          <w:szCs w:val="16"/>
          <w:lang w:val="en-US"/>
        </w:rPr>
        <w:t xml:space="preserve"> expressing receptor and ligand</w:t>
      </w:r>
    </w:p>
    <w:p w:rsidR="00F303F5" w:rsidRDefault="00F303F5" w:rsidP="00E51FCD">
      <w:pPr>
        <w:autoSpaceDE w:val="0"/>
        <w:autoSpaceDN w:val="0"/>
        <w:adjustRightInd w:val="0"/>
        <w:spacing w:after="0" w:line="240" w:lineRule="auto"/>
        <w:jc w:val="both"/>
        <w:rPr>
          <w:rFonts w:eastAsiaTheme="minorEastAsia" w:cstheme="minorHAnsi"/>
          <w:b/>
          <w:color w:val="333333"/>
          <w:sz w:val="28"/>
          <w:szCs w:val="28"/>
          <w:lang w:val="en-US"/>
        </w:rPr>
      </w:pPr>
    </w:p>
    <w:p w:rsidR="00E51FCD" w:rsidRPr="00AD5DA4" w:rsidRDefault="00415380" w:rsidP="000A0C67">
      <w:pPr>
        <w:autoSpaceDE w:val="0"/>
        <w:autoSpaceDN w:val="0"/>
        <w:adjustRightInd w:val="0"/>
        <w:spacing w:after="0" w:line="240" w:lineRule="auto"/>
        <w:jc w:val="center"/>
        <w:rPr>
          <w:rFonts w:eastAsiaTheme="minorEastAsia" w:cstheme="minorHAnsi"/>
          <w:color w:val="333333"/>
          <w:sz w:val="20"/>
          <w:szCs w:val="20"/>
          <w:lang w:val="en-US"/>
        </w:rPr>
      </w:pPr>
      <w:r w:rsidRPr="00F82FED">
        <w:rPr>
          <w:rFonts w:eastAsiaTheme="minorEastAsia" w:cstheme="minorHAnsi"/>
          <w:color w:val="333333"/>
          <w:position w:val="-30"/>
          <w:sz w:val="20"/>
          <w:szCs w:val="20"/>
          <w:lang w:val="en-US"/>
        </w:rPr>
        <w:object w:dxaOrig="4540" w:dyaOrig="720">
          <v:shape id="_x0000_i1034" type="#_x0000_t75" style="width:227.2pt;height:36.6pt" o:ole="">
            <v:imagedata r:id="rId30" o:title=""/>
          </v:shape>
          <o:OLEObject Type="Embed" ProgID="Equation.DSMT4" ShapeID="_x0000_i1034" DrawAspect="Content" ObjectID="_1392804304" r:id="rId31"/>
        </w:object>
      </w:r>
    </w:p>
    <w:p w:rsidR="004D593F" w:rsidRDefault="004D593F" w:rsidP="00E51FCD">
      <w:pPr>
        <w:autoSpaceDE w:val="0"/>
        <w:autoSpaceDN w:val="0"/>
        <w:adjustRightInd w:val="0"/>
        <w:spacing w:after="0" w:line="240" w:lineRule="auto"/>
        <w:jc w:val="both"/>
        <w:rPr>
          <w:rFonts w:eastAsiaTheme="minorEastAsia" w:cstheme="minorHAnsi"/>
          <w:color w:val="333333"/>
          <w:sz w:val="24"/>
          <w:szCs w:val="24"/>
          <w:lang w:val="en-US"/>
        </w:rPr>
      </w:pPr>
    </w:p>
    <w:p w:rsidR="00DE442F" w:rsidRDefault="00DE442F" w:rsidP="004D593F">
      <w:pPr>
        <w:autoSpaceDE w:val="0"/>
        <w:autoSpaceDN w:val="0"/>
        <w:adjustRightInd w:val="0"/>
        <w:spacing w:after="0" w:line="240" w:lineRule="auto"/>
        <w:jc w:val="both"/>
        <w:rPr>
          <w:rFonts w:eastAsiaTheme="minorEastAsia" w:cstheme="minorHAnsi"/>
          <w:b/>
          <w:color w:val="333333"/>
          <w:sz w:val="28"/>
          <w:szCs w:val="28"/>
          <w:lang w:val="en-US"/>
        </w:rPr>
      </w:pPr>
    </w:p>
    <w:p w:rsidR="00FD60F9" w:rsidRDefault="00FD60F9"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636AA2" w:rsidRDefault="00636AA2">
      <w:pPr>
        <w:rPr>
          <w:rFonts w:eastAsiaTheme="minorEastAsia" w:cstheme="minorHAnsi"/>
          <w:b/>
          <w:color w:val="333333"/>
          <w:sz w:val="28"/>
          <w:szCs w:val="28"/>
          <w:lang w:val="en-US"/>
        </w:rPr>
      </w:pPr>
      <w:r>
        <w:rPr>
          <w:rFonts w:eastAsiaTheme="minorEastAsia" w:cstheme="minorHAnsi"/>
          <w:b/>
          <w:color w:val="333333"/>
          <w:sz w:val="28"/>
          <w:szCs w:val="28"/>
          <w:lang w:val="en-US"/>
        </w:rPr>
        <w:br w:type="page"/>
      </w:r>
    </w:p>
    <w:p w:rsidR="00EB5367" w:rsidRDefault="00C76A2C" w:rsidP="004D593F">
      <w:pPr>
        <w:autoSpaceDE w:val="0"/>
        <w:autoSpaceDN w:val="0"/>
        <w:adjustRightInd w:val="0"/>
        <w:spacing w:after="0" w:line="240" w:lineRule="auto"/>
        <w:jc w:val="both"/>
        <w:rPr>
          <w:rFonts w:eastAsiaTheme="minorEastAsia" w:cstheme="minorHAnsi"/>
          <w:b/>
          <w:color w:val="333333"/>
          <w:sz w:val="28"/>
          <w:szCs w:val="28"/>
          <w:lang w:val="en-US"/>
        </w:rPr>
      </w:pPr>
      <w:del w:id="125" w:author="DarioFD" w:date="2012-03-08T15:25:00Z">
        <w:r>
          <w:rPr>
            <w:rFonts w:ascii="Arial" w:hAnsi="Arial" w:cs="Arial"/>
            <w:b/>
            <w:noProof/>
            <w:color w:val="000000"/>
            <w:sz w:val="28"/>
            <w:szCs w:val="28"/>
            <w:lang w:eastAsia="es-AR"/>
          </w:rPr>
          <w:lastRenderedPageBreak/>
          <w:pict>
            <v:shape id="_x0000_s1093" style="position:absolute;left:0;text-align:left;margin-left:654.35pt;margin-top:9pt;width:19.55pt;height:38.2pt;z-index:251723776" coordsize="188,404" path="m,l188,404e">
              <v:stroke endarrow="block"/>
              <v:path arrowok="t"/>
            </v:shape>
          </w:pict>
        </w:r>
      </w:del>
    </w:p>
    <w:p w:rsidR="004D593F" w:rsidRDefault="004D593F"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525740" w:rsidRPr="00155F25" w:rsidRDefault="00C76A2C" w:rsidP="00525740">
      <w:pPr>
        <w:autoSpaceDE w:val="0"/>
        <w:autoSpaceDN w:val="0"/>
        <w:adjustRightInd w:val="0"/>
        <w:spacing w:after="0" w:line="240" w:lineRule="auto"/>
        <w:jc w:val="both"/>
        <w:rPr>
          <w:rFonts w:ascii="Arial" w:hAnsi="Arial" w:cs="Arial"/>
          <w:b/>
          <w:color w:val="000000"/>
          <w:sz w:val="20"/>
          <w:szCs w:val="20"/>
          <w:lang w:val="en-US"/>
        </w:rPr>
      </w:pPr>
      <w:r>
        <w:rPr>
          <w:rFonts w:ascii="Arial" w:hAnsi="Arial" w:cs="Arial"/>
          <w:b/>
          <w:noProof/>
          <w:color w:val="000000"/>
          <w:sz w:val="20"/>
          <w:szCs w:val="20"/>
          <w:lang w:eastAsia="es-AR"/>
        </w:rPr>
        <w:pict>
          <v:rect id="_x0000_s1085" style="position:absolute;left:0;text-align:left;margin-left:261.05pt;margin-top:10.35pt;width:119.5pt;height:24.15pt;z-index:251718656" filled="f" stroked="f">
            <v:textbox style="mso-next-textbox:#_x0000_s1085" inset="0,0,0,0">
              <w:txbxContent>
                <w:p w:rsidR="00C76A2C" w:rsidRPr="00AC779E" w:rsidRDefault="00C76A2C" w:rsidP="00D13CDE">
                  <w:pPr>
                    <w:rPr>
                      <w:sz w:val="16"/>
                      <w:lang w:val="en-US"/>
                    </w:rPr>
                  </w:pPr>
                  <w:r>
                    <w:rPr>
                      <w:sz w:val="16"/>
                      <w:lang w:val="en-US"/>
                    </w:rPr>
                    <w:t>NK</w:t>
                  </w:r>
                  <w:r w:rsidRPr="00AC779E">
                    <w:rPr>
                      <w:sz w:val="16"/>
                      <w:vertAlign w:val="subscript"/>
                      <w:lang w:val="en-US"/>
                    </w:rPr>
                    <w:t>0</w:t>
                  </w:r>
                  <w:r w:rsidRPr="00AC779E">
                    <w:rPr>
                      <w:sz w:val="16"/>
                      <w:lang w:val="en-US"/>
                    </w:rPr>
                    <w:t xml:space="preserve"> activation </w:t>
                  </w:r>
                  <w:r>
                    <w:rPr>
                      <w:sz w:val="16"/>
                      <w:lang w:val="en-US"/>
                    </w:rPr>
                    <w:t>induced by the antigen, APC and IL-12</w:t>
                  </w:r>
                </w:p>
              </w:txbxContent>
            </v:textbox>
          </v:rect>
        </w:pict>
      </w:r>
      <w:r w:rsidR="00525740" w:rsidRPr="00155F25">
        <w:rPr>
          <w:rFonts w:ascii="Arial" w:hAnsi="Arial" w:cs="Arial"/>
          <w:b/>
          <w:color w:val="000000"/>
          <w:sz w:val="20"/>
          <w:szCs w:val="20"/>
          <w:lang w:val="en-US"/>
        </w:rPr>
        <w:t xml:space="preserve">NK cells dynamics </w:t>
      </w:r>
    </w:p>
    <w:p w:rsidR="00D13CDE" w:rsidRPr="00EB5367" w:rsidRDefault="00FA62A6" w:rsidP="00525740">
      <w:pPr>
        <w:autoSpaceDE w:val="0"/>
        <w:autoSpaceDN w:val="0"/>
        <w:adjustRightInd w:val="0"/>
        <w:spacing w:after="0" w:line="240" w:lineRule="auto"/>
        <w:jc w:val="both"/>
        <w:rPr>
          <w:rFonts w:ascii="Arial" w:hAnsi="Arial" w:cs="Arial"/>
          <w:color w:val="000000"/>
          <w:sz w:val="16"/>
          <w:szCs w:val="16"/>
          <w:lang w:val="en-US"/>
        </w:rPr>
      </w:pPr>
      <w:r w:rsidRPr="00EB5367">
        <w:rPr>
          <w:rFonts w:ascii="Arial" w:hAnsi="Arial" w:cs="Arial"/>
          <w:color w:val="000000"/>
          <w:sz w:val="16"/>
          <w:szCs w:val="16"/>
          <w:lang w:val="en-US"/>
        </w:rPr>
        <w:t>Resting (uncommitted) NK (NK</w:t>
      </w:r>
      <w:r w:rsidRPr="00EB5367">
        <w:rPr>
          <w:rFonts w:ascii="Arial" w:hAnsi="Arial" w:cs="Arial"/>
          <w:color w:val="000000"/>
          <w:sz w:val="16"/>
          <w:szCs w:val="16"/>
          <w:vertAlign w:val="subscript"/>
          <w:lang w:val="en-US"/>
        </w:rPr>
        <w:t>0</w:t>
      </w:r>
      <w:r w:rsidRPr="00EB5367">
        <w:rPr>
          <w:rFonts w:ascii="Arial" w:hAnsi="Arial" w:cs="Arial"/>
          <w:color w:val="000000"/>
          <w:sz w:val="16"/>
          <w:szCs w:val="16"/>
          <w:lang w:val="en-US"/>
        </w:rPr>
        <w:t>)</w:t>
      </w:r>
    </w:p>
    <w:p w:rsidR="00D13CDE" w:rsidRPr="00E51FCD" w:rsidRDefault="00C76A2C" w:rsidP="00525740">
      <w:pPr>
        <w:autoSpaceDE w:val="0"/>
        <w:autoSpaceDN w:val="0"/>
        <w:adjustRightInd w:val="0"/>
        <w:spacing w:after="0" w:line="240" w:lineRule="auto"/>
        <w:jc w:val="both"/>
        <w:rPr>
          <w:rFonts w:ascii="Arial" w:hAnsi="Arial" w:cs="Arial"/>
          <w:b/>
          <w:color w:val="000000"/>
          <w:sz w:val="28"/>
          <w:szCs w:val="28"/>
          <w:lang w:val="en-US"/>
        </w:rPr>
      </w:pPr>
      <w:r>
        <w:rPr>
          <w:rFonts w:ascii="Arial" w:hAnsi="Arial" w:cs="Arial"/>
          <w:b/>
          <w:noProof/>
          <w:color w:val="000000"/>
          <w:sz w:val="28"/>
          <w:szCs w:val="28"/>
          <w:lang w:eastAsia="es-AR"/>
        </w:rPr>
        <w:pict>
          <v:rect id="_x0000_s1083" style="position:absolute;left:0;text-align:left;margin-left:95.5pt;margin-top:13.8pt;width:98pt;height:18pt;z-index:251716608" filled="f" stroked="f">
            <v:textbox style="mso-next-textbox:#_x0000_s1083" inset="0,0,0,0">
              <w:txbxContent>
                <w:p w:rsidR="00C76A2C" w:rsidRDefault="00C76A2C" w:rsidP="00D13CDE">
                  <w:pPr>
                    <w:rPr>
                      <w:sz w:val="16"/>
                    </w:rPr>
                  </w:pPr>
                  <w:r>
                    <w:rPr>
                      <w:sz w:val="16"/>
                    </w:rPr>
                    <w:t>NK</w:t>
                  </w:r>
                  <w:r>
                    <w:rPr>
                      <w:sz w:val="16"/>
                      <w:vertAlign w:val="subscript"/>
                    </w:rPr>
                    <w:t>0</w:t>
                  </w:r>
                  <w:r>
                    <w:rPr>
                      <w:sz w:val="16"/>
                    </w:rPr>
                    <w:t xml:space="preserve"> </w:t>
                  </w:r>
                  <w:proofErr w:type="spellStart"/>
                  <w:r>
                    <w:rPr>
                      <w:sz w:val="16"/>
                    </w:rPr>
                    <w:t>death</w:t>
                  </w:r>
                  <w:proofErr w:type="spellEnd"/>
                </w:p>
              </w:txbxContent>
            </v:textbox>
          </v:rect>
        </w:pict>
      </w:r>
      <w:r>
        <w:rPr>
          <w:rFonts w:ascii="Arial" w:hAnsi="Arial" w:cs="Arial"/>
          <w:b/>
          <w:noProof/>
          <w:color w:val="000000"/>
          <w:sz w:val="28"/>
          <w:szCs w:val="28"/>
          <w:lang w:eastAsia="es-AR"/>
        </w:rPr>
        <w:pict>
          <v:rect id="_x0000_s1090" style="position:absolute;left:0;text-align:left;margin-left:33.3pt;margin-top:9.3pt;width:98pt;height:18pt;z-index:251720704" filled="f" stroked="f">
            <v:textbox style="mso-next-textbox:#_x0000_s1090" inset="0,0,0,0">
              <w:txbxContent>
                <w:p w:rsidR="00C76A2C" w:rsidRDefault="00C76A2C" w:rsidP="00471873">
                  <w:pPr>
                    <w:rPr>
                      <w:sz w:val="16"/>
                    </w:rPr>
                  </w:pPr>
                  <w:r>
                    <w:rPr>
                      <w:sz w:val="16"/>
                    </w:rPr>
                    <w:t>NK</w:t>
                  </w:r>
                  <w:r>
                    <w:rPr>
                      <w:sz w:val="16"/>
                      <w:vertAlign w:val="subscript"/>
                    </w:rPr>
                    <w:t>0</w:t>
                  </w:r>
                  <w:r>
                    <w:rPr>
                      <w:sz w:val="16"/>
                    </w:rPr>
                    <w:t xml:space="preserve"> </w:t>
                  </w:r>
                  <w:proofErr w:type="spellStart"/>
                  <w:r>
                    <w:rPr>
                      <w:sz w:val="16"/>
                    </w:rPr>
                    <w:t>proliferation</w:t>
                  </w:r>
                  <w:proofErr w:type="spellEnd"/>
                </w:p>
              </w:txbxContent>
            </v:textbox>
          </v:rect>
        </w:pict>
      </w:r>
      <w:r>
        <w:rPr>
          <w:rFonts w:ascii="Arial" w:hAnsi="Arial" w:cs="Arial"/>
          <w:b/>
          <w:noProof/>
          <w:color w:val="000000"/>
          <w:sz w:val="28"/>
          <w:szCs w:val="28"/>
          <w:lang w:eastAsia="es-AR"/>
        </w:rPr>
        <w:pict>
          <v:shape id="_x0000_s1086" style="position:absolute;left:0;text-align:left;margin-left:292.8pt;margin-top:9.3pt;width:12.9pt;height:20.2pt;z-index:251719680" coordsize="188,404" path="m,l188,404e">
            <v:stroke endarrow="block"/>
            <v:path arrowok="t"/>
          </v:shape>
        </w:pict>
      </w:r>
    </w:p>
    <w:p w:rsidR="00525740" w:rsidRDefault="00C76A2C" w:rsidP="00525740">
      <w:pPr>
        <w:rPr>
          <w:rFonts w:ascii="AdvTimes" w:hAnsi="AdvTimes" w:cs="AdvTimes"/>
          <w:color w:val="000000"/>
          <w:sz w:val="16"/>
          <w:szCs w:val="16"/>
          <w:lang w:val="en-US"/>
        </w:rPr>
      </w:pPr>
      <w:r>
        <w:rPr>
          <w:rFonts w:ascii="Arial" w:hAnsi="Arial" w:cs="Arial"/>
          <w:b/>
          <w:noProof/>
          <w:color w:val="000000"/>
          <w:sz w:val="28"/>
          <w:szCs w:val="28"/>
          <w:lang w:eastAsia="es-AR"/>
        </w:rPr>
        <w:pict>
          <v:polyline id="_x0000_s1084" style="position:absolute;z-index:251717632" points="115.6pt,11.2pt,125pt,31.4pt" coordsize="188,404">
            <v:stroke endarrow="block"/>
            <v:path arrowok="t"/>
          </v:polyline>
        </w:pict>
      </w:r>
      <w:r>
        <w:rPr>
          <w:rFonts w:ascii="Arial" w:hAnsi="Arial" w:cs="Arial"/>
          <w:b/>
          <w:noProof/>
          <w:color w:val="000000"/>
          <w:sz w:val="28"/>
          <w:szCs w:val="28"/>
          <w:lang w:eastAsia="es-AR"/>
        </w:rPr>
        <w:pict>
          <v:polyline id="_x0000_s1091" style="position:absolute;z-index:251721728" points="59pt,11.2pt,68.4pt,31.4pt" coordsize="188,404">
            <v:stroke endarrow="block"/>
            <v:path arrowok="t"/>
          </v:polyline>
        </w:pict>
      </w:r>
    </w:p>
    <w:p w:rsidR="00525740" w:rsidRPr="00D13CDE" w:rsidRDefault="007C1BEF" w:rsidP="00525740">
      <w:pPr>
        <w:autoSpaceDE w:val="0"/>
        <w:autoSpaceDN w:val="0"/>
        <w:adjustRightInd w:val="0"/>
        <w:spacing w:after="0" w:line="240" w:lineRule="auto"/>
        <w:jc w:val="both"/>
        <w:rPr>
          <w:rFonts w:eastAsiaTheme="minorEastAsia" w:cstheme="minorHAnsi"/>
          <w:color w:val="333333"/>
          <w:sz w:val="20"/>
          <w:szCs w:val="20"/>
          <w:lang w:val="en-US"/>
        </w:rPr>
      </w:pPr>
      <w:r w:rsidRPr="007C1BEF">
        <w:rPr>
          <w:rFonts w:eastAsiaTheme="minorEastAsia" w:cstheme="minorHAnsi"/>
          <w:color w:val="333333"/>
          <w:position w:val="-34"/>
          <w:sz w:val="20"/>
          <w:szCs w:val="20"/>
          <w:lang w:val="en-US"/>
        </w:rPr>
        <w:object w:dxaOrig="11200" w:dyaOrig="800">
          <v:shape id="_x0000_i1049" type="#_x0000_t75" style="width:560.05pt;height:40.15pt" o:ole="">
            <v:imagedata r:id="rId32" o:title=""/>
          </v:shape>
          <o:OLEObject Type="Embed" ProgID="Equation.DSMT4" ShapeID="_x0000_i1049" DrawAspect="Content" ObjectID="_1392804305" r:id="rId33"/>
        </w:object>
      </w: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FA62A6" w:rsidRDefault="00FA62A6"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FA62A6" w:rsidRDefault="00FA62A6"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val="en-US" w:eastAsia="es-AR"/>
        </w:rPr>
      </w:pPr>
      <w:r w:rsidRPr="00EB5367">
        <w:rPr>
          <w:rFonts w:ascii="Arial" w:eastAsia="Times New Roman" w:hAnsi="Arial" w:cs="Arial"/>
          <w:sz w:val="16"/>
          <w:szCs w:val="16"/>
          <w:lang w:val="en-US" w:eastAsia="es-AR"/>
        </w:rPr>
        <w:t>Activated NK (</w:t>
      </w:r>
      <w:proofErr w:type="spellStart"/>
      <w:r w:rsidRPr="00EB5367">
        <w:rPr>
          <w:rFonts w:ascii="Arial" w:eastAsia="Times New Roman" w:hAnsi="Arial" w:cs="Arial"/>
          <w:sz w:val="16"/>
          <w:szCs w:val="16"/>
          <w:lang w:val="en-US" w:eastAsia="es-AR"/>
        </w:rPr>
        <w:t>NK</w:t>
      </w:r>
      <w:r w:rsidRPr="00EB5367">
        <w:rPr>
          <w:rFonts w:ascii="Arial" w:eastAsia="Times New Roman" w:hAnsi="Arial" w:cs="Arial"/>
          <w:sz w:val="16"/>
          <w:szCs w:val="16"/>
          <w:vertAlign w:val="subscript"/>
          <w:lang w:val="en-US" w:eastAsia="es-AR"/>
        </w:rPr>
        <w:t>a</w:t>
      </w:r>
      <w:proofErr w:type="spellEnd"/>
      <w:r w:rsidRPr="00EB5367">
        <w:rPr>
          <w:rFonts w:ascii="Arial" w:eastAsia="Times New Roman" w:hAnsi="Arial" w:cs="Arial"/>
          <w:sz w:val="16"/>
          <w:szCs w:val="16"/>
          <w:lang w:val="en-US" w:eastAsia="es-AR"/>
        </w:rPr>
        <w:t>)</w:t>
      </w:r>
    </w:p>
    <w:p w:rsidR="000A0C67" w:rsidRPr="00EB5367" w:rsidRDefault="000A0C67"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val="en-US" w:eastAsia="es-AR"/>
        </w:rPr>
      </w:pPr>
    </w:p>
    <w:p w:rsidR="00D13CDE" w:rsidRDefault="00C76A2C"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es-AR"/>
        </w:rPr>
      </w:pPr>
      <w:del w:id="126" w:author="DarioFD" w:date="2012-03-08T15:25:00Z">
        <w:r>
          <w:rPr>
            <w:rFonts w:ascii="Arial" w:hAnsi="Arial" w:cs="Arial"/>
            <w:b/>
            <w:noProof/>
            <w:color w:val="000000"/>
            <w:sz w:val="28"/>
            <w:szCs w:val="28"/>
            <w:lang w:eastAsia="es-AR"/>
          </w:rPr>
          <w:pict>
            <v:rect id="_x0000_s1092" style="position:absolute;margin-left:183.95pt;margin-top:5.4pt;width:98pt;height:18pt;z-index:251722752" filled="f" stroked="f">
              <v:textbox style="mso-next-textbox:#_x0000_s1092" inset="0,0,0,0">
                <w:txbxContent>
                  <w:p w:rsidR="00C76A2C" w:rsidRDefault="00C76A2C" w:rsidP="00C51631">
                    <w:pPr>
                      <w:rPr>
                        <w:sz w:val="16"/>
                      </w:rPr>
                    </w:pPr>
                    <w:del w:id="127" w:author="DarioFD" w:date="2012-03-08T15:26:00Z">
                      <w:r w:rsidDel="004F273F">
                        <w:rPr>
                          <w:sz w:val="16"/>
                        </w:rPr>
                        <w:delText>NK</w:delText>
                      </w:r>
                      <w:r w:rsidRPr="00A96D3F" w:rsidDel="004F273F">
                        <w:rPr>
                          <w:sz w:val="16"/>
                          <w:vertAlign w:val="subscript"/>
                        </w:rPr>
                        <w:delText>a</w:delText>
                      </w:r>
                      <w:r w:rsidDel="004F273F">
                        <w:rPr>
                          <w:sz w:val="16"/>
                        </w:rPr>
                        <w:delText xml:space="preserve"> death</w:delText>
                      </w:r>
                    </w:del>
                  </w:p>
                </w:txbxContent>
              </v:textbox>
            </v:rect>
          </w:pict>
        </w:r>
      </w:del>
      <w:r w:rsidR="00D13CDE" w:rsidRPr="00D13CDE">
        <w:rPr>
          <w:rFonts w:ascii="Courier New" w:eastAsia="Times New Roman" w:hAnsi="Courier New" w:cs="Courier New"/>
          <w:color w:val="C0C0C0"/>
          <w:sz w:val="20"/>
          <w:szCs w:val="20"/>
          <w:lang w:val="en-US" w:eastAsia="es-AR"/>
        </w:rPr>
        <w:t xml:space="preserve">                                            </w:t>
      </w:r>
    </w:p>
    <w:p w:rsidR="00C51631" w:rsidRDefault="00C76A2C"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es-AR"/>
        </w:rPr>
      </w:pPr>
      <w:r>
        <w:rPr>
          <w:rFonts w:ascii="Arial" w:hAnsi="Arial" w:cs="Arial"/>
          <w:b/>
          <w:noProof/>
          <w:color w:val="000000"/>
          <w:sz w:val="28"/>
          <w:szCs w:val="28"/>
          <w:lang w:eastAsia="es-AR"/>
        </w:rPr>
        <w:pict>
          <v:rect id="_x0000_s1094" style="position:absolute;margin-left:19.3pt;margin-top:1.2pt;width:66.2pt;height:18pt;z-index:251724800" filled="f" stroked="f">
            <v:textbox style="mso-next-textbox:#_x0000_s1094" inset="0,0,0,0">
              <w:txbxContent>
                <w:p w:rsidR="00C76A2C" w:rsidRDefault="00C76A2C" w:rsidP="00C51631">
                  <w:pPr>
                    <w:rPr>
                      <w:sz w:val="16"/>
                    </w:rPr>
                  </w:pPr>
                  <w:proofErr w:type="spellStart"/>
                  <w:r>
                    <w:rPr>
                      <w:sz w:val="16"/>
                    </w:rPr>
                    <w:t>NK</w:t>
                  </w:r>
                  <w:r>
                    <w:rPr>
                      <w:sz w:val="16"/>
                      <w:vertAlign w:val="subscript"/>
                    </w:rPr>
                    <w:t>a</w:t>
                  </w:r>
                  <w:proofErr w:type="spellEnd"/>
                  <w:r>
                    <w:rPr>
                      <w:sz w:val="16"/>
                    </w:rPr>
                    <w:t xml:space="preserve"> </w:t>
                  </w:r>
                  <w:proofErr w:type="spellStart"/>
                  <w:r>
                    <w:rPr>
                      <w:sz w:val="16"/>
                    </w:rPr>
                    <w:t>proliferation</w:t>
                  </w:r>
                  <w:proofErr w:type="spellEnd"/>
                </w:p>
              </w:txbxContent>
            </v:textbox>
          </v:rect>
        </w:pict>
      </w:r>
    </w:p>
    <w:p w:rsidR="00C51631" w:rsidRDefault="00C76A2C"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Pr>
          <w:rFonts w:ascii="Arial" w:hAnsi="Arial" w:cs="Arial"/>
          <w:b/>
          <w:noProof/>
          <w:color w:val="000000"/>
          <w:sz w:val="28"/>
          <w:szCs w:val="28"/>
          <w:lang w:eastAsia="es-AR"/>
        </w:rPr>
        <w:pict>
          <v:polyline id="_x0000_s1095" style="position:absolute;z-index:251725824" points="59pt,7.85pt,68.4pt,28.05pt" coordsize="188,404">
            <v:stroke endarrow="block"/>
            <v:path arrowok="t"/>
          </v:polyline>
        </w:pict>
      </w:r>
    </w:p>
    <w:p w:rsidR="00525740" w:rsidRDefault="00C76A2C" w:rsidP="00525740">
      <w:pPr>
        <w:autoSpaceDE w:val="0"/>
        <w:autoSpaceDN w:val="0"/>
        <w:adjustRightInd w:val="0"/>
        <w:spacing w:after="0" w:line="240" w:lineRule="auto"/>
        <w:jc w:val="both"/>
        <w:rPr>
          <w:rFonts w:eastAsiaTheme="minorEastAsia" w:cstheme="minorHAnsi"/>
          <w:color w:val="333333"/>
          <w:sz w:val="20"/>
          <w:szCs w:val="20"/>
          <w:lang w:val="en-US"/>
        </w:rPr>
      </w:pPr>
      <w:r>
        <w:rPr>
          <w:rFonts w:eastAsiaTheme="minorEastAsia" w:cstheme="minorHAnsi"/>
          <w:noProof/>
          <w:color w:val="333333"/>
          <w:sz w:val="24"/>
          <w:szCs w:val="24"/>
          <w:lang w:eastAsia="es-AR"/>
        </w:rPr>
        <w:pict>
          <v:shape id="_x0000_s1112" style="position:absolute;left:0;text-align:left;margin-left:137.75pt;margin-top:100.4pt;width:25.5pt;height:13pt;rotation:-27812472fd;z-index:251729920" coordsize="510,260" path="m510,l,260e">
            <v:stroke endarrow="block"/>
            <v:path arrowok="t"/>
          </v:shape>
        </w:pict>
      </w:r>
      <w:r>
        <w:rPr>
          <w:rFonts w:ascii="Arial" w:hAnsi="Arial" w:cs="Arial"/>
          <w:b/>
          <w:noProof/>
          <w:color w:val="000000"/>
          <w:sz w:val="28"/>
          <w:szCs w:val="28"/>
          <w:lang w:eastAsia="es-AR"/>
        </w:rPr>
        <w:pict>
          <v:shape id="_x0000_s1117" style="position:absolute;left:0;text-align:left;margin-left:217.95pt;margin-top:97.5pt;width:20.3pt;height:26.45pt;rotation:1563201fd;z-index:251735040" coordsize="188,404" path="m,l188,404e">
            <v:stroke endarrow="block"/>
            <v:path arrowok="t"/>
          </v:shape>
        </w:pict>
      </w:r>
      <w:r>
        <w:rPr>
          <w:rFonts w:ascii="Courier New" w:eastAsia="Times New Roman" w:hAnsi="Courier New" w:cs="Courier New"/>
          <w:noProof/>
          <w:color w:val="C0C0C0"/>
          <w:sz w:val="20"/>
          <w:szCs w:val="20"/>
          <w:lang w:eastAsia="es-AR"/>
        </w:rPr>
        <w:pict>
          <v:rect id="_x0000_s1110" style="position:absolute;left:0;text-align:left;margin-left:-5.35pt;margin-top:87pt;width:144.4pt;height:18pt;z-index:251727872" filled="f" stroked="f">
            <v:textbox style="mso-next-textbox:#_x0000_s1110" inset="0,0,0,0">
              <w:txbxContent>
                <w:p w:rsidR="00C76A2C" w:rsidRPr="00155F25" w:rsidRDefault="00C76A2C" w:rsidP="00C51631">
                  <w:pPr>
                    <w:rPr>
                      <w:rFonts w:ascii="Arial" w:hAnsi="Arial" w:cs="Arial"/>
                      <w:sz w:val="16"/>
                    </w:rPr>
                  </w:pPr>
                  <w:proofErr w:type="spellStart"/>
                  <w:r>
                    <w:rPr>
                      <w:rFonts w:ascii="Arial" w:hAnsi="Arial" w:cs="Arial"/>
                      <w:sz w:val="16"/>
                    </w:rPr>
                    <w:t>NK</w:t>
                  </w:r>
                  <w:r>
                    <w:rPr>
                      <w:rFonts w:ascii="Arial" w:hAnsi="Arial" w:cs="Arial"/>
                      <w:sz w:val="16"/>
                      <w:vertAlign w:val="subscript"/>
                    </w:rPr>
                    <w:t>a</w:t>
                  </w:r>
                  <w:proofErr w:type="spellEnd"/>
                  <w:r w:rsidRPr="00155F25">
                    <w:rPr>
                      <w:rFonts w:ascii="Arial" w:hAnsi="Arial" w:cs="Arial"/>
                      <w:sz w:val="16"/>
                    </w:rPr>
                    <w:t xml:space="preserve"> CD137</w:t>
                  </w:r>
                  <w:r>
                    <w:rPr>
                      <w:rFonts w:ascii="Arial" w:hAnsi="Arial" w:cs="Arial"/>
                      <w:sz w:val="16"/>
                    </w:rPr>
                    <w:t>L</w:t>
                  </w:r>
                  <w:r w:rsidRPr="00155F25">
                    <w:rPr>
                      <w:rFonts w:ascii="Arial" w:hAnsi="Arial" w:cs="Arial"/>
                      <w:sz w:val="16"/>
                    </w:rPr>
                    <w:t xml:space="preserve">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NK</w:t>
                  </w:r>
                </w:p>
              </w:txbxContent>
            </v:textbox>
          </v:rect>
        </w:pict>
      </w:r>
      <w:r>
        <w:rPr>
          <w:rFonts w:eastAsiaTheme="minorEastAsia" w:cstheme="minorHAnsi"/>
          <w:noProof/>
          <w:color w:val="333333"/>
          <w:sz w:val="24"/>
          <w:szCs w:val="24"/>
          <w:lang w:eastAsia="es-AR"/>
        </w:rPr>
        <w:pict>
          <v:polyline id="_x0000_s1111" style="position:absolute;left:0;text-align:left;rotation:-26344456fd;z-index:251728896" points="121pt,68.35pt,95.5pt,81.35pt" coordsize="510,260">
            <v:stroke endarrow="block"/>
            <v:path arrowok="t"/>
          </v:polyline>
        </w:pict>
      </w:r>
      <w:r>
        <w:rPr>
          <w:rFonts w:eastAsiaTheme="minorEastAsia" w:cstheme="minorHAnsi"/>
          <w:noProof/>
          <w:color w:val="333333"/>
          <w:sz w:val="24"/>
          <w:szCs w:val="24"/>
          <w:lang w:eastAsia="es-AR"/>
        </w:rPr>
        <w:pict>
          <v:rect id="_x0000_s1115" style="position:absolute;left:0;text-align:left;margin-left:408.25pt;margin-top:94.15pt;width:122.8pt;height:18pt;z-index:251732992" filled="f" stroked="f">
            <v:textbox style="mso-next-textbox:#_x0000_s1115" inset="0,0,0,0">
              <w:txbxContent>
                <w:p w:rsidR="00C76A2C" w:rsidRPr="00155F25" w:rsidRDefault="00C76A2C" w:rsidP="00C51631">
                  <w:pPr>
                    <w:rPr>
                      <w:rFonts w:ascii="Arial" w:hAnsi="Arial" w:cs="Arial"/>
                      <w:sz w:val="16"/>
                    </w:rPr>
                  </w:pPr>
                  <w:proofErr w:type="spellStart"/>
                  <w:r>
                    <w:rPr>
                      <w:rFonts w:ascii="Arial" w:hAnsi="Arial" w:cs="Arial"/>
                      <w:sz w:val="16"/>
                    </w:rPr>
                    <w:t>NK</w:t>
                  </w:r>
                  <w:r>
                    <w:rPr>
                      <w:rFonts w:ascii="Arial" w:hAnsi="Arial" w:cs="Arial"/>
                      <w:sz w:val="16"/>
                      <w:vertAlign w:val="subscript"/>
                    </w:rPr>
                    <w:t>a</w:t>
                  </w:r>
                  <w:proofErr w:type="spellEnd"/>
                  <w:r w:rsidRPr="00155F25">
                    <w:rPr>
                      <w:rFonts w:ascii="Arial" w:hAnsi="Arial" w:cs="Arial"/>
                      <w:sz w:val="16"/>
                    </w:rPr>
                    <w:t xml:space="preserve"> CD137</w:t>
                  </w:r>
                  <w:r>
                    <w:rPr>
                      <w:rFonts w:ascii="Arial" w:hAnsi="Arial" w:cs="Arial"/>
                      <w:sz w:val="16"/>
                    </w:rPr>
                    <w:t>L</w:t>
                  </w:r>
                  <w:r w:rsidRPr="00155F25">
                    <w:rPr>
                      <w:rFonts w:ascii="Arial" w:hAnsi="Arial" w:cs="Arial"/>
                      <w:sz w:val="16"/>
                    </w:rPr>
                    <w:t xml:space="preserve">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APC</w:t>
                  </w:r>
                </w:p>
              </w:txbxContent>
            </v:textbox>
          </v:rect>
        </w:pict>
      </w:r>
      <w:r>
        <w:rPr>
          <w:rFonts w:ascii="Arial" w:hAnsi="Arial" w:cs="Arial"/>
          <w:b/>
          <w:noProof/>
          <w:color w:val="000000"/>
          <w:sz w:val="20"/>
          <w:szCs w:val="20"/>
          <w:lang w:eastAsia="es-AR"/>
        </w:rPr>
        <w:pict>
          <v:shape id="_x0000_s1113" style="position:absolute;left:0;text-align:left;margin-left:422.1pt;margin-top:67.75pt;width:25.5pt;height:13pt;rotation:270;z-index:251730944" coordsize="510,260" path="m510,l,260e">
            <v:stroke endarrow="block"/>
            <v:path arrowok="t"/>
          </v:shape>
        </w:pict>
      </w:r>
      <w:r w:rsidR="00E23ACB" w:rsidRPr="00121B0C">
        <w:rPr>
          <w:rFonts w:eastAsiaTheme="minorEastAsia" w:cstheme="minorHAnsi"/>
          <w:color w:val="333333"/>
          <w:position w:val="-98"/>
          <w:sz w:val="20"/>
          <w:szCs w:val="20"/>
          <w:lang w:val="en-US"/>
        </w:rPr>
        <w:object w:dxaOrig="10160" w:dyaOrig="2040">
          <v:shape id="_x0000_i1050" type="#_x0000_t75" style="width:508.7pt;height:101.5pt" o:ole="">
            <v:imagedata r:id="rId34" o:title=""/>
          </v:shape>
          <o:OLEObject Type="Embed" ProgID="Equation.DSMT4" ShapeID="_x0000_i1050" DrawAspect="Content" ObjectID="_1392804306" r:id="rId35"/>
        </w:object>
      </w:r>
    </w:p>
    <w:p w:rsidR="00525740"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0"/>
          <w:szCs w:val="20"/>
          <w:lang w:eastAsia="es-AR"/>
        </w:rPr>
        <w:pict>
          <v:polyline id="_x0000_s1119" style="position:absolute;left:0;text-align:left;z-index:251737088" points="324.2pt,2pt,333.6pt,22.2pt" coordsize="188,404">
            <v:stroke endarrow="block"/>
            <v:path arrowok="t"/>
          </v:polyline>
        </w:pict>
      </w:r>
    </w:p>
    <w:p w:rsidR="00525740"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b/>
          <w:noProof/>
          <w:color w:val="000000"/>
          <w:sz w:val="28"/>
          <w:szCs w:val="28"/>
          <w:lang w:eastAsia="es-AR"/>
        </w:rPr>
        <w:pict>
          <v:rect id="_x0000_s1116" style="position:absolute;left:0;text-align:left;margin-left:212.55pt;margin-top:10.15pt;width:98pt;height:18pt;z-index:251734016" filled="f" stroked="f">
            <v:textbox style="mso-next-textbox:#_x0000_s1116" inset="0,0,0,0">
              <w:txbxContent>
                <w:p w:rsidR="00C76A2C" w:rsidRDefault="00C76A2C" w:rsidP="00600441">
                  <w:pPr>
                    <w:rPr>
                      <w:sz w:val="16"/>
                    </w:rPr>
                  </w:pPr>
                  <w:r>
                    <w:rPr>
                      <w:sz w:val="16"/>
                    </w:rPr>
                    <w:t>NK</w:t>
                  </w:r>
                  <w:r>
                    <w:rPr>
                      <w:sz w:val="16"/>
                      <w:vertAlign w:val="subscript"/>
                    </w:rPr>
                    <w:t>0</w:t>
                  </w:r>
                  <w:r>
                    <w:rPr>
                      <w:sz w:val="16"/>
                    </w:rPr>
                    <w:t xml:space="preserve"> </w:t>
                  </w:r>
                  <w:proofErr w:type="spellStart"/>
                  <w:r>
                    <w:rPr>
                      <w:sz w:val="16"/>
                    </w:rPr>
                    <w:t>death</w:t>
                  </w:r>
                  <w:proofErr w:type="spellEnd"/>
                </w:p>
              </w:txbxContent>
            </v:textbox>
          </v:rect>
        </w:pict>
      </w:r>
      <w:r>
        <w:rPr>
          <w:rFonts w:eastAsiaTheme="minorEastAsia" w:cstheme="minorHAnsi"/>
          <w:noProof/>
          <w:color w:val="333333"/>
          <w:sz w:val="20"/>
          <w:szCs w:val="20"/>
          <w:lang w:eastAsia="es-AR"/>
        </w:rPr>
        <w:pict>
          <v:rect id="_x0000_s1114" style="position:absolute;left:0;text-align:left;margin-left:46.85pt;margin-top:7.55pt;width:154.45pt;height:34.2pt;z-index:251731968" filled="f" stroked="f">
            <v:textbox style="mso-next-textbox:#_x0000_s1114" inset="0,0,0,0">
              <w:txbxContent>
                <w:p w:rsidR="00C76A2C" w:rsidRPr="00155F25" w:rsidRDefault="00C76A2C" w:rsidP="00600441">
                  <w:pPr>
                    <w:spacing w:after="0" w:line="240" w:lineRule="auto"/>
                    <w:jc w:val="center"/>
                    <w:rPr>
                      <w:rFonts w:ascii="Arial" w:hAnsi="Arial" w:cs="Arial"/>
                      <w:sz w:val="16"/>
                      <w:lang w:val="en-US"/>
                    </w:rPr>
                  </w:pPr>
                  <w:proofErr w:type="spellStart"/>
                  <w:r w:rsidRPr="00600441">
                    <w:rPr>
                      <w:rFonts w:ascii="Arial" w:hAnsi="Arial" w:cs="Arial"/>
                      <w:sz w:val="16"/>
                      <w:lang w:val="en-US"/>
                    </w:rPr>
                    <w:t>NK</w:t>
                  </w:r>
                  <w:r w:rsidRPr="00600441">
                    <w:rPr>
                      <w:rFonts w:ascii="Arial" w:hAnsi="Arial" w:cs="Arial"/>
                      <w:sz w:val="16"/>
                      <w:vertAlign w:val="subscript"/>
                      <w:lang w:val="en-US"/>
                    </w:rPr>
                    <w:t>a</w:t>
                  </w:r>
                  <w:proofErr w:type="spellEnd"/>
                  <w:r w:rsidRPr="00600441">
                    <w:rPr>
                      <w:rFonts w:ascii="Arial" w:hAnsi="Arial" w:cs="Arial"/>
                      <w:sz w:val="16"/>
                      <w:lang w:val="en-US"/>
                    </w:rPr>
                    <w:t xml:space="preserve"> </w:t>
                  </w:r>
                  <w:r w:rsidRPr="00155F25">
                    <w:rPr>
                      <w:rFonts w:ascii="Arial" w:hAnsi="Arial" w:cs="Arial"/>
                      <w:sz w:val="16"/>
                      <w:lang w:val="en-US"/>
                    </w:rPr>
                    <w:t>binding to</w:t>
                  </w:r>
                </w:p>
                <w:p w:rsidR="00C76A2C" w:rsidRPr="00155F25" w:rsidRDefault="00C76A2C" w:rsidP="00600441">
                  <w:pPr>
                    <w:spacing w:after="0" w:line="240" w:lineRule="auto"/>
                    <w:jc w:val="center"/>
                    <w:rPr>
                      <w:rFonts w:ascii="Arial" w:hAnsi="Arial" w:cs="Arial"/>
                      <w:sz w:val="16"/>
                      <w:lang w:val="en-US"/>
                    </w:rPr>
                  </w:pPr>
                  <w:r w:rsidRPr="00155F25">
                    <w:rPr>
                      <w:rFonts w:ascii="Arial" w:hAnsi="Arial" w:cs="Arial"/>
                      <w:sz w:val="16"/>
                      <w:lang w:val="en-US"/>
                    </w:rPr>
                    <w:t xml:space="preserve"> </w:t>
                  </w:r>
                  <w:proofErr w:type="gramStart"/>
                  <w:r w:rsidRPr="00155F25">
                    <w:rPr>
                      <w:rFonts w:ascii="Arial" w:hAnsi="Arial" w:cs="Arial"/>
                      <w:sz w:val="16"/>
                      <w:lang w:val="en-US"/>
                    </w:rPr>
                    <w:t>blocking</w:t>
                  </w:r>
                  <w:proofErr w:type="gramEnd"/>
                  <w:r w:rsidRPr="00155F25">
                    <w:rPr>
                      <w:rFonts w:ascii="Arial" w:hAnsi="Arial" w:cs="Arial"/>
                      <w:sz w:val="16"/>
                      <w:lang w:val="en-US"/>
                    </w:rPr>
                    <w:t xml:space="preserve"> anti-CD137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values are constant)</w:t>
                  </w:r>
                </w:p>
                <w:p w:rsidR="00C76A2C" w:rsidRPr="00600441" w:rsidRDefault="00C76A2C" w:rsidP="00C51631">
                  <w:pPr>
                    <w:rPr>
                      <w:rFonts w:ascii="Arial" w:hAnsi="Arial" w:cs="Arial"/>
                      <w:sz w:val="16"/>
                      <w:lang w:val="en-US"/>
                    </w:rPr>
                  </w:pPr>
                </w:p>
              </w:txbxContent>
            </v:textbox>
          </v:rect>
        </w:pict>
      </w:r>
      <w:r>
        <w:rPr>
          <w:rFonts w:eastAsiaTheme="minorEastAsia" w:cstheme="minorHAnsi"/>
          <w:noProof/>
          <w:color w:val="333333"/>
          <w:sz w:val="20"/>
          <w:szCs w:val="20"/>
          <w:lang w:eastAsia="es-AR"/>
        </w:rPr>
        <w:pict>
          <v:rect id="_x0000_s1118" style="position:absolute;left:0;text-align:left;margin-left:300.9pt;margin-top:7.55pt;width:107.35pt;height:32.6pt;z-index:251736064" filled="f" stroked="f">
            <v:textbox style="mso-next-textbox:#_x0000_s1118" inset="0,0,0,0">
              <w:txbxContent>
                <w:p w:rsidR="00C76A2C" w:rsidRPr="00155F25" w:rsidRDefault="00C76A2C" w:rsidP="00600441">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600441">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600441">
                  <w:pPr>
                    <w:rPr>
                      <w:rFonts w:ascii="Arial" w:hAnsi="Arial" w:cs="Arial"/>
                      <w:lang w:val="en-US"/>
                    </w:rPr>
                  </w:pPr>
                </w:p>
              </w:txbxContent>
            </v:textbox>
          </v:rect>
        </w:pict>
      </w:r>
    </w:p>
    <w:p w:rsidR="00C51631" w:rsidRDefault="00C51631" w:rsidP="00C51631">
      <w:pPr>
        <w:autoSpaceDE w:val="0"/>
        <w:autoSpaceDN w:val="0"/>
        <w:adjustRightInd w:val="0"/>
        <w:spacing w:after="0" w:line="240" w:lineRule="auto"/>
        <w:jc w:val="center"/>
        <w:rPr>
          <w:rFonts w:eastAsiaTheme="minorEastAsia" w:cstheme="minorHAnsi"/>
          <w:color w:val="333333"/>
          <w:sz w:val="24"/>
          <w:szCs w:val="24"/>
          <w:lang w:val="en-US"/>
        </w:rPr>
      </w:pPr>
    </w:p>
    <w:p w:rsidR="00C51631" w:rsidRDefault="00C51631" w:rsidP="00C51631">
      <w:pPr>
        <w:autoSpaceDE w:val="0"/>
        <w:autoSpaceDN w:val="0"/>
        <w:adjustRightInd w:val="0"/>
        <w:spacing w:after="0" w:line="240" w:lineRule="auto"/>
        <w:jc w:val="center"/>
        <w:rPr>
          <w:rFonts w:eastAsiaTheme="minorEastAsia" w:cstheme="minorHAnsi"/>
          <w:color w:val="333333"/>
          <w:sz w:val="24"/>
          <w:szCs w:val="24"/>
          <w:lang w:val="en-US"/>
        </w:rPr>
      </w:pPr>
    </w:p>
    <w:p w:rsidR="00C51631" w:rsidRDefault="00C51631" w:rsidP="00525740">
      <w:pPr>
        <w:autoSpaceDE w:val="0"/>
        <w:autoSpaceDN w:val="0"/>
        <w:adjustRightInd w:val="0"/>
        <w:spacing w:after="0" w:line="240" w:lineRule="auto"/>
        <w:jc w:val="both"/>
        <w:rPr>
          <w:rFonts w:eastAsiaTheme="minorEastAsia" w:cstheme="minorHAnsi"/>
          <w:color w:val="333333"/>
          <w:sz w:val="24"/>
          <w:szCs w:val="24"/>
          <w:lang w:val="en-US"/>
        </w:rPr>
      </w:pPr>
    </w:p>
    <w:p w:rsidR="00D13CDE" w:rsidRDefault="0063072A" w:rsidP="00C5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sidRPr="0063072A">
        <w:rPr>
          <w:rFonts w:ascii="Courier New" w:eastAsia="Times New Roman" w:hAnsi="Courier New" w:cs="Courier New"/>
          <w:color w:val="C0C0C0"/>
          <w:sz w:val="20"/>
          <w:szCs w:val="20"/>
          <w:lang w:val="en-US" w:eastAsia="es-AR"/>
        </w:rPr>
        <w:t xml:space="preserve">     </w:t>
      </w:r>
    </w:p>
    <w:p w:rsid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 xml:space="preserve">Activated </w:t>
      </w:r>
      <w:r>
        <w:rPr>
          <w:rFonts w:ascii="Arial" w:eastAsiaTheme="minorEastAsia" w:hAnsi="Arial" w:cs="Arial"/>
          <w:color w:val="333333"/>
          <w:sz w:val="16"/>
          <w:szCs w:val="16"/>
          <w:lang w:val="en-US"/>
        </w:rPr>
        <w:t>NK</w:t>
      </w:r>
      <w:r w:rsidRPr="00FA62A6">
        <w:rPr>
          <w:rFonts w:ascii="Arial" w:eastAsiaTheme="minorEastAsia" w:hAnsi="Arial" w:cs="Arial"/>
          <w:color w:val="333333"/>
          <w:sz w:val="16"/>
          <w:szCs w:val="16"/>
          <w:lang w:val="en-US"/>
        </w:rPr>
        <w:t xml:space="preserve"> and signalized by CD137L (As)</w:t>
      </w:r>
    </w:p>
    <w:p w:rsidR="00525740" w:rsidRDefault="00525740" w:rsidP="00525740">
      <w:pPr>
        <w:autoSpaceDE w:val="0"/>
        <w:autoSpaceDN w:val="0"/>
        <w:adjustRightInd w:val="0"/>
        <w:spacing w:after="0" w:line="240" w:lineRule="auto"/>
        <w:jc w:val="both"/>
        <w:rPr>
          <w:rFonts w:eastAsiaTheme="minorEastAsia" w:cstheme="minorHAnsi"/>
          <w:color w:val="333333"/>
          <w:sz w:val="20"/>
          <w:szCs w:val="20"/>
          <w:lang w:val="en-US"/>
        </w:rPr>
      </w:pPr>
    </w:p>
    <w:p w:rsidR="00A96D3F" w:rsidRDefault="00C76A2C" w:rsidP="00525740">
      <w:pPr>
        <w:autoSpaceDE w:val="0"/>
        <w:autoSpaceDN w:val="0"/>
        <w:adjustRightInd w:val="0"/>
        <w:spacing w:after="0" w:line="240" w:lineRule="auto"/>
        <w:jc w:val="both"/>
        <w:rPr>
          <w:rFonts w:eastAsiaTheme="minorEastAsia" w:cstheme="minorHAnsi"/>
          <w:color w:val="333333"/>
          <w:sz w:val="20"/>
          <w:szCs w:val="20"/>
          <w:lang w:val="en-US"/>
        </w:rPr>
      </w:pPr>
      <w:r>
        <w:rPr>
          <w:rFonts w:ascii="Arial" w:hAnsi="Arial" w:cs="Arial"/>
          <w:b/>
          <w:noProof/>
          <w:color w:val="000000"/>
          <w:sz w:val="28"/>
          <w:szCs w:val="28"/>
          <w:lang w:eastAsia="es-AR"/>
        </w:rPr>
        <w:pict>
          <v:rect id="_x0000_s1121" style="position:absolute;left:0;text-align:left;margin-left:59pt;margin-top:1.9pt;width:98pt;height:18pt;z-index:251739136" filled="f" stroked="f">
            <v:textbox style="mso-next-textbox:#_x0000_s1121" inset="0,0,0,0">
              <w:txbxContent>
                <w:p w:rsidR="00C76A2C" w:rsidRDefault="00C76A2C" w:rsidP="00A96D3F">
                  <w:pPr>
                    <w:rPr>
                      <w:sz w:val="16"/>
                    </w:rPr>
                  </w:pPr>
                  <w:proofErr w:type="spellStart"/>
                  <w:r>
                    <w:rPr>
                      <w:sz w:val="16"/>
                    </w:rPr>
                    <w:t>NK</w:t>
                  </w:r>
                  <w:r>
                    <w:rPr>
                      <w:sz w:val="16"/>
                      <w:vertAlign w:val="subscript"/>
                    </w:rPr>
                    <w:t>s</w:t>
                  </w:r>
                  <w:proofErr w:type="spellEnd"/>
                  <w:r>
                    <w:rPr>
                      <w:sz w:val="16"/>
                    </w:rPr>
                    <w:t xml:space="preserve"> </w:t>
                  </w:r>
                  <w:proofErr w:type="spellStart"/>
                  <w:r>
                    <w:rPr>
                      <w:sz w:val="16"/>
                    </w:rPr>
                    <w:t>proliferation</w:t>
                  </w:r>
                  <w:proofErr w:type="spellEnd"/>
                </w:p>
              </w:txbxContent>
            </v:textbox>
          </v:rect>
        </w:pict>
      </w:r>
    </w:p>
    <w:p w:rsidR="00A96D3F" w:rsidRPr="00600441" w:rsidRDefault="00C76A2C" w:rsidP="00525740">
      <w:pPr>
        <w:autoSpaceDE w:val="0"/>
        <w:autoSpaceDN w:val="0"/>
        <w:adjustRightInd w:val="0"/>
        <w:spacing w:after="0" w:line="240" w:lineRule="auto"/>
        <w:jc w:val="both"/>
        <w:rPr>
          <w:rFonts w:eastAsiaTheme="minorEastAsia" w:cstheme="minorHAnsi"/>
          <w:color w:val="333333"/>
          <w:sz w:val="20"/>
          <w:szCs w:val="20"/>
          <w:lang w:val="en-US"/>
        </w:rPr>
      </w:pPr>
      <w:r>
        <w:rPr>
          <w:rFonts w:ascii="Arial" w:hAnsi="Arial" w:cs="Arial"/>
          <w:b/>
          <w:noProof/>
          <w:color w:val="000000"/>
          <w:sz w:val="28"/>
          <w:szCs w:val="28"/>
          <w:lang w:eastAsia="es-AR"/>
        </w:rPr>
        <w:pict>
          <v:polyline id="_x0000_s1120" style="position:absolute;left:0;text-align:left;z-index:251738112" points="100.85pt,2.65pt,110.25pt,22.85pt" coordsize="188,404">
            <v:stroke endarrow="block"/>
            <v:path arrowok="t"/>
          </v:polyline>
        </w:pict>
      </w:r>
    </w:p>
    <w:p w:rsidR="00600441" w:rsidRPr="00600441" w:rsidRDefault="00C76A2C" w:rsidP="00A13C32">
      <w:pPr>
        <w:autoSpaceDE w:val="0"/>
        <w:autoSpaceDN w:val="0"/>
        <w:adjustRightInd w:val="0"/>
        <w:spacing w:after="0" w:line="240" w:lineRule="auto"/>
        <w:jc w:val="center"/>
        <w:rPr>
          <w:rFonts w:eastAsiaTheme="minorEastAsia" w:cstheme="minorHAnsi"/>
          <w:color w:val="333333"/>
          <w:sz w:val="20"/>
          <w:szCs w:val="20"/>
          <w:lang w:val="en-US"/>
        </w:rPr>
      </w:pPr>
      <w:r>
        <w:rPr>
          <w:rFonts w:eastAsiaTheme="minorEastAsia" w:cstheme="minorHAnsi"/>
          <w:noProof/>
          <w:color w:val="333333"/>
          <w:sz w:val="20"/>
          <w:szCs w:val="20"/>
          <w:lang w:eastAsia="es-AR"/>
        </w:rPr>
        <w:pict>
          <v:shape id="_x0000_s1128" style="position:absolute;left:0;text-align:left;margin-left:451.55pt;margin-top:72.8pt;width:25.5pt;height:13pt;rotation:-38967393fd;z-index:251746304" coordsize="510,260" path="m510,l,260e">
            <v:stroke endarrow="block"/>
            <v:path arrowok="t"/>
          </v:shape>
        </w:pict>
      </w:r>
      <w:r>
        <w:rPr>
          <w:rFonts w:ascii="Arial" w:hAnsi="Arial" w:cs="Arial"/>
          <w:b/>
          <w:noProof/>
          <w:color w:val="000000"/>
          <w:sz w:val="28"/>
          <w:szCs w:val="28"/>
          <w:lang w:eastAsia="es-AR"/>
        </w:rPr>
        <w:pict>
          <v:shape id="_x0000_s1122" style="position:absolute;left:0;text-align:left;margin-left:261.05pt;margin-top:61.85pt;width:12.15pt;height:30.2pt;rotation:14475804fd;z-index:251740160" coordsize="188,404" path="m,l188,404e">
            <v:stroke endarrow="block"/>
            <v:path arrowok="t"/>
          </v:shape>
        </w:pict>
      </w:r>
      <w:r w:rsidR="00E23ACB" w:rsidRPr="00A13C32">
        <w:rPr>
          <w:rFonts w:eastAsiaTheme="minorEastAsia" w:cstheme="minorHAnsi"/>
          <w:color w:val="333333"/>
          <w:position w:val="-64"/>
          <w:sz w:val="20"/>
          <w:szCs w:val="20"/>
          <w:lang w:val="en-US"/>
        </w:rPr>
        <w:object w:dxaOrig="9240" w:dyaOrig="1400">
          <v:shape id="_x0000_i1051" type="#_x0000_t75" style="width:462.1pt;height:70.25pt" o:ole="">
            <v:imagedata r:id="rId36" o:title=""/>
          </v:shape>
          <o:OLEObject Type="Embed" ProgID="Equation.DSMT4" ShapeID="_x0000_i1051" DrawAspect="Content" ObjectID="_1392804307" r:id="rId37"/>
        </w:object>
      </w:r>
    </w:p>
    <w:p w:rsidR="00525740" w:rsidRPr="00600441" w:rsidRDefault="00C76A2C" w:rsidP="00525740">
      <w:pPr>
        <w:autoSpaceDE w:val="0"/>
        <w:autoSpaceDN w:val="0"/>
        <w:adjustRightInd w:val="0"/>
        <w:spacing w:after="0" w:line="240" w:lineRule="auto"/>
        <w:jc w:val="both"/>
        <w:rPr>
          <w:rFonts w:eastAsiaTheme="minorEastAsia" w:cstheme="minorHAnsi"/>
          <w:color w:val="333333"/>
          <w:sz w:val="20"/>
          <w:szCs w:val="20"/>
          <w:lang w:val="en-US"/>
        </w:rPr>
      </w:pPr>
      <w:r>
        <w:rPr>
          <w:rFonts w:eastAsiaTheme="minorEastAsia" w:cstheme="minorHAnsi"/>
          <w:noProof/>
          <w:color w:val="333333"/>
          <w:sz w:val="20"/>
          <w:szCs w:val="20"/>
          <w:lang w:eastAsia="es-AR"/>
        </w:rPr>
        <w:pict>
          <v:shape id="_x0000_s1125" style="position:absolute;left:0;text-align:left;margin-left:338.5pt;margin-top:2.55pt;width:13.55pt;height:20.45pt;rotation:14032001fd;z-index:251743232" coordsize="188,404" path="m,l188,404e">
            <v:stroke endarrow="block"/>
            <v:path arrowok="t"/>
          </v:shape>
        </w:pict>
      </w:r>
    </w:p>
    <w:p w:rsidR="00D13CDE"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0"/>
          <w:szCs w:val="20"/>
          <w:lang w:eastAsia="es-AR"/>
        </w:rPr>
        <w:pict>
          <v:rect id="_x0000_s1129" style="position:absolute;left:0;text-align:left;margin-left:389.3pt;margin-top:10.1pt;width:154.45pt;height:26.45pt;z-index:251747328" filled="f" stroked="f">
            <v:textbox style="mso-next-textbox:#_x0000_s1129" inset="0,0,0,0">
              <w:txbxContent>
                <w:p w:rsidR="00C76A2C" w:rsidRPr="00600441" w:rsidRDefault="00C76A2C" w:rsidP="00EA2AB8">
                  <w:pPr>
                    <w:rPr>
                      <w:rFonts w:ascii="Arial" w:hAnsi="Arial" w:cs="Arial"/>
                      <w:sz w:val="16"/>
                      <w:lang w:val="en-US"/>
                    </w:rPr>
                  </w:pPr>
                  <w:r>
                    <w:rPr>
                      <w:rFonts w:ascii="Arial" w:hAnsi="Arial" w:cs="Arial"/>
                      <w:noProof/>
                      <w:sz w:val="16"/>
                      <w:lang w:eastAsia="es-AR"/>
                    </w:rPr>
                    <w:drawing>
                      <wp:inline distT="0" distB="0" distL="0" distR="0">
                        <wp:extent cx="1961515" cy="33898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a:srcRect/>
                                <a:stretch>
                                  <a:fillRect/>
                                </a:stretch>
                              </pic:blipFill>
                              <pic:spPr bwMode="auto">
                                <a:xfrm>
                                  <a:off x="0" y="0"/>
                                  <a:ext cx="1961515" cy="338980"/>
                                </a:xfrm>
                                <a:prstGeom prst="rect">
                                  <a:avLst/>
                                </a:prstGeom>
                                <a:noFill/>
                                <a:ln w="9525">
                                  <a:noFill/>
                                  <a:miter lim="800000"/>
                                  <a:headEnd/>
                                  <a:tailEnd/>
                                </a:ln>
                              </pic:spPr>
                            </pic:pic>
                          </a:graphicData>
                        </a:graphic>
                      </wp:inline>
                    </w:drawing>
                  </w:r>
                  <w:r>
                    <w:rPr>
                      <w:rFonts w:ascii="Arial" w:hAnsi="Arial" w:cs="Arial"/>
                      <w:noProof/>
                      <w:sz w:val="16"/>
                      <w:lang w:eastAsia="es-AR"/>
                    </w:rPr>
                    <w:drawing>
                      <wp:inline distT="0" distB="0" distL="0" distR="0">
                        <wp:extent cx="1961515" cy="33898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8"/>
                                <a:srcRect/>
                                <a:stretch>
                                  <a:fillRect/>
                                </a:stretch>
                              </pic:blipFill>
                              <pic:spPr bwMode="auto">
                                <a:xfrm>
                                  <a:off x="0" y="0"/>
                                  <a:ext cx="1961515" cy="338980"/>
                                </a:xfrm>
                                <a:prstGeom prst="rect">
                                  <a:avLst/>
                                </a:prstGeom>
                                <a:noFill/>
                                <a:ln w="9525">
                                  <a:noFill/>
                                  <a:miter lim="800000"/>
                                  <a:headEnd/>
                                  <a:tailEnd/>
                                </a:ln>
                              </pic:spPr>
                            </pic:pic>
                          </a:graphicData>
                        </a:graphic>
                      </wp:inline>
                    </w:drawing>
                  </w:r>
                </w:p>
              </w:txbxContent>
            </v:textbox>
          </v:rect>
        </w:pict>
      </w:r>
      <w:r>
        <w:rPr>
          <w:rFonts w:eastAsiaTheme="minorEastAsia" w:cstheme="minorHAnsi"/>
          <w:noProof/>
          <w:color w:val="333333"/>
          <w:sz w:val="20"/>
          <w:szCs w:val="20"/>
          <w:lang w:eastAsia="es-AR"/>
        </w:rPr>
        <w:pict>
          <v:rect id="_x0000_s1124" style="position:absolute;left:0;text-align:left;margin-left:281.95pt;margin-top:14.3pt;width:107.35pt;height:32.6pt;z-index:251742208" filled="f" stroked="f">
            <v:textbox style="mso-next-textbox:#_x0000_s1124" inset="0,0,0,0">
              <w:txbxContent>
                <w:p w:rsidR="00C76A2C" w:rsidRPr="00155F25" w:rsidRDefault="00C76A2C" w:rsidP="00A96D3F">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A96D3F">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A96D3F">
                  <w:pPr>
                    <w:rPr>
                      <w:rFonts w:ascii="Arial" w:hAnsi="Arial" w:cs="Arial"/>
                      <w:lang w:val="en-US"/>
                    </w:rPr>
                  </w:pPr>
                </w:p>
              </w:txbxContent>
            </v:textbox>
          </v:rect>
        </w:pict>
      </w:r>
      <w:r>
        <w:rPr>
          <w:rFonts w:ascii="Arial" w:hAnsi="Arial" w:cs="Arial"/>
          <w:b/>
          <w:noProof/>
          <w:color w:val="000000"/>
          <w:sz w:val="28"/>
          <w:szCs w:val="28"/>
          <w:lang w:eastAsia="es-AR"/>
        </w:rPr>
        <w:pict>
          <v:rect id="_x0000_s1123" style="position:absolute;left:0;text-align:left;margin-left:238.25pt;margin-top:10.1pt;width:98pt;height:18pt;z-index:251741184" filled="f" stroked="f">
            <v:textbox style="mso-next-textbox:#_x0000_s1123" inset="0,0,0,0">
              <w:txbxContent>
                <w:p w:rsidR="00C76A2C" w:rsidRDefault="00C76A2C" w:rsidP="00A96D3F">
                  <w:pPr>
                    <w:rPr>
                      <w:sz w:val="16"/>
                    </w:rPr>
                  </w:pPr>
                  <w:proofErr w:type="spellStart"/>
                  <w:r>
                    <w:rPr>
                      <w:sz w:val="16"/>
                    </w:rPr>
                    <w:t>NK</w:t>
                  </w:r>
                  <w:r>
                    <w:rPr>
                      <w:sz w:val="16"/>
                      <w:vertAlign w:val="subscript"/>
                    </w:rPr>
                    <w:t>s</w:t>
                  </w:r>
                  <w:proofErr w:type="spellEnd"/>
                  <w:r>
                    <w:rPr>
                      <w:sz w:val="16"/>
                    </w:rPr>
                    <w:t xml:space="preserve"> </w:t>
                  </w:r>
                  <w:proofErr w:type="spellStart"/>
                  <w:r>
                    <w:rPr>
                      <w:sz w:val="16"/>
                    </w:rPr>
                    <w:t>death</w:t>
                  </w:r>
                  <w:proofErr w:type="spellEnd"/>
                </w:p>
              </w:txbxContent>
            </v:textbox>
          </v:rect>
        </w:pict>
      </w: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9B184D" w:rsidRPr="00600441" w:rsidRDefault="009B184D" w:rsidP="009B184D">
      <w:pPr>
        <w:autoSpaceDE w:val="0"/>
        <w:autoSpaceDN w:val="0"/>
        <w:adjustRightInd w:val="0"/>
        <w:spacing w:after="0" w:line="240" w:lineRule="auto"/>
        <w:jc w:val="both"/>
        <w:rPr>
          <w:rFonts w:eastAsiaTheme="minorEastAsia" w:cstheme="minorHAnsi"/>
          <w:color w:val="333333"/>
          <w:sz w:val="16"/>
          <w:szCs w:val="16"/>
          <w:lang w:val="en-US"/>
        </w:rPr>
      </w:pP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A13C32"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A13C32"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79120E" w:rsidP="00525740">
      <w:pPr>
        <w:autoSpaceDE w:val="0"/>
        <w:autoSpaceDN w:val="0"/>
        <w:adjustRightInd w:val="0"/>
        <w:spacing w:after="0" w:line="240" w:lineRule="auto"/>
        <w:jc w:val="both"/>
        <w:rPr>
          <w:rFonts w:eastAsiaTheme="minorEastAsia" w:cstheme="minorHAnsi"/>
          <w:color w:val="333333"/>
          <w:sz w:val="24"/>
          <w:szCs w:val="24"/>
          <w:lang w:val="en-US"/>
        </w:rPr>
      </w:pPr>
      <w:r w:rsidRPr="00A13C32">
        <w:rPr>
          <w:rFonts w:eastAsiaTheme="minorEastAsia" w:cstheme="minorHAnsi"/>
          <w:color w:val="333333"/>
          <w:position w:val="-4"/>
          <w:sz w:val="24"/>
          <w:szCs w:val="24"/>
          <w:lang w:val="en-US"/>
        </w:rPr>
        <w:object w:dxaOrig="180" w:dyaOrig="279">
          <v:shape id="_x0000_i1035" type="#_x0000_t75" style="width:8.85pt;height:14.15pt" o:ole="">
            <v:imagedata r:id="rId16" o:title=""/>
          </v:shape>
          <o:OLEObject Type="Embed" ProgID="Equation.DSMT4" ShapeID="_x0000_i1035" DrawAspect="Content" ObjectID="_1392804308" r:id="rId39"/>
        </w:object>
      </w:r>
    </w:p>
    <w:p w:rsidR="009B184D" w:rsidRDefault="009B184D" w:rsidP="00525740">
      <w:pPr>
        <w:autoSpaceDE w:val="0"/>
        <w:autoSpaceDN w:val="0"/>
        <w:adjustRightInd w:val="0"/>
        <w:spacing w:after="0" w:line="240" w:lineRule="auto"/>
        <w:jc w:val="both"/>
        <w:rPr>
          <w:rFonts w:eastAsiaTheme="minorEastAsia" w:cstheme="minorHAnsi"/>
          <w:color w:val="333333"/>
          <w:sz w:val="24"/>
          <w:szCs w:val="24"/>
          <w:lang w:val="en-US"/>
        </w:rPr>
      </w:pPr>
    </w:p>
    <w:p w:rsidR="00EA2AB8" w:rsidRDefault="00EA2AB8" w:rsidP="00525740">
      <w:pPr>
        <w:autoSpaceDE w:val="0"/>
        <w:autoSpaceDN w:val="0"/>
        <w:adjustRightInd w:val="0"/>
        <w:spacing w:after="0" w:line="240" w:lineRule="auto"/>
        <w:jc w:val="both"/>
        <w:rPr>
          <w:ins w:id="128" w:author="DarioFD" w:date="2012-03-08T15:34:00Z"/>
          <w:rFonts w:eastAsiaTheme="minorEastAsia" w:cstheme="minorHAnsi"/>
          <w:color w:val="333333"/>
          <w:sz w:val="24"/>
          <w:szCs w:val="24"/>
          <w:lang w:val="en-US"/>
        </w:rPr>
      </w:pPr>
    </w:p>
    <w:p w:rsidR="008419D6" w:rsidRDefault="008419D6" w:rsidP="00525740">
      <w:pPr>
        <w:autoSpaceDE w:val="0"/>
        <w:autoSpaceDN w:val="0"/>
        <w:adjustRightInd w:val="0"/>
        <w:spacing w:after="0" w:line="240" w:lineRule="auto"/>
        <w:jc w:val="both"/>
        <w:rPr>
          <w:rFonts w:eastAsiaTheme="minorEastAsia" w:cstheme="minorHAnsi"/>
          <w:color w:val="333333"/>
          <w:sz w:val="24"/>
          <w:szCs w:val="24"/>
          <w:lang w:val="en-US"/>
        </w:rPr>
      </w:pPr>
    </w:p>
    <w:p w:rsid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FA62A6" w:rsidRDefault="00C76A2C"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Pr>
          <w:rFonts w:eastAsiaTheme="minorEastAsia" w:cstheme="minorHAnsi"/>
          <w:noProof/>
          <w:color w:val="333333"/>
          <w:sz w:val="24"/>
          <w:szCs w:val="24"/>
          <w:lang w:eastAsia="es-AR"/>
        </w:rPr>
        <w:pict>
          <v:rect id="_x0000_s1132" style="position:absolute;left:0;text-align:left;margin-left:393.35pt;margin-top:6.45pt;width:107.35pt;height:32.6pt;z-index:251750400" filled="f" stroked="f">
            <v:textbox style="mso-next-textbox:#_x0000_s1132" inset="0,0,0,0">
              <w:txbxContent>
                <w:p w:rsidR="00C76A2C" w:rsidRPr="00155F25" w:rsidRDefault="00C76A2C" w:rsidP="00271FE3">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271FE3">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271FE3">
                  <w:pPr>
                    <w:rPr>
                      <w:rFonts w:ascii="Arial" w:hAnsi="Arial" w:cs="Arial"/>
                      <w:lang w:val="en-US"/>
                    </w:rPr>
                  </w:pPr>
                </w:p>
              </w:txbxContent>
            </v:textbox>
          </v:rect>
        </w:pict>
      </w:r>
      <w:r w:rsidR="00FA62A6" w:rsidRPr="00FA62A6">
        <w:rPr>
          <w:rFonts w:ascii="Arial" w:eastAsiaTheme="minorEastAsia" w:hAnsi="Arial" w:cs="Arial"/>
          <w:color w:val="333333"/>
          <w:sz w:val="16"/>
          <w:szCs w:val="16"/>
          <w:lang w:val="en-US"/>
        </w:rPr>
        <w:t xml:space="preserve">Activated </w:t>
      </w:r>
      <w:del w:id="129" w:author="DarioFD" w:date="2012-03-08T15:42:00Z">
        <w:r w:rsidR="00FA62A6" w:rsidRPr="00FA62A6" w:rsidDel="008419D6">
          <w:rPr>
            <w:rFonts w:ascii="Arial" w:eastAsiaTheme="minorEastAsia" w:hAnsi="Arial" w:cs="Arial"/>
            <w:color w:val="333333"/>
            <w:sz w:val="16"/>
            <w:szCs w:val="16"/>
            <w:lang w:val="en-US"/>
          </w:rPr>
          <w:delText>APC</w:delText>
        </w:r>
      </w:del>
      <w:ins w:id="130" w:author="DarioFD" w:date="2012-03-08T15:42:00Z">
        <w:r w:rsidR="008419D6">
          <w:rPr>
            <w:rFonts w:ascii="Arial" w:eastAsiaTheme="minorEastAsia" w:hAnsi="Arial" w:cs="Arial"/>
            <w:color w:val="333333"/>
            <w:sz w:val="16"/>
            <w:szCs w:val="16"/>
            <w:lang w:val="en-US"/>
          </w:rPr>
          <w:t>NK</w:t>
        </w:r>
      </w:ins>
      <w:r w:rsidR="00FA62A6" w:rsidRPr="00FA62A6">
        <w:rPr>
          <w:rFonts w:ascii="Arial" w:eastAsiaTheme="minorEastAsia" w:hAnsi="Arial" w:cs="Arial"/>
          <w:color w:val="333333"/>
          <w:sz w:val="16"/>
          <w:szCs w:val="16"/>
          <w:lang w:val="en-US"/>
        </w:rPr>
        <w:t xml:space="preserve">, signalized by CD137::CD137L (As) and the receptor bind to blocking anti-CD137 </w:t>
      </w:r>
      <w:proofErr w:type="spellStart"/>
      <w:r w:rsidR="00FA62A6" w:rsidRPr="00FA62A6">
        <w:rPr>
          <w:rFonts w:ascii="Arial" w:eastAsiaTheme="minorEastAsia" w:hAnsi="Arial" w:cs="Arial"/>
          <w:color w:val="333333"/>
          <w:sz w:val="16"/>
          <w:szCs w:val="16"/>
          <w:lang w:val="en-US"/>
        </w:rPr>
        <w:t>mAb</w:t>
      </w:r>
      <w:proofErr w:type="spellEnd"/>
    </w:p>
    <w:p w:rsidR="0066547B" w:rsidRDefault="0066547B" w:rsidP="00525740">
      <w:pPr>
        <w:autoSpaceDE w:val="0"/>
        <w:autoSpaceDN w:val="0"/>
        <w:adjustRightInd w:val="0"/>
        <w:spacing w:after="0" w:line="240" w:lineRule="auto"/>
        <w:jc w:val="both"/>
        <w:rPr>
          <w:rFonts w:eastAsiaTheme="minorEastAsia" w:cstheme="minorHAnsi"/>
          <w:color w:val="333333"/>
          <w:sz w:val="24"/>
          <w:szCs w:val="24"/>
          <w:lang w:val="en-US"/>
        </w:rPr>
      </w:pPr>
      <w:r w:rsidRPr="0066547B">
        <w:rPr>
          <w:rFonts w:eastAsiaTheme="minorEastAsia" w:cstheme="minorHAnsi"/>
          <w:noProof/>
          <w:color w:val="333333"/>
          <w:sz w:val="24"/>
          <w:szCs w:val="24"/>
          <w:lang w:eastAsia="es-AR"/>
        </w:rPr>
        <w:drawing>
          <wp:anchor distT="0" distB="0" distL="114300" distR="114300" simplePos="0" relativeHeight="251787264" behindDoc="1" locked="0" layoutInCell="1" allowOverlap="1">
            <wp:simplePos x="0" y="0"/>
            <wp:positionH relativeFrom="column">
              <wp:posOffset>1995330</wp:posOffset>
            </wp:positionH>
            <wp:positionV relativeFrom="paragraph">
              <wp:posOffset>1245</wp:posOffset>
            </wp:positionV>
            <wp:extent cx="1962024" cy="339115"/>
            <wp:effectExtent l="0" t="0" r="0" b="0"/>
            <wp:wrapNone/>
            <wp:docPr id="8"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cstate="print"/>
                    <a:srcRect/>
                    <a:stretch>
                      <a:fillRect/>
                    </a:stretch>
                  </pic:blipFill>
                  <pic:spPr bwMode="auto">
                    <a:xfrm>
                      <a:off x="0" y="0"/>
                      <a:ext cx="1962024" cy="339115"/>
                    </a:xfrm>
                    <a:prstGeom prst="rect">
                      <a:avLst/>
                    </a:prstGeom>
                    <a:noFill/>
                    <a:ln w="9525">
                      <a:noFill/>
                      <a:miter lim="800000"/>
                      <a:headEnd/>
                      <a:tailEnd/>
                    </a:ln>
                  </pic:spPr>
                </pic:pic>
              </a:graphicData>
            </a:graphic>
          </wp:anchor>
        </w:drawing>
      </w:r>
    </w:p>
    <w:p w:rsidR="0066547B"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b/>
          <w:noProof/>
          <w:color w:val="000000"/>
          <w:sz w:val="28"/>
          <w:szCs w:val="28"/>
          <w:lang w:eastAsia="es-AR"/>
        </w:rPr>
        <w:pict>
          <v:rect id="_x0000_s1127" style="position:absolute;left:0;text-align:left;margin-left:115.55pt;margin-top:7.85pt;width:98pt;height:18pt;z-index:251745280" filled="f" stroked="f">
            <v:textbox style="mso-next-textbox:#_x0000_s1127" inset="0,0,0,0">
              <w:txbxContent>
                <w:p w:rsidR="00C76A2C" w:rsidRDefault="00C76A2C" w:rsidP="00EA2AB8">
                  <w:pPr>
                    <w:rPr>
                      <w:sz w:val="16"/>
                    </w:rPr>
                  </w:pPr>
                  <w:proofErr w:type="spellStart"/>
                  <w:r>
                    <w:rPr>
                      <w:sz w:val="16"/>
                    </w:rPr>
                    <w:t>NK</w:t>
                  </w:r>
                  <w:r>
                    <w:rPr>
                      <w:sz w:val="16"/>
                      <w:vertAlign w:val="subscript"/>
                    </w:rPr>
                    <w:t>s_Ab</w:t>
                  </w:r>
                  <w:proofErr w:type="spellEnd"/>
                  <w:r>
                    <w:rPr>
                      <w:sz w:val="16"/>
                    </w:rPr>
                    <w:t xml:space="preserve"> </w:t>
                  </w:r>
                  <w:proofErr w:type="spellStart"/>
                  <w:r>
                    <w:rPr>
                      <w:sz w:val="16"/>
                    </w:rPr>
                    <w:t>proliferation</w:t>
                  </w:r>
                  <w:proofErr w:type="spellEnd"/>
                </w:p>
              </w:txbxContent>
            </v:textbox>
          </v:rect>
        </w:pict>
      </w:r>
      <w:r>
        <w:rPr>
          <w:rFonts w:eastAsiaTheme="minorEastAsia" w:cstheme="minorHAnsi"/>
          <w:noProof/>
          <w:color w:val="333333"/>
          <w:sz w:val="20"/>
          <w:szCs w:val="20"/>
          <w:lang w:eastAsia="es-AR"/>
        </w:rPr>
        <w:pict>
          <v:rect id="_x0000_s1131" style="position:absolute;left:0;text-align:left;margin-left:270.9pt;margin-top:7.85pt;width:98pt;height:18pt;z-index:251749376" filled="f" stroked="f">
            <v:textbox style="mso-next-textbox:#_x0000_s1131" inset="0,0,0,0">
              <w:txbxContent>
                <w:p w:rsidR="00C76A2C" w:rsidRDefault="00C76A2C" w:rsidP="00EA2AB8">
                  <w:pPr>
                    <w:rPr>
                      <w:sz w:val="16"/>
                    </w:rPr>
                  </w:pPr>
                  <w:proofErr w:type="spellStart"/>
                  <w:r>
                    <w:rPr>
                      <w:sz w:val="16"/>
                    </w:rPr>
                    <w:t>NK</w:t>
                  </w:r>
                  <w:r>
                    <w:rPr>
                      <w:sz w:val="16"/>
                      <w:vertAlign w:val="subscript"/>
                    </w:rPr>
                    <w:t>s_Ab</w:t>
                  </w:r>
                  <w:proofErr w:type="spellEnd"/>
                  <w:r>
                    <w:rPr>
                      <w:sz w:val="16"/>
                    </w:rPr>
                    <w:t xml:space="preserve"> </w:t>
                  </w:r>
                  <w:proofErr w:type="spellStart"/>
                  <w:r>
                    <w:rPr>
                      <w:sz w:val="16"/>
                    </w:rPr>
                    <w:t>death</w:t>
                  </w:r>
                  <w:proofErr w:type="spellEnd"/>
                </w:p>
              </w:txbxContent>
            </v:textbox>
          </v:rect>
        </w:pict>
      </w:r>
    </w:p>
    <w:p w:rsidR="00EA2AB8"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b/>
          <w:noProof/>
          <w:color w:val="000000"/>
          <w:sz w:val="28"/>
          <w:szCs w:val="28"/>
          <w:lang w:eastAsia="es-AR"/>
        </w:rPr>
        <w:pict>
          <v:polyline id="_x0000_s1126" style="position:absolute;left:0;text-align:left;z-index:251744256" points="149.75pt,6.3pt,159.15pt,26.5pt" coordsize="188,404">
            <v:stroke endarrow="block"/>
            <v:path arrowok="t"/>
          </v:polyline>
        </w:pict>
      </w:r>
      <w:r>
        <w:rPr>
          <w:rFonts w:eastAsiaTheme="minorEastAsia" w:cstheme="minorHAnsi"/>
          <w:noProof/>
          <w:color w:val="333333"/>
          <w:sz w:val="20"/>
          <w:szCs w:val="20"/>
          <w:lang w:eastAsia="es-AR"/>
        </w:rPr>
        <w:pict>
          <v:polyline id="_x0000_s1219" style="position:absolute;left:0;text-align:left;z-index:251786240" points="233.1pt,.55pt,242.5pt,20.75pt" coordsize="188,404">
            <v:stroke endarrow="block"/>
            <v:path arrowok="t"/>
          </v:polyline>
        </w:pict>
      </w:r>
      <w:r>
        <w:rPr>
          <w:rFonts w:eastAsiaTheme="minorEastAsia" w:cstheme="minorHAnsi"/>
          <w:noProof/>
          <w:color w:val="333333"/>
          <w:sz w:val="20"/>
          <w:szCs w:val="20"/>
          <w:lang w:eastAsia="es-AR"/>
        </w:rPr>
        <w:pict>
          <v:shape id="_x0000_s1133" style="position:absolute;left:0;text-align:left;margin-left:427.6pt;margin-top:-8.25pt;width:10.65pt;height:28.3pt;rotation:2997883fd;z-index:251751424" coordsize="188,404" path="m,l188,404e">
            <v:stroke endarrow="block"/>
            <v:path arrowok="t"/>
          </v:shape>
        </w:pict>
      </w:r>
      <w:r>
        <w:rPr>
          <w:rFonts w:eastAsiaTheme="minorEastAsia" w:cstheme="minorHAnsi"/>
          <w:noProof/>
          <w:color w:val="333333"/>
          <w:sz w:val="20"/>
          <w:szCs w:val="20"/>
          <w:lang w:eastAsia="es-AR"/>
        </w:rPr>
        <w:pict>
          <v:polyline id="_x0000_s1130" style="position:absolute;left:0;text-align:left;z-index:251748352" points="301.75pt,6.3pt,311.15pt,26.5pt" coordsize="188,404">
            <v:stroke endarrow="block"/>
            <v:path arrowok="t"/>
          </v:polyline>
        </w:pict>
      </w:r>
    </w:p>
    <w:p w:rsidR="00EA2AB8" w:rsidRDefault="00543CEE" w:rsidP="0066547B">
      <w:pPr>
        <w:autoSpaceDE w:val="0"/>
        <w:autoSpaceDN w:val="0"/>
        <w:adjustRightInd w:val="0"/>
        <w:spacing w:after="0" w:line="240" w:lineRule="auto"/>
        <w:jc w:val="center"/>
        <w:rPr>
          <w:rFonts w:eastAsiaTheme="minorEastAsia" w:cstheme="minorHAnsi"/>
          <w:color w:val="333333"/>
          <w:sz w:val="24"/>
          <w:szCs w:val="24"/>
          <w:lang w:val="en-US"/>
        </w:rPr>
      </w:pPr>
      <w:r w:rsidRPr="00A13C32">
        <w:rPr>
          <w:rFonts w:eastAsiaTheme="minorEastAsia" w:cstheme="minorHAnsi"/>
          <w:color w:val="333333"/>
          <w:position w:val="-32"/>
          <w:sz w:val="24"/>
          <w:szCs w:val="24"/>
          <w:lang w:val="en-US"/>
        </w:rPr>
        <w:object w:dxaOrig="7820" w:dyaOrig="760">
          <v:shape id="_x0000_i1052" type="#_x0000_t75" style="width:391.3pt;height:38.35pt" o:ole="">
            <v:imagedata r:id="rId40" o:title=""/>
          </v:shape>
          <o:OLEObject Type="Embed" ProgID="Equation.DSMT4" ShapeID="_x0000_i1052" DrawAspect="Content" ObjectID="_1392804309" r:id="rId41"/>
        </w:object>
      </w:r>
    </w:p>
    <w:p w:rsidR="00A96D3F" w:rsidRDefault="00A96D3F" w:rsidP="00525740">
      <w:pPr>
        <w:autoSpaceDE w:val="0"/>
        <w:autoSpaceDN w:val="0"/>
        <w:adjustRightInd w:val="0"/>
        <w:spacing w:after="0" w:line="240" w:lineRule="auto"/>
        <w:jc w:val="both"/>
        <w:rPr>
          <w:rFonts w:eastAsiaTheme="minorEastAsia" w:cstheme="minorHAnsi"/>
          <w:color w:val="333333"/>
          <w:sz w:val="24"/>
          <w:szCs w:val="24"/>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EB5367"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Activated NK with the receptor bind to blocking anti-CD137 </w:t>
      </w:r>
      <w:proofErr w:type="spellStart"/>
      <w:r w:rsidRPr="00EB5367">
        <w:rPr>
          <w:rFonts w:ascii="Arial" w:eastAsiaTheme="minorEastAsia" w:hAnsi="Arial" w:cs="Arial"/>
          <w:color w:val="333333"/>
          <w:sz w:val="16"/>
          <w:szCs w:val="16"/>
          <w:lang w:val="en-US"/>
        </w:rPr>
        <w:t>mAb</w:t>
      </w:r>
      <w:proofErr w:type="spellEnd"/>
      <w:r w:rsidRPr="00EB5367">
        <w:rPr>
          <w:rFonts w:ascii="Arial" w:eastAsiaTheme="minorEastAsia" w:hAnsi="Arial" w:cs="Arial"/>
          <w:color w:val="333333"/>
          <w:sz w:val="16"/>
          <w:szCs w:val="16"/>
          <w:lang w:val="en-US"/>
        </w:rPr>
        <w:t xml:space="preserve"> (</w:t>
      </w:r>
      <w:proofErr w:type="spellStart"/>
      <w:r w:rsidRPr="00EB5367">
        <w:rPr>
          <w:rFonts w:ascii="Arial" w:eastAsiaTheme="minorEastAsia" w:hAnsi="Arial" w:cs="Arial"/>
          <w:color w:val="333333"/>
          <w:sz w:val="16"/>
          <w:szCs w:val="16"/>
          <w:lang w:val="en-US"/>
        </w:rPr>
        <w:t>NK</w:t>
      </w:r>
      <w:r w:rsidRPr="00EB5367">
        <w:rPr>
          <w:rFonts w:ascii="Arial" w:eastAsiaTheme="minorEastAsia" w:hAnsi="Arial" w:cs="Arial"/>
          <w:color w:val="333333"/>
          <w:sz w:val="16"/>
          <w:szCs w:val="16"/>
          <w:vertAlign w:val="subscript"/>
          <w:lang w:val="en-US"/>
        </w:rPr>
        <w:t>Ab</w:t>
      </w:r>
      <w:proofErr w:type="spellEnd"/>
      <w:r w:rsidRPr="00EB5367">
        <w:rPr>
          <w:rFonts w:ascii="Arial" w:eastAsiaTheme="minorEastAsia" w:hAnsi="Arial" w:cs="Arial"/>
          <w:color w:val="333333"/>
          <w:sz w:val="16"/>
          <w:szCs w:val="16"/>
          <w:lang w:val="en-US"/>
        </w:rPr>
        <w:t>)</w:t>
      </w:r>
    </w:p>
    <w:p w:rsidR="00FA62A6" w:rsidRDefault="006B7A6A"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drawing>
          <wp:anchor distT="0" distB="0" distL="114300" distR="114300" simplePos="0" relativeHeight="251795456" behindDoc="1" locked="0" layoutInCell="1" allowOverlap="1">
            <wp:simplePos x="0" y="0"/>
            <wp:positionH relativeFrom="column">
              <wp:posOffset>1613535</wp:posOffset>
            </wp:positionH>
            <wp:positionV relativeFrom="paragraph">
              <wp:posOffset>26670</wp:posOffset>
            </wp:positionV>
            <wp:extent cx="1961515" cy="339090"/>
            <wp:effectExtent l="0" t="0" r="0" b="0"/>
            <wp:wrapNone/>
            <wp:docPr id="9"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cstate="print"/>
                    <a:srcRect/>
                    <a:stretch>
                      <a:fillRect/>
                    </a:stretch>
                  </pic:blipFill>
                  <pic:spPr bwMode="auto">
                    <a:xfrm>
                      <a:off x="0" y="0"/>
                      <a:ext cx="1961515" cy="339090"/>
                    </a:xfrm>
                    <a:prstGeom prst="rect">
                      <a:avLst/>
                    </a:prstGeom>
                    <a:noFill/>
                    <a:ln w="9525">
                      <a:noFill/>
                      <a:miter lim="800000"/>
                      <a:headEnd/>
                      <a:tailEnd/>
                    </a:ln>
                  </pic:spPr>
                </pic:pic>
              </a:graphicData>
            </a:graphic>
          </wp:anchor>
        </w:drawing>
      </w:r>
    </w:p>
    <w:p w:rsidR="00FA62A6"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rect id="_x0000_s1138" style="position:absolute;left:0;text-align:left;margin-left:301.75pt;margin-top:2.55pt;width:107.35pt;height:32.6pt;z-index:251792384" filled="f" stroked="f">
            <v:textbox style="mso-next-textbox:#_x0000_s1138" inset="0,0,0,0">
              <w:txbxContent>
                <w:p w:rsidR="00C76A2C" w:rsidRPr="00155F25" w:rsidRDefault="00C76A2C" w:rsidP="00FA62A6">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FA62A6">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FA62A6">
                  <w:pPr>
                    <w:rPr>
                      <w:rFonts w:ascii="Arial" w:hAnsi="Arial" w:cs="Arial"/>
                      <w:lang w:val="en-US"/>
                    </w:rPr>
                  </w:pPr>
                </w:p>
              </w:txbxContent>
            </v:textbox>
          </v:rect>
        </w:pict>
      </w:r>
    </w:p>
    <w:p w:rsidR="00A96D3F"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rect id="_x0000_s1137" style="position:absolute;left:0;text-align:left;margin-left:264.9pt;margin-top:2.5pt;width:98pt;height:18pt;z-index:251791360" filled="f" stroked="f">
            <v:textbox style="mso-next-textbox:#_x0000_s1137" inset="0,0,0,0">
              <w:txbxContent>
                <w:p w:rsidR="00C76A2C" w:rsidRDefault="00C76A2C" w:rsidP="00FA62A6">
                  <w:pPr>
                    <w:rPr>
                      <w:sz w:val="16"/>
                    </w:rPr>
                  </w:pPr>
                  <w:proofErr w:type="spellStart"/>
                  <w:r>
                    <w:rPr>
                      <w:sz w:val="16"/>
                    </w:rPr>
                    <w:t>NK</w:t>
                  </w:r>
                  <w:r>
                    <w:rPr>
                      <w:sz w:val="16"/>
                      <w:vertAlign w:val="subscript"/>
                    </w:rPr>
                    <w:t>Ab</w:t>
                  </w:r>
                  <w:proofErr w:type="spellEnd"/>
                  <w:r>
                    <w:rPr>
                      <w:sz w:val="16"/>
                    </w:rPr>
                    <w:t xml:space="preserve"> </w:t>
                  </w:r>
                  <w:proofErr w:type="spellStart"/>
                  <w:r>
                    <w:rPr>
                      <w:sz w:val="16"/>
                    </w:rPr>
                    <w:t>death</w:t>
                  </w:r>
                  <w:proofErr w:type="spellEnd"/>
                </w:p>
              </w:txbxContent>
            </v:textbox>
          </v:rect>
        </w:pict>
      </w:r>
      <w:r>
        <w:rPr>
          <w:rFonts w:ascii="Arial" w:hAnsi="Arial" w:cs="Arial"/>
          <w:b/>
          <w:noProof/>
          <w:color w:val="000000"/>
          <w:sz w:val="28"/>
          <w:szCs w:val="28"/>
          <w:lang w:eastAsia="es-AR"/>
        </w:rPr>
        <w:pict>
          <v:shape id="_x0000_s1221" style="position:absolute;left:0;text-align:left;margin-left:196.7pt;margin-top:2.5pt;width:13.95pt;height:32.2pt;z-index:251796480" coordsize="188,404" path="m,l188,404e">
            <v:stroke endarrow="block"/>
            <v:path arrowok="t"/>
          </v:shape>
        </w:pict>
      </w:r>
      <w:r>
        <w:rPr>
          <w:rFonts w:eastAsiaTheme="minorEastAsia" w:cstheme="minorHAnsi"/>
          <w:noProof/>
          <w:color w:val="333333"/>
          <w:sz w:val="24"/>
          <w:szCs w:val="24"/>
          <w:lang w:eastAsia="es-AR"/>
        </w:rPr>
        <w:pict>
          <v:rect id="_x0000_s1135" style="position:absolute;left:0;text-align:left;margin-left:112.65pt;margin-top:2.5pt;width:98pt;height:18pt;z-index:251789312" filled="f" stroked="f">
            <v:textbox style="mso-next-textbox:#_x0000_s1135" inset="0,0,0,0">
              <w:txbxContent>
                <w:p w:rsidR="00C76A2C" w:rsidRDefault="00C76A2C" w:rsidP="00FA62A6">
                  <w:pPr>
                    <w:rPr>
                      <w:sz w:val="16"/>
                    </w:rPr>
                  </w:pPr>
                  <w:proofErr w:type="spellStart"/>
                  <w:r>
                    <w:rPr>
                      <w:sz w:val="16"/>
                    </w:rPr>
                    <w:t>NK</w:t>
                  </w:r>
                  <w:r>
                    <w:rPr>
                      <w:sz w:val="16"/>
                      <w:vertAlign w:val="subscript"/>
                    </w:rPr>
                    <w:t>Ab</w:t>
                  </w:r>
                  <w:proofErr w:type="spellEnd"/>
                  <w:r>
                    <w:rPr>
                      <w:sz w:val="16"/>
                    </w:rPr>
                    <w:t xml:space="preserve"> </w:t>
                  </w:r>
                  <w:proofErr w:type="spellStart"/>
                  <w:r>
                    <w:rPr>
                      <w:sz w:val="16"/>
                    </w:rPr>
                    <w:t>proliferation</w:t>
                  </w:r>
                  <w:proofErr w:type="spellEnd"/>
                </w:p>
              </w:txbxContent>
            </v:textbox>
          </v:rect>
        </w:pict>
      </w:r>
      <w:r>
        <w:rPr>
          <w:rFonts w:eastAsiaTheme="minorEastAsia" w:cstheme="minorHAnsi"/>
          <w:noProof/>
          <w:color w:val="333333"/>
          <w:sz w:val="24"/>
          <w:szCs w:val="24"/>
          <w:lang w:eastAsia="es-AR"/>
        </w:rPr>
        <w:pict>
          <v:polyline id="_x0000_s1139" style="position:absolute;left:0;text-align:left;z-index:251793408" points="356.45pt,8.7pt,365.85pt,28.9pt" coordsize="188,404">
            <v:stroke endarrow="block"/>
            <v:path arrowok="t"/>
          </v:polyline>
        </w:pict>
      </w:r>
    </w:p>
    <w:p w:rsidR="00A96D3F" w:rsidRDefault="00C76A2C"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polyline id="_x0000_s1136" style="position:absolute;left:0;text-align:left;z-index:251790336" points="283.65pt,2.85pt,293.05pt,23.05pt" coordsize="188,404">
            <v:stroke endarrow="block"/>
            <v:path arrowok="t"/>
          </v:polyline>
        </w:pict>
      </w:r>
      <w:r>
        <w:rPr>
          <w:rFonts w:eastAsiaTheme="minorEastAsia" w:cstheme="minorHAnsi"/>
          <w:noProof/>
          <w:color w:val="333333"/>
          <w:sz w:val="24"/>
          <w:szCs w:val="24"/>
          <w:lang w:eastAsia="es-AR"/>
        </w:rPr>
        <w:pict>
          <v:polyline id="_x0000_s1134" style="position:absolute;left:0;text-align:left;z-index:251788288" points="154.25pt,2.85pt,163.65pt,23.05pt" coordsize="188,404">
            <v:stroke endarrow="block"/>
            <v:path arrowok="t"/>
          </v:polyline>
        </w:pict>
      </w:r>
    </w:p>
    <w:p w:rsidR="00771587" w:rsidRDefault="00543CEE" w:rsidP="00771587">
      <w:pPr>
        <w:autoSpaceDE w:val="0"/>
        <w:autoSpaceDN w:val="0"/>
        <w:adjustRightInd w:val="0"/>
        <w:spacing w:after="0" w:line="240" w:lineRule="auto"/>
        <w:jc w:val="center"/>
        <w:rPr>
          <w:rFonts w:ascii="Arial" w:eastAsiaTheme="minorEastAsia" w:hAnsi="Arial" w:cs="Arial"/>
          <w:b/>
          <w:color w:val="333333"/>
          <w:sz w:val="20"/>
          <w:szCs w:val="20"/>
          <w:lang w:val="en-US"/>
        </w:rPr>
      </w:pPr>
      <w:r w:rsidRPr="00771587">
        <w:rPr>
          <w:rFonts w:ascii="Arial" w:eastAsiaTheme="minorEastAsia" w:hAnsi="Arial" w:cs="Arial"/>
          <w:b/>
          <w:color w:val="333333"/>
          <w:position w:val="-32"/>
          <w:sz w:val="20"/>
          <w:szCs w:val="20"/>
          <w:lang w:val="en-US"/>
        </w:rPr>
        <w:object w:dxaOrig="7479" w:dyaOrig="760">
          <v:shape id="_x0000_i1053" type="#_x0000_t75" style="width:374.15pt;height:38.35pt" o:ole="">
            <v:imagedata r:id="rId42" o:title=""/>
          </v:shape>
          <o:OLEObject Type="Embed" ProgID="Equation.DSMT4" ShapeID="_x0000_i1053" DrawAspect="Content" ObjectID="_1392804310" r:id="rId43"/>
        </w:object>
      </w: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FA62A6" w:rsidRPr="00FD60F9" w:rsidRDefault="00FA62A6" w:rsidP="00FA62A6">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w:t>
      </w:r>
      <w:r>
        <w:rPr>
          <w:rFonts w:ascii="Arial" w:eastAsiaTheme="minorEastAsia" w:hAnsi="Arial" w:cs="Arial"/>
          <w:b/>
          <w:color w:val="333333"/>
          <w:sz w:val="20"/>
          <w:szCs w:val="20"/>
          <w:lang w:val="en-US"/>
        </w:rPr>
        <w:t xml:space="preserve">NK </w:t>
      </w:r>
      <w:r w:rsidR="00C46E75" w:rsidRPr="00FD60F9">
        <w:rPr>
          <w:rFonts w:ascii="Arial" w:eastAsiaTheme="minorEastAsia" w:hAnsi="Arial" w:cs="Arial"/>
          <w:b/>
          <w:color w:val="333333"/>
          <w:sz w:val="20"/>
          <w:szCs w:val="20"/>
          <w:lang w:val="en-US"/>
        </w:rPr>
        <w:t>equations</w:t>
      </w:r>
    </w:p>
    <w:p w:rsidR="00525740" w:rsidRPr="00EB5367"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Total number of </w:t>
      </w:r>
      <w:r w:rsidR="000D650A" w:rsidRPr="00EB5367">
        <w:rPr>
          <w:rFonts w:ascii="Arial" w:eastAsiaTheme="minorEastAsia" w:hAnsi="Arial" w:cs="Arial"/>
          <w:color w:val="333333"/>
          <w:sz w:val="16"/>
          <w:szCs w:val="16"/>
          <w:lang w:val="en-US"/>
        </w:rPr>
        <w:t>NK</w:t>
      </w:r>
    </w:p>
    <w:p w:rsidR="00525740" w:rsidRDefault="00771587" w:rsidP="00771587">
      <w:pPr>
        <w:autoSpaceDE w:val="0"/>
        <w:autoSpaceDN w:val="0"/>
        <w:adjustRightInd w:val="0"/>
        <w:spacing w:after="0" w:line="240" w:lineRule="auto"/>
        <w:jc w:val="center"/>
        <w:rPr>
          <w:rFonts w:eastAsiaTheme="minorEastAsia" w:cstheme="minorHAnsi"/>
          <w:color w:val="333333"/>
          <w:sz w:val="24"/>
          <w:szCs w:val="24"/>
          <w:lang w:val="en-US"/>
        </w:rPr>
      </w:pPr>
      <w:r w:rsidRPr="00771587">
        <w:rPr>
          <w:rFonts w:eastAsiaTheme="minorEastAsia" w:cstheme="minorHAnsi"/>
          <w:color w:val="333333"/>
          <w:position w:val="-14"/>
          <w:sz w:val="24"/>
          <w:szCs w:val="24"/>
          <w:lang w:val="en-US"/>
        </w:rPr>
        <w:object w:dxaOrig="3200" w:dyaOrig="380">
          <v:shape id="_x0000_i1036" type="#_x0000_t75" style="width:160.5pt;height:19.5pt" o:ole="">
            <v:imagedata r:id="rId44" o:title=""/>
          </v:shape>
          <o:OLEObject Type="Embed" ProgID="Equation.DSMT4" ShapeID="_x0000_i1036" DrawAspect="Content" ObjectID="_1392804311" r:id="rId45"/>
        </w:object>
      </w: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color w:val="333333"/>
          <w:sz w:val="24"/>
          <w:szCs w:val="24"/>
          <w:lang w:val="en-US"/>
        </w:rPr>
        <w:t xml:space="preserve"> </w:t>
      </w:r>
    </w:p>
    <w:p w:rsidR="00525740" w:rsidRPr="00EB5367"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Percentage of </w:t>
      </w:r>
      <w:r w:rsidR="005367BA" w:rsidRPr="00EB5367">
        <w:rPr>
          <w:rFonts w:ascii="Arial" w:eastAsiaTheme="minorEastAsia" w:hAnsi="Arial" w:cs="Arial"/>
          <w:color w:val="333333"/>
          <w:sz w:val="16"/>
          <w:szCs w:val="16"/>
          <w:lang w:val="en-US"/>
        </w:rPr>
        <w:t>NK</w:t>
      </w:r>
      <w:r w:rsidRPr="00EB5367">
        <w:rPr>
          <w:rFonts w:ascii="Arial" w:eastAsiaTheme="minorEastAsia" w:hAnsi="Arial" w:cs="Arial"/>
          <w:color w:val="333333"/>
          <w:sz w:val="16"/>
          <w:szCs w:val="16"/>
          <w:lang w:val="en-US"/>
        </w:rPr>
        <w:t xml:space="preserve"> expressing receptor and ligand</w:t>
      </w:r>
    </w:p>
    <w:p w:rsidR="00525740" w:rsidRDefault="00525740" w:rsidP="00525740">
      <w:pPr>
        <w:autoSpaceDE w:val="0"/>
        <w:autoSpaceDN w:val="0"/>
        <w:adjustRightInd w:val="0"/>
        <w:spacing w:after="0" w:line="240" w:lineRule="auto"/>
        <w:jc w:val="both"/>
        <w:rPr>
          <w:rFonts w:eastAsiaTheme="minorEastAsia" w:cstheme="minorHAnsi"/>
          <w:b/>
          <w:color w:val="333333"/>
          <w:sz w:val="28"/>
          <w:szCs w:val="28"/>
          <w:lang w:val="en-US"/>
        </w:rPr>
      </w:pPr>
    </w:p>
    <w:p w:rsidR="00525740" w:rsidRPr="00AB30D7" w:rsidRDefault="005B696C" w:rsidP="007301E7">
      <w:pPr>
        <w:autoSpaceDE w:val="0"/>
        <w:autoSpaceDN w:val="0"/>
        <w:adjustRightInd w:val="0"/>
        <w:spacing w:after="0" w:line="240" w:lineRule="auto"/>
        <w:jc w:val="center"/>
        <w:rPr>
          <w:rFonts w:eastAsiaTheme="minorEastAsia" w:cstheme="minorHAnsi"/>
          <w:color w:val="333333"/>
          <w:sz w:val="20"/>
          <w:szCs w:val="20"/>
          <w:lang w:val="en-US"/>
        </w:rPr>
      </w:pPr>
      <w:r w:rsidRPr="007301E7">
        <w:rPr>
          <w:rFonts w:eastAsiaTheme="minorEastAsia" w:cstheme="minorHAnsi"/>
          <w:color w:val="333333"/>
          <w:position w:val="-30"/>
          <w:sz w:val="20"/>
          <w:szCs w:val="20"/>
          <w:lang w:val="en-US"/>
        </w:rPr>
        <w:object w:dxaOrig="5520" w:dyaOrig="720">
          <v:shape id="_x0000_i1037" type="#_x0000_t75" style="width:276.2pt;height:36.6pt" o:ole="">
            <v:imagedata r:id="rId46" o:title=""/>
          </v:shape>
          <o:OLEObject Type="Embed" ProgID="Equation.DSMT4" ShapeID="_x0000_i1037" DrawAspect="Content" ObjectID="_1392804312" r:id="rId47"/>
        </w:object>
      </w:r>
    </w:p>
    <w:p w:rsidR="00525740" w:rsidRPr="00564DD0" w:rsidRDefault="00525740" w:rsidP="00525740">
      <w:pPr>
        <w:autoSpaceDE w:val="0"/>
        <w:autoSpaceDN w:val="0"/>
        <w:adjustRightInd w:val="0"/>
        <w:spacing w:after="0" w:line="240" w:lineRule="auto"/>
        <w:jc w:val="both"/>
        <w:rPr>
          <w:rFonts w:eastAsiaTheme="minorEastAsia" w:cstheme="minorHAnsi"/>
          <w:color w:val="333333"/>
          <w:sz w:val="16"/>
          <w:szCs w:val="16"/>
          <w:lang w:val="en-US"/>
        </w:rPr>
      </w:pPr>
    </w:p>
    <w:p w:rsidR="00525740" w:rsidRPr="00564DD0" w:rsidRDefault="00525740" w:rsidP="00525740">
      <w:pPr>
        <w:autoSpaceDE w:val="0"/>
        <w:autoSpaceDN w:val="0"/>
        <w:adjustRightInd w:val="0"/>
        <w:spacing w:after="0" w:line="240" w:lineRule="auto"/>
        <w:jc w:val="both"/>
        <w:rPr>
          <w:rFonts w:eastAsiaTheme="minorEastAsia" w:cstheme="minorHAnsi"/>
          <w:b/>
          <w:color w:val="333333"/>
          <w:sz w:val="16"/>
          <w:szCs w:val="16"/>
          <w:lang w:val="en-US"/>
        </w:rPr>
      </w:pPr>
    </w:p>
    <w:p w:rsidR="00525740" w:rsidRPr="00564DD0"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564DD0">
        <w:rPr>
          <w:rFonts w:ascii="Arial" w:eastAsiaTheme="minorEastAsia" w:hAnsi="Arial" w:cs="Arial"/>
          <w:color w:val="333333"/>
          <w:sz w:val="16"/>
          <w:szCs w:val="16"/>
          <w:lang w:val="en-US"/>
        </w:rPr>
        <w:t xml:space="preserve">Percentage of </w:t>
      </w:r>
      <w:r w:rsidR="005367BA" w:rsidRPr="00564DD0">
        <w:rPr>
          <w:rFonts w:ascii="Arial" w:eastAsiaTheme="minorEastAsia" w:hAnsi="Arial" w:cs="Arial"/>
          <w:color w:val="333333"/>
          <w:sz w:val="16"/>
          <w:szCs w:val="16"/>
          <w:lang w:val="en-US"/>
        </w:rPr>
        <w:t>NK</w:t>
      </w:r>
      <w:r w:rsidRPr="00564DD0">
        <w:rPr>
          <w:rFonts w:ascii="Arial" w:eastAsiaTheme="minorEastAsia" w:hAnsi="Arial" w:cs="Arial"/>
          <w:color w:val="333333"/>
          <w:sz w:val="16"/>
          <w:szCs w:val="16"/>
          <w:lang w:val="en-US"/>
        </w:rPr>
        <w:t xml:space="preserve"> producing IFN</w:t>
      </w:r>
      <w:r w:rsidR="00564DD0">
        <w:rPr>
          <w:rFonts w:ascii="Arial" w:eastAsiaTheme="minorEastAsia" w:hAnsi="Arial" w:cs="Arial"/>
          <w:color w:val="333333"/>
          <w:sz w:val="16"/>
          <w:szCs w:val="16"/>
          <w:lang w:val="en-US"/>
        </w:rPr>
        <w:t>-</w:t>
      </w:r>
      <w:r w:rsidRPr="00564DD0">
        <w:rPr>
          <w:rFonts w:ascii="Symbol" w:eastAsiaTheme="minorEastAsia" w:hAnsi="Symbol" w:cs="Arial"/>
          <w:color w:val="333333"/>
          <w:sz w:val="16"/>
          <w:szCs w:val="16"/>
          <w:lang w:val="en-US"/>
        </w:rPr>
        <w:t></w:t>
      </w:r>
      <w:r w:rsidRPr="00564DD0">
        <w:rPr>
          <w:rFonts w:ascii="Arial" w:eastAsiaTheme="minorEastAsia" w:hAnsi="Arial" w:cs="Arial"/>
          <w:color w:val="333333"/>
          <w:sz w:val="16"/>
          <w:szCs w:val="16"/>
          <w:lang w:val="en-US"/>
        </w:rPr>
        <w:t xml:space="preserve"> and TNF-</w:t>
      </w:r>
      <w:r w:rsidRPr="00564DD0">
        <w:rPr>
          <w:rFonts w:ascii="Symbol" w:eastAsiaTheme="minorEastAsia" w:hAnsi="Symbol" w:cs="Arial"/>
          <w:color w:val="333333"/>
          <w:sz w:val="16"/>
          <w:szCs w:val="16"/>
          <w:lang w:val="en-US"/>
        </w:rPr>
        <w:t></w:t>
      </w:r>
      <w:r w:rsidRPr="00564DD0">
        <w:rPr>
          <w:rFonts w:ascii="Arial" w:eastAsiaTheme="minorEastAsia" w:hAnsi="Arial" w:cs="Arial"/>
          <w:color w:val="333333"/>
          <w:sz w:val="16"/>
          <w:szCs w:val="16"/>
          <w:lang w:val="en-US"/>
        </w:rPr>
        <w:t xml:space="preserve"> </w:t>
      </w:r>
    </w:p>
    <w:p w:rsidR="00525740" w:rsidRDefault="00525740" w:rsidP="00525740">
      <w:pPr>
        <w:autoSpaceDE w:val="0"/>
        <w:autoSpaceDN w:val="0"/>
        <w:adjustRightInd w:val="0"/>
        <w:spacing w:after="0" w:line="240" w:lineRule="auto"/>
        <w:jc w:val="both"/>
        <w:rPr>
          <w:rFonts w:eastAsiaTheme="minorEastAsia" w:cstheme="minorHAnsi"/>
          <w:b/>
          <w:color w:val="333333"/>
          <w:sz w:val="28"/>
          <w:szCs w:val="28"/>
          <w:lang w:val="en-US"/>
        </w:rPr>
      </w:pPr>
    </w:p>
    <w:p w:rsidR="00EB5367" w:rsidRPr="00AB30D7" w:rsidRDefault="005B696C" w:rsidP="005002CE">
      <w:pPr>
        <w:autoSpaceDE w:val="0"/>
        <w:autoSpaceDN w:val="0"/>
        <w:adjustRightInd w:val="0"/>
        <w:spacing w:after="0" w:line="240" w:lineRule="auto"/>
        <w:jc w:val="center"/>
        <w:rPr>
          <w:rFonts w:eastAsiaTheme="minorEastAsia" w:cstheme="minorHAnsi"/>
          <w:color w:val="333333"/>
          <w:sz w:val="20"/>
          <w:szCs w:val="20"/>
          <w:lang w:val="en-US"/>
        </w:rPr>
      </w:pPr>
      <w:r w:rsidRPr="005002CE">
        <w:rPr>
          <w:rFonts w:eastAsiaTheme="minorEastAsia" w:cstheme="minorHAnsi"/>
          <w:color w:val="333333"/>
          <w:position w:val="-30"/>
          <w:sz w:val="20"/>
          <w:szCs w:val="20"/>
          <w:lang w:val="en-US"/>
        </w:rPr>
        <w:object w:dxaOrig="4300" w:dyaOrig="720">
          <v:shape id="_x0000_i1038" type="#_x0000_t75" style="width:215.4pt;height:36.6pt" o:ole="">
            <v:imagedata r:id="rId48" o:title=""/>
          </v:shape>
          <o:OLEObject Type="Embed" ProgID="Equation.DSMT4" ShapeID="_x0000_i1038" DrawAspect="Content" ObjectID="_1392804313" r:id="rId49"/>
        </w:object>
      </w:r>
    </w:p>
    <w:p w:rsidR="00EB5367" w:rsidRDefault="00EB5367" w:rsidP="00EB5367">
      <w:pPr>
        <w:autoSpaceDE w:val="0"/>
        <w:autoSpaceDN w:val="0"/>
        <w:adjustRightInd w:val="0"/>
        <w:spacing w:after="0" w:line="240" w:lineRule="auto"/>
        <w:jc w:val="both"/>
        <w:rPr>
          <w:rFonts w:eastAsiaTheme="minorEastAsia" w:cstheme="minorHAnsi"/>
          <w:b/>
          <w:color w:val="333333"/>
          <w:sz w:val="28"/>
          <w:szCs w:val="28"/>
          <w:lang w:val="en-US"/>
        </w:rPr>
      </w:pPr>
    </w:p>
    <w:p w:rsidR="00525740" w:rsidRDefault="005002CE" w:rsidP="005002CE">
      <w:pPr>
        <w:autoSpaceDE w:val="0"/>
        <w:autoSpaceDN w:val="0"/>
        <w:adjustRightInd w:val="0"/>
        <w:spacing w:after="0" w:line="240" w:lineRule="auto"/>
        <w:jc w:val="center"/>
        <w:rPr>
          <w:rFonts w:eastAsiaTheme="minorEastAsia" w:cstheme="minorHAnsi"/>
          <w:b/>
          <w:color w:val="333333"/>
          <w:sz w:val="28"/>
          <w:szCs w:val="28"/>
          <w:lang w:val="en-US"/>
        </w:rPr>
      </w:pPr>
      <w:r w:rsidRPr="005002CE">
        <w:rPr>
          <w:rFonts w:eastAsiaTheme="minorEastAsia" w:cstheme="minorHAnsi"/>
          <w:b/>
          <w:color w:val="333333"/>
          <w:position w:val="-30"/>
          <w:sz w:val="28"/>
          <w:szCs w:val="28"/>
          <w:lang w:val="en-US"/>
        </w:rPr>
        <w:object w:dxaOrig="5460" w:dyaOrig="720">
          <v:shape id="_x0000_i1039" type="#_x0000_t75" style="width:273.25pt;height:36.6pt" o:ole="">
            <v:imagedata r:id="rId50" o:title=""/>
          </v:shape>
          <o:OLEObject Type="Embed" ProgID="Equation.DSMT4" ShapeID="_x0000_i1039" DrawAspect="Content" ObjectID="_1392804314" r:id="rId51"/>
        </w:object>
      </w: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9E60B1" w:rsidRDefault="009E60B1">
      <w:pPr>
        <w:rPr>
          <w:rFonts w:ascii="Arial" w:hAnsi="Arial" w:cs="Arial"/>
          <w:b/>
          <w:color w:val="000000"/>
          <w:sz w:val="28"/>
          <w:szCs w:val="28"/>
          <w:lang w:val="en-US"/>
        </w:rPr>
      </w:pPr>
      <w:r>
        <w:rPr>
          <w:rFonts w:ascii="Arial" w:hAnsi="Arial" w:cs="Arial"/>
          <w:b/>
          <w:color w:val="000000"/>
          <w:sz w:val="28"/>
          <w:szCs w:val="28"/>
          <w:lang w:val="en-US"/>
        </w:rPr>
        <w:br w:type="page"/>
      </w:r>
    </w:p>
    <w:p w:rsidR="00CF3C37" w:rsidRDefault="00CF3C37" w:rsidP="00CF3C37">
      <w:pPr>
        <w:autoSpaceDE w:val="0"/>
        <w:autoSpaceDN w:val="0"/>
        <w:adjustRightInd w:val="0"/>
        <w:spacing w:after="0" w:line="240" w:lineRule="auto"/>
        <w:jc w:val="both"/>
        <w:rPr>
          <w:rFonts w:ascii="Arial" w:hAnsi="Arial" w:cs="Arial"/>
          <w:b/>
          <w:color w:val="000000"/>
          <w:sz w:val="20"/>
          <w:szCs w:val="20"/>
          <w:lang w:val="en-US"/>
        </w:rPr>
      </w:pPr>
      <w:r w:rsidRPr="00D73D6A">
        <w:rPr>
          <w:rFonts w:ascii="Arial" w:hAnsi="Arial" w:cs="Arial"/>
          <w:b/>
          <w:color w:val="000000"/>
          <w:sz w:val="20"/>
          <w:szCs w:val="20"/>
          <w:lang w:val="en-US"/>
        </w:rPr>
        <w:lastRenderedPageBreak/>
        <w:t xml:space="preserve">LT cells dynamics </w:t>
      </w:r>
    </w:p>
    <w:p w:rsidR="00CF3C37" w:rsidRPr="00B101CD"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CF3C37" w:rsidP="00CF3C37">
      <w:pPr>
        <w:autoSpaceDE w:val="0"/>
        <w:autoSpaceDN w:val="0"/>
        <w:adjustRightInd w:val="0"/>
        <w:spacing w:after="0" w:line="240" w:lineRule="auto"/>
        <w:jc w:val="both"/>
        <w:rPr>
          <w:rFonts w:ascii="Arial" w:hAnsi="Arial" w:cs="Arial"/>
          <w:color w:val="000000"/>
          <w:sz w:val="16"/>
          <w:szCs w:val="16"/>
          <w:lang w:val="en-US"/>
        </w:rPr>
      </w:pPr>
      <w:r w:rsidRPr="00B101CD">
        <w:rPr>
          <w:rFonts w:ascii="Arial" w:hAnsi="Arial" w:cs="Arial"/>
          <w:color w:val="000000"/>
          <w:sz w:val="16"/>
          <w:szCs w:val="16"/>
          <w:lang w:val="en-US"/>
        </w:rPr>
        <w:t>Non-antigen-</w:t>
      </w:r>
      <w:proofErr w:type="spellStart"/>
      <w:r w:rsidRPr="00B101CD">
        <w:rPr>
          <w:rFonts w:ascii="Arial" w:hAnsi="Arial" w:cs="Arial"/>
          <w:color w:val="000000"/>
          <w:sz w:val="16"/>
          <w:szCs w:val="16"/>
          <w:lang w:val="en-US"/>
        </w:rPr>
        <w:t>specefic</w:t>
      </w:r>
      <w:proofErr w:type="spellEnd"/>
      <w:r w:rsidRPr="00B101CD">
        <w:rPr>
          <w:rFonts w:ascii="Arial" w:hAnsi="Arial" w:cs="Arial"/>
          <w:color w:val="000000"/>
          <w:sz w:val="16"/>
          <w:szCs w:val="16"/>
          <w:lang w:val="en-US"/>
        </w:rPr>
        <w:t xml:space="preserve"> T cells</w:t>
      </w:r>
    </w:p>
    <w:p w:rsidR="00CF3C37"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3" style="position:absolute;left:0;text-align:left;margin-left:224.25pt;margin-top:7.35pt;width:98pt;height:18pt;z-index:251763712" filled="f" stroked="f">
            <v:textbox style="mso-next-textbox:#_x0000_s1193" inset="0,0,0,0">
              <w:txbxContent>
                <w:p w:rsidR="00C76A2C" w:rsidRDefault="00C76A2C" w:rsidP="00CF3C37">
                  <w:pPr>
                    <w:rPr>
                      <w:sz w:val="16"/>
                    </w:rPr>
                  </w:pPr>
                  <w:proofErr w:type="spellStart"/>
                  <w:r>
                    <w:rPr>
                      <w:sz w:val="16"/>
                    </w:rPr>
                    <w:t>Tns</w:t>
                  </w:r>
                  <w:proofErr w:type="spellEnd"/>
                  <w:r>
                    <w:rPr>
                      <w:sz w:val="16"/>
                    </w:rPr>
                    <w:t xml:space="preserve"> </w:t>
                  </w:r>
                  <w:proofErr w:type="spellStart"/>
                  <w:r>
                    <w:rPr>
                      <w:sz w:val="16"/>
                    </w:rPr>
                    <w:t>death</w:t>
                  </w:r>
                  <w:proofErr w:type="spellEnd"/>
                </w:p>
              </w:txbxContent>
            </v:textbox>
          </v:rect>
        </w:pict>
      </w:r>
    </w:p>
    <w:p w:rsidR="00CF3C37"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1" style="position:absolute;left:0;text-align:left;margin-left:264.8pt;margin-top:2.05pt;width:98pt;height:18pt;z-index:251761664" filled="f" stroked="f">
            <v:textbox style="mso-next-textbox:#_x0000_s1191" inset="0,0,0,0">
              <w:txbxContent>
                <w:p w:rsidR="00C76A2C" w:rsidRDefault="00C76A2C" w:rsidP="00CF3C37">
                  <w:pPr>
                    <w:rPr>
                      <w:sz w:val="16"/>
                    </w:rPr>
                  </w:pPr>
                  <w:proofErr w:type="spellStart"/>
                  <w:r>
                    <w:rPr>
                      <w:sz w:val="16"/>
                    </w:rPr>
                    <w:t>Tns</w:t>
                  </w:r>
                  <w:proofErr w:type="spellEnd"/>
                  <w:r>
                    <w:rPr>
                      <w:sz w:val="16"/>
                    </w:rPr>
                    <w:t xml:space="preserve"> </w:t>
                  </w:r>
                  <w:proofErr w:type="spellStart"/>
                  <w:r>
                    <w:rPr>
                      <w:sz w:val="16"/>
                    </w:rPr>
                    <w:t>proliferation</w:t>
                  </w:r>
                  <w:proofErr w:type="spellEnd"/>
                </w:p>
              </w:txbxContent>
            </v:textbox>
          </v:rect>
        </w:pict>
      </w:r>
    </w:p>
    <w:p w:rsidR="00CF3C37" w:rsidRPr="00B101CD"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polyline id="_x0000_s1192" style="position:absolute;left:0;text-align:left;z-index:251762688" points="298.4pt,6.95pt,307.8pt,27.15pt" coordsize="188,404">
            <v:stroke endarrow="block"/>
            <v:path arrowok="t"/>
          </v:polyline>
        </w:pict>
      </w:r>
      <w:r>
        <w:rPr>
          <w:rFonts w:ascii="Arial" w:hAnsi="Arial" w:cs="Arial"/>
          <w:noProof/>
          <w:color w:val="000000"/>
          <w:sz w:val="16"/>
          <w:szCs w:val="16"/>
          <w:lang w:eastAsia="es-AR"/>
        </w:rPr>
        <w:pict>
          <v:polyline id="_x0000_s1190" style="position:absolute;left:0;text-align:left;z-index:251760640" points="249.75pt,2.75pt,259.15pt,22.95pt" coordsize="188,404">
            <v:stroke endarrow="block"/>
            <v:path arrowok="t"/>
          </v:polyline>
        </w:pict>
      </w:r>
    </w:p>
    <w:p w:rsidR="00CF3C37" w:rsidRPr="00B101CD"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5B696C" w:rsidP="006B7A6A">
      <w:pPr>
        <w:autoSpaceDE w:val="0"/>
        <w:autoSpaceDN w:val="0"/>
        <w:adjustRightInd w:val="0"/>
        <w:spacing w:after="0" w:line="240" w:lineRule="auto"/>
        <w:jc w:val="center"/>
        <w:rPr>
          <w:rFonts w:eastAsiaTheme="minorEastAsia" w:cstheme="minorHAnsi"/>
          <w:color w:val="333333"/>
          <w:sz w:val="20"/>
          <w:szCs w:val="20"/>
          <w:lang w:val="en-US"/>
        </w:rPr>
      </w:pPr>
      <w:r w:rsidRPr="005002CE">
        <w:rPr>
          <w:rFonts w:eastAsiaTheme="minorEastAsia" w:cstheme="minorHAnsi"/>
          <w:color w:val="333333"/>
          <w:position w:val="-24"/>
          <w:sz w:val="20"/>
          <w:szCs w:val="20"/>
          <w:lang w:val="en-US"/>
        </w:rPr>
        <w:object w:dxaOrig="2820" w:dyaOrig="620">
          <v:shape id="_x0000_i1040" type="#_x0000_t75" style="width:140.45pt;height:31.3pt" o:ole="">
            <v:imagedata r:id="rId52" o:title=""/>
          </v:shape>
          <o:OLEObject Type="Embed" ProgID="Equation.DSMT4" ShapeID="_x0000_i1040" DrawAspect="Content" ObjectID="_1392804315" r:id="rId53"/>
        </w:object>
      </w:r>
    </w:p>
    <w:p w:rsidR="00CF3C37" w:rsidRPr="00E30732" w:rsidRDefault="00CF3C37" w:rsidP="00CF3C37">
      <w:pPr>
        <w:autoSpaceDE w:val="0"/>
        <w:autoSpaceDN w:val="0"/>
        <w:adjustRightInd w:val="0"/>
        <w:spacing w:after="0" w:line="240" w:lineRule="auto"/>
        <w:jc w:val="both"/>
        <w:rPr>
          <w:rFonts w:eastAsiaTheme="minorEastAsia" w:cstheme="minorHAnsi"/>
          <w:color w:val="333333"/>
          <w:sz w:val="20"/>
          <w:szCs w:val="20"/>
          <w:lang w:val="en-US"/>
        </w:rPr>
      </w:pPr>
    </w:p>
    <w:p w:rsidR="00CF3C37"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202" style="position:absolute;left:0;text-align:left;margin-left:322.25pt;margin-top:4.35pt;width:126pt;height:31.7pt;z-index:251772928" stroked="f">
            <v:textbox style="mso-next-textbox:#_x0000_s1202" inset="0,0,0,0">
              <w:txbxContent>
                <w:p w:rsidR="00C76A2C" w:rsidRPr="002859C1" w:rsidRDefault="00C76A2C"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p>
              </w:txbxContent>
            </v:textbox>
          </v:rect>
        </w:pict>
      </w:r>
      <w:r>
        <w:rPr>
          <w:rFonts w:ascii="Arial" w:hAnsi="Arial" w:cs="Arial"/>
          <w:noProof/>
          <w:color w:val="000000"/>
          <w:sz w:val="16"/>
          <w:szCs w:val="16"/>
          <w:lang w:eastAsia="es-AR"/>
        </w:rPr>
        <w:pict>
          <v:rect id="_x0000_s1199" style="position:absolute;left:0;text-align:left;margin-left:157.45pt;margin-top:4.35pt;width:38.4pt;height:18pt;z-index:251769856" filled="f" stroked="f">
            <v:textbox style="mso-next-textbox:#_x0000_s1199" inset="0,0,0,0">
              <w:txbxContent>
                <w:p w:rsidR="00C76A2C" w:rsidRDefault="00C76A2C" w:rsidP="00CF3C37">
                  <w:pPr>
                    <w:rPr>
                      <w:sz w:val="16"/>
                    </w:rPr>
                  </w:pPr>
                  <w:proofErr w:type="spellStart"/>
                  <w:r>
                    <w:rPr>
                      <w:sz w:val="16"/>
                    </w:rPr>
                    <w:t>Tns</w:t>
                  </w:r>
                  <w:proofErr w:type="spellEnd"/>
                  <w:r>
                    <w:rPr>
                      <w:sz w:val="16"/>
                    </w:rPr>
                    <w:t xml:space="preserve"> </w:t>
                  </w:r>
                  <w:proofErr w:type="spellStart"/>
                  <w:r>
                    <w:rPr>
                      <w:sz w:val="16"/>
                    </w:rPr>
                    <w:t>death</w:t>
                  </w:r>
                  <w:proofErr w:type="spellEnd"/>
                </w:p>
              </w:txbxContent>
            </v:textbox>
          </v:rect>
        </w:pict>
      </w:r>
    </w:p>
    <w:p w:rsidR="00CF3C37"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7" style="position:absolute;left:0;text-align:left;margin-left:208.15pt;margin-top:1.25pt;width:62.25pt;height:18pt;z-index:251767808" filled="f" stroked="f">
            <v:textbox style="mso-next-textbox:#_x0000_s1197" inset="0,0,0,0">
              <w:txbxContent>
                <w:p w:rsidR="00C76A2C" w:rsidRDefault="00C76A2C" w:rsidP="00CF3C37">
                  <w:pPr>
                    <w:rPr>
                      <w:sz w:val="16"/>
                    </w:rPr>
                  </w:pPr>
                  <w:proofErr w:type="spellStart"/>
                  <w:r>
                    <w:rPr>
                      <w:sz w:val="16"/>
                    </w:rPr>
                    <w:t>Tns</w:t>
                  </w:r>
                  <w:proofErr w:type="spellEnd"/>
                  <w:r>
                    <w:rPr>
                      <w:sz w:val="16"/>
                    </w:rPr>
                    <w:t xml:space="preserve"> </w:t>
                  </w:r>
                  <w:proofErr w:type="spellStart"/>
                  <w:r>
                    <w:rPr>
                      <w:sz w:val="16"/>
                    </w:rPr>
                    <w:t>proliferation</w:t>
                  </w:r>
                  <w:proofErr w:type="spellEnd"/>
                </w:p>
              </w:txbxContent>
            </v:textbox>
          </v:rect>
        </w:pict>
      </w:r>
    </w:p>
    <w:p w:rsidR="00CF3C37" w:rsidRPr="00B101CD" w:rsidRDefault="00C76A2C"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line id="_x0000_s1203" style="position:absolute;left:0;text-align:left;flip:x;z-index:251773952" from="339.3pt,3.95pt" to="372.55pt,27.6pt">
            <v:stroke endarrow="block"/>
          </v:line>
        </w:pict>
      </w:r>
      <w:r>
        <w:rPr>
          <w:rFonts w:ascii="Arial" w:hAnsi="Arial" w:cs="Arial"/>
          <w:noProof/>
          <w:color w:val="000000"/>
          <w:sz w:val="16"/>
          <w:szCs w:val="16"/>
          <w:lang w:eastAsia="es-AR"/>
        </w:rPr>
        <w:pict>
          <v:polyline id="_x0000_s1196" style="position:absolute;left:0;text-align:left;z-index:251766784" points="179.15pt,3.95pt,188.55pt,24.15pt" coordsize="188,404">
            <v:stroke endarrow="block"/>
            <v:path arrowok="t"/>
          </v:polyline>
        </w:pict>
      </w:r>
      <w:r w:rsidR="00CF3C37">
        <w:rPr>
          <w:rFonts w:ascii="Arial" w:hAnsi="Arial" w:cs="Arial"/>
          <w:color w:val="000000"/>
          <w:sz w:val="16"/>
          <w:szCs w:val="16"/>
          <w:lang w:val="en-US"/>
        </w:rPr>
        <w:t>Naïve specific T cells</w:t>
      </w:r>
    </w:p>
    <w:p w:rsidR="00CF3C37" w:rsidRPr="00B101CD" w:rsidRDefault="00C76A2C" w:rsidP="00CF3C37">
      <w:pPr>
        <w:autoSpaceDE w:val="0"/>
        <w:autoSpaceDN w:val="0"/>
        <w:adjustRightInd w:val="0"/>
        <w:spacing w:after="0" w:line="240" w:lineRule="auto"/>
        <w:jc w:val="center"/>
        <w:rPr>
          <w:rFonts w:ascii="Arial" w:eastAsiaTheme="minorEastAsia" w:hAnsi="Arial" w:cs="Arial"/>
          <w:color w:val="333333"/>
          <w:sz w:val="20"/>
          <w:szCs w:val="20"/>
          <w:lang w:val="en-US"/>
        </w:rPr>
      </w:pPr>
      <w:r>
        <w:rPr>
          <w:rFonts w:ascii="Arial" w:hAnsi="Arial" w:cs="Arial"/>
          <w:noProof/>
          <w:color w:val="000000"/>
          <w:sz w:val="16"/>
          <w:szCs w:val="16"/>
          <w:lang w:eastAsia="es-AR"/>
        </w:rPr>
        <w:pict>
          <v:polyline id="_x0000_s1198" style="position:absolute;left:0;text-align:left;z-index:251768832" points="230.75pt,.85pt,240.15pt,21.05pt" coordsize="188,404">
            <v:stroke endarrow="block"/>
            <v:path arrowok="t"/>
          </v:polyline>
        </w:pict>
      </w:r>
    </w:p>
    <w:p w:rsidR="00CF3C37" w:rsidRDefault="00783FDA" w:rsidP="009412FC">
      <w:pPr>
        <w:autoSpaceDE w:val="0"/>
        <w:autoSpaceDN w:val="0"/>
        <w:adjustRightInd w:val="0"/>
        <w:spacing w:after="0" w:line="240" w:lineRule="auto"/>
        <w:jc w:val="center"/>
        <w:rPr>
          <w:rFonts w:eastAsiaTheme="minorEastAsia" w:cstheme="minorHAnsi"/>
          <w:color w:val="333333"/>
          <w:sz w:val="24"/>
          <w:szCs w:val="24"/>
          <w:lang w:val="en-US"/>
        </w:rPr>
      </w:pPr>
      <w:r w:rsidRPr="006B7A6A">
        <w:rPr>
          <w:rFonts w:eastAsiaTheme="minorEastAsia" w:cstheme="minorHAnsi"/>
          <w:color w:val="333333"/>
          <w:position w:val="-24"/>
          <w:sz w:val="24"/>
          <w:szCs w:val="24"/>
          <w:lang w:val="en-US"/>
        </w:rPr>
        <w:object w:dxaOrig="6200" w:dyaOrig="639">
          <v:shape id="_x0000_i1054" type="#_x0000_t75" style="width:309.85pt;height:32.45pt" o:ole="">
            <v:imagedata r:id="rId54" o:title=""/>
          </v:shape>
          <o:OLEObject Type="Embed" ProgID="Equation.DSMT4" ShapeID="_x0000_i1054" DrawAspect="Content" ObjectID="_1392804316" r:id="rId55"/>
        </w:object>
      </w:r>
    </w:p>
    <w:p w:rsidR="00CF3C37" w:rsidRPr="00D81882"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D81882"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D81882">
        <w:rPr>
          <w:rFonts w:ascii="Arial" w:eastAsiaTheme="minorEastAsia" w:hAnsi="Arial" w:cs="Arial"/>
          <w:color w:val="333333"/>
          <w:sz w:val="16"/>
          <w:szCs w:val="16"/>
          <w:lang w:val="en-US"/>
        </w:rPr>
        <w:t xml:space="preserve"> </w:t>
      </w:r>
    </w:p>
    <w:p w:rsidR="00CF3C37" w:rsidRPr="00D81882"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rect id="_x0000_s1194" style="position:absolute;left:0;text-align:left;margin-left:372.55pt;margin-top:.95pt;width:87.65pt;height:32.6pt;z-index:251764736" filled="f" stroked="f">
            <v:textbox style="mso-next-textbox:#_x0000_s1194" inset="0,0,0,0">
              <w:txbxContent>
                <w:p w:rsidR="00C76A2C" w:rsidRPr="00155F25" w:rsidRDefault="00C76A2C" w:rsidP="00CF3C37">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CF3C37">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CF3C37">
                  <w:pPr>
                    <w:rPr>
                      <w:rFonts w:ascii="Arial" w:hAnsi="Arial" w:cs="Arial"/>
                      <w:lang w:val="en-US"/>
                    </w:rPr>
                  </w:pPr>
                </w:p>
              </w:txbxContent>
            </v:textbox>
          </v:rect>
        </w:pict>
      </w:r>
    </w:p>
    <w:p w:rsidR="00CF3C37"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rect id="_x0000_s1208" style="position:absolute;left:0;text-align:left;margin-left:330.85pt;margin-top:8.95pt;width:35.95pt;height:18pt;z-index:251798528" filled="f" stroked="f">
            <v:textbox style="mso-next-textbox:#_x0000_s1208" inset="0,0,0,0">
              <w:txbxContent>
                <w:p w:rsidR="00C76A2C" w:rsidRDefault="00C76A2C" w:rsidP="00CF3C37">
                  <w:pPr>
                    <w:rPr>
                      <w:sz w:val="16"/>
                    </w:rPr>
                  </w:pPr>
                  <w:proofErr w:type="spellStart"/>
                  <w:r>
                    <w:rPr>
                      <w:sz w:val="16"/>
                    </w:rPr>
                    <w:t>Ts</w:t>
                  </w:r>
                  <w:proofErr w:type="spellEnd"/>
                  <w:r>
                    <w:rPr>
                      <w:sz w:val="16"/>
                    </w:rPr>
                    <w:t xml:space="preserve"> </w:t>
                  </w:r>
                  <w:proofErr w:type="spellStart"/>
                  <w:r>
                    <w:rPr>
                      <w:sz w:val="16"/>
                    </w:rPr>
                    <w:t>death</w:t>
                  </w:r>
                  <w:proofErr w:type="spellEnd"/>
                </w:p>
              </w:txbxContent>
            </v:textbox>
          </v:rect>
        </w:pict>
      </w:r>
      <w:r w:rsidR="00CF3C37" w:rsidRPr="00B101CD">
        <w:rPr>
          <w:rFonts w:ascii="Arial" w:eastAsiaTheme="minorEastAsia" w:hAnsi="Arial" w:cs="Arial"/>
          <w:color w:val="333333"/>
          <w:sz w:val="16"/>
          <w:szCs w:val="16"/>
          <w:lang w:val="en-US"/>
        </w:rPr>
        <w:t>T cells activated by APC (with CD137:CD137L signaling)</w:t>
      </w:r>
      <w:r w:rsidR="00CF3C37">
        <w:rPr>
          <w:rFonts w:ascii="Arial" w:eastAsiaTheme="minorEastAsia" w:hAnsi="Arial" w:cs="Arial"/>
          <w:color w:val="333333"/>
          <w:sz w:val="16"/>
          <w:szCs w:val="16"/>
          <w:lang w:val="en-US"/>
        </w:rPr>
        <w:t xml:space="preserve"> (T</w:t>
      </w:r>
      <w:r w:rsidR="00CF3C37" w:rsidRPr="00B101CD">
        <w:rPr>
          <w:rFonts w:ascii="Arial" w:eastAsiaTheme="minorEastAsia" w:hAnsi="Arial" w:cs="Arial"/>
          <w:color w:val="333333"/>
          <w:sz w:val="16"/>
          <w:szCs w:val="16"/>
          <w:vertAlign w:val="subscript"/>
          <w:lang w:val="en-US"/>
        </w:rPr>
        <w:t>s</w:t>
      </w:r>
      <w:r w:rsidR="00CF3C37">
        <w:rPr>
          <w:rFonts w:ascii="Arial" w:eastAsiaTheme="minorEastAsia" w:hAnsi="Arial" w:cs="Arial"/>
          <w:color w:val="333333"/>
          <w:sz w:val="16"/>
          <w:szCs w:val="16"/>
          <w:lang w:val="en-US"/>
        </w:rPr>
        <w:t>)</w:t>
      </w:r>
    </w:p>
    <w:p w:rsidR="00CF3C37" w:rsidRPr="00B101CD"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polyline id="_x0000_s1195" style="position:absolute;left:0;text-align:left;z-index:251765760" points="427.25pt,7.6pt,436.65pt,27.8pt" coordsize="188,404">
            <v:stroke endarrow="block"/>
            <v:path arrowok="t"/>
          </v:polyline>
        </w:pict>
      </w:r>
    </w:p>
    <w:p w:rsidR="00CF3C37" w:rsidRPr="00B101CD"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eastAsiaTheme="minorEastAsia" w:hAnsi="Arial" w:cs="Arial"/>
          <w:noProof/>
          <w:color w:val="333333"/>
          <w:sz w:val="16"/>
          <w:szCs w:val="16"/>
          <w:lang w:eastAsia="es-AR"/>
        </w:rPr>
        <w:pict>
          <v:polyline id="_x0000_s1207" style="position:absolute;left:0;text-align:left;z-index:251797504" points="356.55pt,5.95pt,365.95pt,26.15pt" coordsize="188,404">
            <v:stroke endarrow="block"/>
            <v:path arrowok="t"/>
          </v:polyline>
        </w:pict>
      </w:r>
    </w:p>
    <w:p w:rsidR="00CF3C37" w:rsidRPr="00E30732" w:rsidRDefault="00C76A2C" w:rsidP="00D72829">
      <w:pPr>
        <w:autoSpaceDE w:val="0"/>
        <w:autoSpaceDN w:val="0"/>
        <w:adjustRightInd w:val="0"/>
        <w:spacing w:after="0" w:line="240" w:lineRule="auto"/>
        <w:jc w:val="center"/>
        <w:rPr>
          <w:rFonts w:eastAsiaTheme="minorEastAsia" w:cstheme="minorHAnsi"/>
          <w:color w:val="333333"/>
          <w:sz w:val="20"/>
          <w:szCs w:val="20"/>
          <w:lang w:val="en-US"/>
        </w:rPr>
      </w:pPr>
      <w:r>
        <w:rPr>
          <w:rFonts w:ascii="Arial" w:hAnsi="Arial" w:cs="Arial"/>
          <w:noProof/>
          <w:color w:val="000000"/>
          <w:sz w:val="16"/>
          <w:szCs w:val="16"/>
          <w:lang w:eastAsia="es-AR"/>
        </w:rPr>
        <w:pict>
          <v:shape id="_x0000_s1210" style="position:absolute;left:0;text-align:left;margin-left:326.55pt;margin-top:28.45pt;width:9.55pt;height:24.45pt;flip:x y;z-index:251779072" coordsize="188,404" path="m,l188,404e">
            <v:stroke endarrow="block"/>
            <v:path arrowok="t"/>
          </v:shape>
        </w:pict>
      </w:r>
      <w:r w:rsidR="00322537" w:rsidRPr="00DA1538">
        <w:rPr>
          <w:rFonts w:eastAsiaTheme="minorEastAsia" w:cstheme="minorHAnsi"/>
          <w:color w:val="333333"/>
          <w:position w:val="-32"/>
          <w:sz w:val="20"/>
          <w:szCs w:val="20"/>
          <w:lang w:val="en-US"/>
        </w:rPr>
        <w:object w:dxaOrig="9580" w:dyaOrig="760">
          <v:shape id="_x0000_i1055" type="#_x0000_t75" style="width:479.2pt;height:38.35pt" o:ole="">
            <v:imagedata r:id="rId56" o:title=""/>
          </v:shape>
          <o:OLEObject Type="Embed" ProgID="Equation.DSMT4" ShapeID="_x0000_i1055" DrawAspect="Content" ObjectID="_1392804317" r:id="rId57"/>
        </w:object>
      </w:r>
    </w:p>
    <w:p w:rsidR="00CF3C37"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noProof/>
          <w:color w:val="000000"/>
          <w:sz w:val="16"/>
          <w:szCs w:val="16"/>
          <w:lang w:eastAsia="es-AR"/>
        </w:rPr>
        <w:pict>
          <v:line id="_x0000_s1205" style="position:absolute;left:0;text-align:left;flip:x y;z-index:251776000" from="157.45pt,1.85pt" to="184.95pt,26.75pt">
            <v:stroke endarrow="block"/>
          </v:line>
        </w:pict>
      </w:r>
    </w:p>
    <w:p w:rsidR="00CF3C37"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rect id="_x0000_s1209" style="position:absolute;left:0;text-align:left;margin-left:307.8pt;margin-top:.1pt;width:64.75pt;height:18pt;z-index:251778048" filled="f" stroked="f">
            <v:textbox style="mso-next-textbox:#_x0000_s1209" inset="0,0,0,0">
              <w:txbxContent>
                <w:p w:rsidR="00C76A2C" w:rsidRDefault="00C76A2C" w:rsidP="00CF3C37">
                  <w:pPr>
                    <w:rPr>
                      <w:sz w:val="16"/>
                    </w:rPr>
                  </w:pPr>
                  <w:proofErr w:type="spellStart"/>
                  <w:r>
                    <w:rPr>
                      <w:sz w:val="16"/>
                    </w:rPr>
                    <w:t>Ts</w:t>
                  </w:r>
                  <w:proofErr w:type="spellEnd"/>
                  <w:r>
                    <w:rPr>
                      <w:sz w:val="16"/>
                    </w:rPr>
                    <w:t xml:space="preserve"> </w:t>
                  </w:r>
                  <w:proofErr w:type="spellStart"/>
                  <w:r>
                    <w:rPr>
                      <w:sz w:val="16"/>
                    </w:rPr>
                    <w:t>proliferation</w:t>
                  </w:r>
                  <w:proofErr w:type="spellEnd"/>
                </w:p>
              </w:txbxContent>
            </v:textbox>
          </v:rect>
        </w:pict>
      </w:r>
    </w:p>
    <w:p w:rsidR="00CF3C37"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rect id="_x0000_s1204" style="position:absolute;left:0;text-align:left;margin-left:138.8pt;margin-top:2.9pt;width:126pt;height:31.7pt;z-index:251774976" stroked="f">
            <v:textbox style="mso-next-textbox:#_x0000_s1204" inset="0,0,0,0">
              <w:txbxContent>
                <w:p w:rsidR="00C76A2C" w:rsidRPr="002859C1" w:rsidRDefault="00C76A2C"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p>
              </w:txbxContent>
            </v:textbox>
          </v:rect>
        </w:pi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hAnsi="Arial" w:cs="Arial"/>
          <w:noProof/>
          <w:color w:val="000000"/>
          <w:sz w:val="16"/>
          <w:szCs w:val="16"/>
          <w:lang w:eastAsia="es-AR"/>
        </w:rPr>
        <w:pict>
          <v:rect id="_x0000_s1200" style="position:absolute;left:0;text-align:left;margin-left:353.25pt;margin-top:3pt;width:107.35pt;height:32.6pt;z-index:251770880" filled="f" stroked="f">
            <v:textbox style="mso-next-textbox:#_x0000_s1200" inset="0,0,0,0">
              <w:txbxContent>
                <w:p w:rsidR="00C76A2C" w:rsidRPr="00155F25" w:rsidRDefault="00C76A2C" w:rsidP="00CF3C37">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C76A2C" w:rsidRPr="00155F25" w:rsidRDefault="00C76A2C" w:rsidP="00CF3C37">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C76A2C" w:rsidRPr="00155F25" w:rsidRDefault="00C76A2C" w:rsidP="00CF3C37">
                  <w:pPr>
                    <w:rPr>
                      <w:rFonts w:ascii="Arial" w:hAnsi="Arial" w:cs="Arial"/>
                      <w:lang w:val="en-US"/>
                    </w:rPr>
                  </w:pPr>
                </w:p>
              </w:txbxContent>
            </v:textbox>
          </v:rect>
        </w:pi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B101CD" w:rsidRDefault="00C76A2C"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eastAsiaTheme="minorEastAsia" w:hAnsi="Arial" w:cs="Arial"/>
          <w:noProof/>
          <w:color w:val="333333"/>
          <w:sz w:val="16"/>
          <w:szCs w:val="16"/>
          <w:lang w:eastAsia="es-AR"/>
        </w:rPr>
        <w:pict>
          <v:rect id="_x0000_s1215" style="position:absolute;left:0;text-align:left;margin-left:274.55pt;margin-top:5.95pt;width:98pt;height:28.65pt;z-index:251784192" filled="f" stroked="f">
            <v:textbox style="mso-next-textbox:#_x0000_s1215" inset="0,0,0,0">
              <w:txbxContent>
                <w:p w:rsidR="00C76A2C" w:rsidRPr="00C46E75" w:rsidRDefault="00C76A2C" w:rsidP="00CF3C37">
                  <w:pPr>
                    <w:rPr>
                      <w:sz w:val="16"/>
                      <w:lang w:val="en-US"/>
                    </w:rPr>
                  </w:pPr>
                  <w:r>
                    <w:rPr>
                      <w:sz w:val="16"/>
                      <w:lang w:val="en-US"/>
                    </w:rPr>
                    <w:t>Effect of CD137 blockade in</w:t>
                  </w:r>
                  <w:r w:rsidRPr="00C46E75">
                    <w:rPr>
                      <w:sz w:val="16"/>
                      <w:lang w:val="en-US"/>
                    </w:rPr>
                    <w:t xml:space="preserve"> Ts </w:t>
                  </w:r>
                  <w:r>
                    <w:rPr>
                      <w:sz w:val="16"/>
                      <w:lang w:val="en-US"/>
                    </w:rPr>
                    <w:t>death</w:t>
                  </w:r>
                </w:p>
                <w:p w:rsidR="00C76A2C" w:rsidRPr="00D81882" w:rsidRDefault="00C76A2C" w:rsidP="00CF3C37">
                  <w:pPr>
                    <w:rPr>
                      <w:lang w:val="en-US"/>
                    </w:rPr>
                  </w:pPr>
                </w:p>
              </w:txbxContent>
            </v:textbox>
          </v:rect>
        </w:pict>
      </w:r>
      <w:r w:rsidR="00CF3C37" w:rsidRPr="00B101CD">
        <w:rPr>
          <w:rFonts w:ascii="Arial" w:eastAsiaTheme="minorEastAsia" w:hAnsi="Arial" w:cs="Arial"/>
          <w:color w:val="333333"/>
          <w:sz w:val="16"/>
          <w:szCs w:val="16"/>
          <w:lang w:val="en-US"/>
        </w:rPr>
        <w:t>T cells activated by APC (with</w:t>
      </w:r>
      <w:r w:rsidR="00CF3C37">
        <w:rPr>
          <w:rFonts w:ascii="Arial" w:eastAsiaTheme="minorEastAsia" w:hAnsi="Arial" w:cs="Arial"/>
          <w:color w:val="333333"/>
          <w:sz w:val="16"/>
          <w:szCs w:val="16"/>
          <w:lang w:val="en-US"/>
        </w:rPr>
        <w:t>out</w:t>
      </w:r>
      <w:r w:rsidR="00CF3C37" w:rsidRPr="00B101CD">
        <w:rPr>
          <w:rFonts w:ascii="Arial" w:eastAsiaTheme="minorEastAsia" w:hAnsi="Arial" w:cs="Arial"/>
          <w:color w:val="333333"/>
          <w:sz w:val="16"/>
          <w:szCs w:val="16"/>
          <w:lang w:val="en-US"/>
        </w:rPr>
        <w:t xml:space="preserve"> CD137:CD137L signaling)</w:t>
      </w:r>
      <w:r w:rsidR="00CF3C37">
        <w:rPr>
          <w:rFonts w:ascii="Arial" w:eastAsiaTheme="minorEastAsia" w:hAnsi="Arial" w:cs="Arial"/>
          <w:color w:val="333333"/>
          <w:sz w:val="16"/>
          <w:szCs w:val="16"/>
          <w:lang w:val="en-US"/>
        </w:rPr>
        <w:t xml:space="preserve"> (</w:t>
      </w:r>
      <w:proofErr w:type="spellStart"/>
      <w:r w:rsidR="00CF3C37">
        <w:rPr>
          <w:rFonts w:ascii="Arial" w:eastAsiaTheme="minorEastAsia" w:hAnsi="Arial" w:cs="Arial"/>
          <w:color w:val="333333"/>
          <w:sz w:val="16"/>
          <w:szCs w:val="16"/>
          <w:lang w:val="en-US"/>
        </w:rPr>
        <w:t>T</w:t>
      </w:r>
      <w:r w:rsidR="00CF3C37" w:rsidRPr="00B101CD">
        <w:rPr>
          <w:rFonts w:ascii="Arial" w:eastAsiaTheme="minorEastAsia" w:hAnsi="Arial" w:cs="Arial"/>
          <w:color w:val="333333"/>
          <w:sz w:val="16"/>
          <w:szCs w:val="16"/>
          <w:vertAlign w:val="subscript"/>
          <w:lang w:val="en-US"/>
        </w:rPr>
        <w:t>bl</w:t>
      </w:r>
      <w:proofErr w:type="spellEnd"/>
      <w:r w:rsidR="00CF3C37">
        <w:rPr>
          <w:rFonts w:ascii="Arial" w:eastAsiaTheme="minorEastAsia" w:hAnsi="Arial" w:cs="Arial"/>
          <w:color w:val="333333"/>
          <w:sz w:val="16"/>
          <w:szCs w:val="16"/>
          <w:lang w:val="en-US"/>
        </w:rPr>
        <w:t>)</w:t>
      </w:r>
    </w:p>
    <w:p w:rsidR="00CF3C37" w:rsidRPr="00D73D6A"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noProof/>
          <w:color w:val="000000"/>
          <w:sz w:val="16"/>
          <w:szCs w:val="16"/>
          <w:lang w:eastAsia="es-AR"/>
        </w:rPr>
        <w:pict>
          <v:polyline id="_x0000_s1201" style="position:absolute;left:0;text-align:left;z-index:251771904" points="414.25pt,5.2pt,423.65pt,25.4pt" coordsize="188,404">
            <v:stroke endarrow="block"/>
            <v:path arrowok="t"/>
          </v:polyline>
        </w:pict>
      </w:r>
      <w:r w:rsidR="00CF3C37" w:rsidRPr="00D73D6A">
        <w:rPr>
          <w:rFonts w:ascii="Times New Roman" w:eastAsia="Times New Roman" w:hAnsi="Times New Roman" w:cs="Times New Roman"/>
          <w:color w:val="C0C0C0"/>
          <w:sz w:val="24"/>
          <w:szCs w:val="24"/>
          <w:lang w:val="en-US" w:eastAsia="es-AR"/>
        </w:rPr>
        <w:t xml:space="preserve">      </w:t>
      </w:r>
    </w:p>
    <w:p w:rsidR="00CF3C37" w:rsidRPr="00D73D6A"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noProof/>
          <w:color w:val="000000"/>
          <w:sz w:val="16"/>
          <w:szCs w:val="16"/>
          <w:lang w:eastAsia="es-AR"/>
        </w:rPr>
        <w:pict>
          <v:shape id="_x0000_s1216" style="position:absolute;left:0;text-align:left;margin-left:319.05pt;margin-top:1.3pt;width:11.8pt;height:22.75pt;z-index:251785216" coordsize="188,404" path="m,l188,404e">
            <v:stroke endarrow="block"/>
            <v:path arrowok="t"/>
          </v:shape>
        </w:pict>
      </w:r>
    </w:p>
    <w:p w:rsidR="00CF3C37"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noProof/>
          <w:color w:val="000000"/>
          <w:sz w:val="16"/>
          <w:szCs w:val="16"/>
          <w:lang w:eastAsia="es-AR"/>
        </w:rPr>
        <w:pict>
          <v:shape id="_x0000_s1214" style="position:absolute;left:0;text-align:left;margin-left:274.55pt;margin-top:28.55pt;width:9.55pt;height:24.45pt;flip:x y;z-index:251783168;mso-position-horizontal-relative:text;mso-position-vertical-relative:text" coordsize="188,404" path="m,l188,404e">
            <v:stroke endarrow="block"/>
            <v:path arrowok="t"/>
          </v:shape>
        </w:pict>
      </w:r>
      <w:r>
        <w:rPr>
          <w:rFonts w:ascii="Arial" w:hAnsi="Arial" w:cs="Arial"/>
          <w:noProof/>
          <w:color w:val="000000"/>
          <w:sz w:val="16"/>
          <w:szCs w:val="16"/>
          <w:lang w:eastAsia="es-AR"/>
        </w:rPr>
        <w:pict>
          <v:line id="_x0000_s1212" style="position:absolute;left:0;text-align:left;flip:x y;z-index:251781120" from="161.9pt,28.55pt" to="161.9pt,57.5pt">
            <v:stroke endarrow="block"/>
          </v:line>
        </w:pict>
      </w:r>
      <w:r w:rsidR="00322537" w:rsidRPr="00DA1538">
        <w:rPr>
          <w:rFonts w:eastAsiaTheme="minorEastAsia" w:cstheme="minorHAnsi"/>
          <w:color w:val="333333"/>
          <w:position w:val="-32"/>
          <w:sz w:val="24"/>
          <w:szCs w:val="24"/>
          <w:lang w:val="en-US"/>
        </w:rPr>
        <w:object w:dxaOrig="9420" w:dyaOrig="760">
          <v:shape id="_x0000_i1056" type="#_x0000_t75" style="width:470.95pt;height:38.35pt" o:ole="">
            <v:imagedata r:id="rId58" o:title=""/>
          </v:shape>
          <o:OLEObject Type="Embed" ProgID="Equation.DSMT4" ShapeID="_x0000_i1056" DrawAspect="Content" ObjectID="_1392804318" r:id="rId59"/>
        </w:objec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76A2C" w:rsidP="00CF3C37">
      <w:pPr>
        <w:autoSpaceDE w:val="0"/>
        <w:autoSpaceDN w:val="0"/>
        <w:adjustRightInd w:val="0"/>
        <w:spacing w:after="0" w:line="240" w:lineRule="auto"/>
        <w:jc w:val="both"/>
        <w:rPr>
          <w:rFonts w:eastAsiaTheme="minorEastAsia" w:cstheme="minorHAnsi"/>
          <w:color w:val="333333"/>
          <w:sz w:val="24"/>
          <w:szCs w:val="24"/>
          <w:lang w:val="en-US"/>
        </w:rPr>
      </w:pPr>
      <w:r>
        <w:rPr>
          <w:rFonts w:ascii="Arial" w:hAnsi="Arial" w:cs="Arial"/>
          <w:noProof/>
          <w:color w:val="000000"/>
          <w:sz w:val="16"/>
          <w:szCs w:val="16"/>
          <w:lang w:eastAsia="es-AR"/>
        </w:rPr>
        <w:pict>
          <v:rect id="_x0000_s1213" style="position:absolute;left:0;text-align:left;margin-left:255.25pt;margin-top:7.75pt;width:98pt;height:28.65pt;z-index:251782144" filled="f" stroked="f">
            <v:textbox style="mso-next-textbox:#_x0000_s1213" inset="0,0,0,0">
              <w:txbxContent>
                <w:p w:rsidR="00C76A2C" w:rsidRPr="00C46E75" w:rsidRDefault="00C76A2C" w:rsidP="00CF3C37">
                  <w:pPr>
                    <w:rPr>
                      <w:sz w:val="16"/>
                      <w:lang w:val="en-US"/>
                    </w:rPr>
                  </w:pPr>
                  <w:r>
                    <w:rPr>
                      <w:sz w:val="16"/>
                      <w:lang w:val="en-US"/>
                    </w:rPr>
                    <w:t>Effect of CD137 blockade in</w:t>
                  </w:r>
                  <w:r w:rsidRPr="00C46E75">
                    <w:rPr>
                      <w:sz w:val="16"/>
                      <w:lang w:val="en-US"/>
                    </w:rPr>
                    <w:t xml:space="preserve"> Ts proliferation </w:t>
                  </w:r>
                </w:p>
              </w:txbxContent>
            </v:textbox>
          </v:rect>
        </w:pict>
      </w:r>
      <w:r>
        <w:rPr>
          <w:rFonts w:ascii="Arial" w:hAnsi="Arial" w:cs="Arial"/>
          <w:noProof/>
          <w:color w:val="000000"/>
          <w:sz w:val="16"/>
          <w:szCs w:val="16"/>
          <w:lang w:eastAsia="es-AR"/>
        </w:rPr>
        <w:pict>
          <v:rect id="_x0000_s1211" style="position:absolute;left:0;text-align:left;margin-left:82.15pt;margin-top:4.7pt;width:126pt;height:31.7pt;z-index:251780096" stroked="f">
            <v:textbox style="mso-next-textbox:#_x0000_s1211" inset="0,0,0,0">
              <w:txbxContent>
                <w:p w:rsidR="00C76A2C" w:rsidRPr="002859C1" w:rsidRDefault="00C76A2C"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r>
                    <w:rPr>
                      <w:sz w:val="16"/>
                      <w:lang w:val="en-US"/>
                    </w:rPr>
                    <w:t xml:space="preserve"> with CD137::CD137L interaction blocked</w:t>
                  </w:r>
                </w:p>
              </w:txbxContent>
            </v:textbox>
          </v:rect>
        </w:pic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p>
    <w:p w:rsidR="00CF3C37"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p>
    <w:p w:rsidR="00CF3C37" w:rsidRPr="00FD60F9"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w:t>
      </w:r>
      <w:r>
        <w:rPr>
          <w:rFonts w:ascii="Arial" w:eastAsiaTheme="minorEastAsia" w:hAnsi="Arial" w:cs="Arial"/>
          <w:b/>
          <w:color w:val="333333"/>
          <w:sz w:val="20"/>
          <w:szCs w:val="20"/>
          <w:lang w:val="en-US"/>
        </w:rPr>
        <w:t xml:space="preserve">LT </w:t>
      </w:r>
      <w:r w:rsidRPr="00FD60F9">
        <w:rPr>
          <w:rFonts w:ascii="Arial" w:eastAsiaTheme="minorEastAsia" w:hAnsi="Arial" w:cs="Arial"/>
          <w:b/>
          <w:color w:val="333333"/>
          <w:sz w:val="20"/>
          <w:szCs w:val="20"/>
          <w:lang w:val="en-US"/>
        </w:rPr>
        <w:t>equations</w: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636AA2">
        <w:rPr>
          <w:rFonts w:ascii="Arial" w:eastAsiaTheme="minorEastAsia" w:hAnsi="Arial" w:cs="Arial"/>
          <w:color w:val="333333"/>
          <w:sz w:val="16"/>
          <w:szCs w:val="16"/>
          <w:lang w:val="en-US"/>
        </w:rPr>
        <w:t>Total number of LT</w:t>
      </w:r>
    </w:p>
    <w:p w:rsidR="00CF3C37" w:rsidRPr="00636AA2"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C46E75" w:rsidRDefault="00A45CE0"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12"/>
          <w:sz w:val="24"/>
          <w:szCs w:val="24"/>
          <w:lang w:val="en-US"/>
        </w:rPr>
        <w:object w:dxaOrig="2140" w:dyaOrig="360">
          <v:shape id="_x0000_i1041" type="#_x0000_t75" style="width:107.4pt;height:18.3pt" o:ole="">
            <v:imagedata r:id="rId60" o:title=""/>
          </v:shape>
          <o:OLEObject Type="Embed" ProgID="Equation.DSMT4" ShapeID="_x0000_i1041" DrawAspect="Content" ObjectID="_1392804319" r:id="rId61"/>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220B58"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220B58">
        <w:rPr>
          <w:rFonts w:ascii="Arial" w:eastAsiaTheme="minorEastAsia" w:hAnsi="Arial" w:cs="Arial"/>
          <w:color w:val="333333"/>
          <w:sz w:val="16"/>
          <w:szCs w:val="16"/>
          <w:lang w:val="en-US"/>
        </w:rPr>
        <w:t xml:space="preserve">Percentage of LT expressing receptor </w:t>
      </w:r>
    </w:p>
    <w:p w:rsidR="00CF3C37" w:rsidRDefault="00A45CE0" w:rsidP="00EC4F16">
      <w:pPr>
        <w:autoSpaceDE w:val="0"/>
        <w:autoSpaceDN w:val="0"/>
        <w:adjustRightInd w:val="0"/>
        <w:spacing w:after="0" w:line="240" w:lineRule="auto"/>
        <w:jc w:val="center"/>
        <w:rPr>
          <w:rFonts w:eastAsiaTheme="minorEastAsia" w:cstheme="minorHAnsi"/>
          <w:color w:val="333333"/>
          <w:sz w:val="24"/>
          <w:szCs w:val="24"/>
          <w:lang w:val="en-US"/>
        </w:rPr>
      </w:pPr>
      <w:r w:rsidRPr="00A45CE0">
        <w:rPr>
          <w:rFonts w:eastAsiaTheme="minorEastAsia" w:cstheme="minorHAnsi"/>
          <w:color w:val="333333"/>
          <w:position w:val="-30"/>
          <w:sz w:val="24"/>
          <w:szCs w:val="24"/>
          <w:lang w:val="en-US"/>
        </w:rPr>
        <w:object w:dxaOrig="3879" w:dyaOrig="680">
          <v:shape id="_x0000_i1042" type="#_x0000_t75" style="width:194.15pt;height:33.65pt" o:ole="">
            <v:imagedata r:id="rId62" o:title=""/>
          </v:shape>
          <o:OLEObject Type="Embed" ProgID="Equation.DSMT4" ShapeID="_x0000_i1042" DrawAspect="Content" ObjectID="_1392804320" r:id="rId63"/>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220B58">
        <w:rPr>
          <w:rFonts w:ascii="Arial" w:eastAsiaTheme="minorEastAsia" w:hAnsi="Arial" w:cs="Arial"/>
          <w:color w:val="333333"/>
          <w:sz w:val="16"/>
          <w:szCs w:val="16"/>
          <w:lang w:val="en-US"/>
        </w:rPr>
        <w:t>Percentage of LT producing IFN-</w:t>
      </w:r>
      <w:r w:rsidRPr="00220B58">
        <w:rPr>
          <w:rFonts w:ascii="Symbol" w:eastAsiaTheme="minorEastAsia" w:hAnsi="Symbol" w:cs="Arial"/>
          <w:color w:val="333333"/>
          <w:sz w:val="16"/>
          <w:szCs w:val="16"/>
          <w:lang w:val="en-US"/>
        </w:rPr>
        <w:t></w:t>
      </w:r>
      <w:r w:rsidRPr="00220B58">
        <w:rPr>
          <w:rFonts w:ascii="Arial" w:eastAsiaTheme="minorEastAsia" w:hAnsi="Arial" w:cs="Arial"/>
          <w:color w:val="333333"/>
          <w:sz w:val="16"/>
          <w:szCs w:val="16"/>
          <w:lang w:val="en-US"/>
        </w:rPr>
        <w:t xml:space="preserve"> and TNF-</w:t>
      </w:r>
      <w:r w:rsidRPr="00220B58">
        <w:rPr>
          <w:rFonts w:ascii="Symbol" w:eastAsiaTheme="minorEastAsia" w:hAnsi="Symbol" w:cs="Arial"/>
          <w:color w:val="333333"/>
          <w:sz w:val="16"/>
          <w:szCs w:val="16"/>
          <w:lang w:val="en-US"/>
        </w:rPr>
        <w:t></w:t>
      </w:r>
      <w:r w:rsidRPr="00220B58">
        <w:rPr>
          <w:rFonts w:ascii="Arial" w:eastAsiaTheme="minorEastAsia" w:hAnsi="Arial" w:cs="Arial"/>
          <w:color w:val="333333"/>
          <w:sz w:val="16"/>
          <w:szCs w:val="16"/>
          <w:lang w:val="en-US"/>
        </w:rPr>
        <w:t xml:space="preserve"> </w:t>
      </w:r>
    </w:p>
    <w:p w:rsidR="00CF3C37" w:rsidRPr="00220B58"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C46E75" w:rsidRDefault="005B696C"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30"/>
          <w:sz w:val="20"/>
          <w:szCs w:val="20"/>
          <w:lang w:val="en-US"/>
        </w:rPr>
        <w:object w:dxaOrig="4540" w:dyaOrig="720">
          <v:shape id="_x0000_i1043" type="#_x0000_t75" style="width:227.8pt;height:36.6pt" o:ole="">
            <v:imagedata r:id="rId64" o:title=""/>
          </v:shape>
          <o:OLEObject Type="Embed" ProgID="Equation.DSMT4" ShapeID="_x0000_i1043" DrawAspect="Content" ObjectID="_1392804321" r:id="rId65"/>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C46E75" w:rsidRDefault="005B696C"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30"/>
          <w:sz w:val="20"/>
          <w:szCs w:val="20"/>
          <w:lang w:val="en-US"/>
        </w:rPr>
        <w:object w:dxaOrig="4740" w:dyaOrig="720">
          <v:shape id="_x0000_i1044" type="#_x0000_t75" style="width:237.25pt;height:36.6pt" o:ole="">
            <v:imagedata r:id="rId66" o:title=""/>
          </v:shape>
          <o:OLEObject Type="Embed" ProgID="Equation.DSMT4" ShapeID="_x0000_i1044" DrawAspect="Content" ObjectID="_1392804322" r:id="rId67"/>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9F452C"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9F452C">
        <w:rPr>
          <w:rFonts w:ascii="Arial" w:eastAsiaTheme="minorEastAsia" w:hAnsi="Arial" w:cs="Arial"/>
          <w:color w:val="333333"/>
          <w:sz w:val="16"/>
          <w:szCs w:val="16"/>
          <w:lang w:val="en-US"/>
        </w:rPr>
        <w:t>Percentage of LT undergoing apoptosis/necrosis</w: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C46E75" w:rsidRDefault="00434636" w:rsidP="00EC4F16">
      <w:pPr>
        <w:autoSpaceDE w:val="0"/>
        <w:autoSpaceDN w:val="0"/>
        <w:adjustRightInd w:val="0"/>
        <w:spacing w:after="0" w:line="240" w:lineRule="auto"/>
        <w:jc w:val="center"/>
        <w:rPr>
          <w:rFonts w:eastAsiaTheme="minorEastAsia" w:cstheme="minorHAnsi"/>
          <w:color w:val="333333"/>
          <w:sz w:val="20"/>
          <w:szCs w:val="20"/>
          <w:lang w:val="en-US"/>
        </w:rPr>
      </w:pPr>
      <w:r w:rsidRPr="00A16C61">
        <w:rPr>
          <w:rFonts w:eastAsiaTheme="minorEastAsia" w:cstheme="minorHAnsi"/>
          <w:color w:val="333333"/>
          <w:position w:val="-34"/>
          <w:sz w:val="20"/>
          <w:szCs w:val="20"/>
          <w:lang w:val="en-US"/>
        </w:rPr>
        <w:object w:dxaOrig="11200" w:dyaOrig="800">
          <v:shape id="_x0000_i1057" type="#_x0000_t75" style="width:560.65pt;height:40.15pt" o:ole="">
            <v:imagedata r:id="rId68" o:title=""/>
          </v:shape>
          <o:OLEObject Type="Embed" ProgID="Equation.DSMT4" ShapeID="_x0000_i1057" DrawAspect="Content" ObjectID="_1392804323" r:id="rId69"/>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E51FCD"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rPr>
          <w:rFonts w:cstheme="minorHAnsi"/>
          <w:color w:val="333333"/>
          <w:sz w:val="24"/>
          <w:szCs w:val="24"/>
          <w:lang w:val="en-US"/>
        </w:rPr>
      </w:pPr>
      <w:r>
        <w:rPr>
          <w:rFonts w:cstheme="minorHAnsi"/>
          <w:color w:val="333333"/>
          <w:sz w:val="24"/>
          <w:szCs w:val="24"/>
          <w:lang w:val="en-US"/>
        </w:rPr>
        <w:br w:type="page"/>
      </w:r>
    </w:p>
    <w:p w:rsidR="00CF3C37" w:rsidRDefault="00CF3C37" w:rsidP="00CF3C37">
      <w:pPr>
        <w:autoSpaceDE w:val="0"/>
        <w:autoSpaceDN w:val="0"/>
        <w:adjustRightInd w:val="0"/>
        <w:spacing w:after="0" w:line="240" w:lineRule="auto"/>
        <w:jc w:val="both"/>
        <w:rPr>
          <w:rFonts w:ascii="Arial" w:hAnsi="Arial" w:cs="Arial"/>
          <w:b/>
          <w:color w:val="000000"/>
          <w:sz w:val="20"/>
          <w:szCs w:val="20"/>
        </w:rPr>
      </w:pPr>
      <w:r w:rsidRPr="00256C36">
        <w:rPr>
          <w:rFonts w:ascii="Arial" w:hAnsi="Arial" w:cs="Arial"/>
          <w:b/>
          <w:color w:val="000000"/>
          <w:sz w:val="20"/>
          <w:szCs w:val="20"/>
        </w:rPr>
        <w:lastRenderedPageBreak/>
        <w:t xml:space="preserve">Media </w:t>
      </w:r>
      <w:proofErr w:type="spellStart"/>
      <w:r w:rsidRPr="00256C36">
        <w:rPr>
          <w:rFonts w:ascii="Arial" w:hAnsi="Arial" w:cs="Arial"/>
          <w:b/>
          <w:color w:val="000000"/>
          <w:sz w:val="20"/>
          <w:szCs w:val="20"/>
        </w:rPr>
        <w:t>dynamics</w:t>
      </w:r>
      <w:proofErr w:type="spellEnd"/>
      <w:r w:rsidRPr="00256C36">
        <w:rPr>
          <w:rFonts w:ascii="Arial" w:hAnsi="Arial" w:cs="Arial"/>
          <w:b/>
          <w:color w:val="000000"/>
          <w:sz w:val="20"/>
          <w:szCs w:val="20"/>
        </w:rPr>
        <w:t>.</w:t>
      </w:r>
    </w:p>
    <w:p w:rsidR="00CF3C37" w:rsidRPr="00256C36" w:rsidRDefault="00CF3C37" w:rsidP="00CF3C37">
      <w:pPr>
        <w:autoSpaceDE w:val="0"/>
        <w:autoSpaceDN w:val="0"/>
        <w:adjustRightInd w:val="0"/>
        <w:spacing w:after="0" w:line="240" w:lineRule="auto"/>
        <w:jc w:val="both"/>
        <w:rPr>
          <w:rFonts w:ascii="Arial" w:hAnsi="Arial" w:cs="Arial"/>
          <w:color w:val="000000"/>
          <w:sz w:val="16"/>
          <w:szCs w:val="16"/>
        </w:rPr>
      </w:pPr>
      <w:r w:rsidRPr="00256C36">
        <w:rPr>
          <w:rFonts w:ascii="Arial" w:eastAsiaTheme="minorEastAsia" w:hAnsi="Arial" w:cs="Arial"/>
          <w:i/>
          <w:color w:val="333333"/>
          <w:sz w:val="16"/>
          <w:szCs w:val="16"/>
          <w:lang w:val="en-US"/>
        </w:rPr>
        <w:t>Cytokine production</w:t>
      </w:r>
    </w:p>
    <w:p w:rsidR="00CF3C37" w:rsidRDefault="00CF3C37" w:rsidP="00CF3C37">
      <w:pPr>
        <w:autoSpaceDE w:val="0"/>
        <w:autoSpaceDN w:val="0"/>
        <w:adjustRightInd w:val="0"/>
        <w:spacing w:after="0" w:line="240" w:lineRule="auto"/>
        <w:jc w:val="both"/>
        <w:rPr>
          <w:rFonts w:ascii="Arial" w:hAnsi="Arial" w:cs="Arial"/>
          <w:b/>
          <w:color w:val="000000"/>
          <w:sz w:val="20"/>
          <w:szCs w:val="20"/>
        </w:rPr>
      </w:pPr>
    </w:p>
    <w:p w:rsidR="00CF3C37" w:rsidRDefault="00CF3C37" w:rsidP="00CF3C37">
      <w:pPr>
        <w:autoSpaceDE w:val="0"/>
        <w:autoSpaceDN w:val="0"/>
        <w:adjustRightInd w:val="0"/>
        <w:spacing w:after="0" w:line="240" w:lineRule="auto"/>
        <w:jc w:val="both"/>
        <w:rPr>
          <w:rFonts w:ascii="Arial" w:hAnsi="Arial" w:cs="Arial"/>
          <w:b/>
          <w:color w:val="000000"/>
          <w:sz w:val="28"/>
          <w:szCs w:val="28"/>
        </w:rPr>
      </w:pPr>
      <w:r w:rsidRPr="00256C36">
        <w:rPr>
          <w:rFonts w:ascii="Arial" w:hAnsi="Arial" w:cs="Arial"/>
          <w:b/>
          <w:color w:val="000000"/>
          <w:sz w:val="20"/>
          <w:szCs w:val="20"/>
        </w:rPr>
        <w:t xml:space="preserve"> </w:t>
      </w:r>
    </w:p>
    <w:p w:rsidR="00CF3C37" w:rsidRDefault="00156D4A" w:rsidP="009412FC">
      <w:pPr>
        <w:autoSpaceDE w:val="0"/>
        <w:autoSpaceDN w:val="0"/>
        <w:adjustRightInd w:val="0"/>
        <w:spacing w:after="0" w:line="240" w:lineRule="auto"/>
        <w:jc w:val="center"/>
        <w:rPr>
          <w:rFonts w:ascii="Arial" w:eastAsiaTheme="minorEastAsia" w:hAnsi="Arial" w:cs="Arial"/>
          <w:color w:val="333333"/>
          <w:sz w:val="20"/>
          <w:szCs w:val="20"/>
          <w:lang w:val="en-US"/>
        </w:rPr>
      </w:pPr>
      <w:r w:rsidRPr="009412FC">
        <w:rPr>
          <w:rFonts w:ascii="Arial" w:eastAsiaTheme="minorEastAsia" w:hAnsi="Arial" w:cs="Arial"/>
          <w:color w:val="333333"/>
          <w:position w:val="-52"/>
          <w:sz w:val="20"/>
          <w:szCs w:val="20"/>
          <w:lang w:val="en-US"/>
        </w:rPr>
        <w:object w:dxaOrig="6700" w:dyaOrig="1440">
          <v:shape id="_x0000_i1058" type="#_x0000_t75" style="width:335.8pt;height:1in" o:ole="">
            <v:imagedata r:id="rId70" o:title=""/>
          </v:shape>
          <o:OLEObject Type="Embed" ProgID="Equation.DSMT4" ShapeID="_x0000_i1058" DrawAspect="Content" ObjectID="_1392804324" r:id="rId71"/>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Pr="00256C36"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Default="00156D4A" w:rsidP="009412FC">
      <w:pPr>
        <w:autoSpaceDE w:val="0"/>
        <w:autoSpaceDN w:val="0"/>
        <w:adjustRightInd w:val="0"/>
        <w:spacing w:after="0" w:line="240" w:lineRule="auto"/>
        <w:jc w:val="center"/>
        <w:rPr>
          <w:rFonts w:eastAsiaTheme="minorEastAsia" w:cstheme="minorHAnsi"/>
          <w:color w:val="333333"/>
          <w:sz w:val="20"/>
          <w:szCs w:val="20"/>
          <w:lang w:val="en-US"/>
        </w:rPr>
      </w:pPr>
      <w:r w:rsidRPr="009412FC">
        <w:rPr>
          <w:rFonts w:eastAsiaTheme="minorEastAsia" w:cstheme="minorHAnsi"/>
          <w:color w:val="333333"/>
          <w:position w:val="-52"/>
          <w:sz w:val="20"/>
          <w:szCs w:val="20"/>
          <w:lang w:val="en-US"/>
        </w:rPr>
        <w:object w:dxaOrig="6700" w:dyaOrig="1440">
          <v:shape id="_x0000_i1059" type="#_x0000_t75" style="width:335.2pt;height:1in" o:ole="">
            <v:imagedata r:id="rId72" o:title=""/>
          </v:shape>
          <o:OLEObject Type="Embed" ProgID="Equation.DSMT4" ShapeID="_x0000_i1059" DrawAspect="Content" ObjectID="_1392804325" r:id="rId73"/>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8730C6" w:rsidRDefault="00CF3C37" w:rsidP="00CF3C37">
      <w:pPr>
        <w:autoSpaceDE w:val="0"/>
        <w:autoSpaceDN w:val="0"/>
        <w:adjustRightInd w:val="0"/>
        <w:spacing w:after="0" w:line="240" w:lineRule="auto"/>
        <w:jc w:val="both"/>
        <w:rPr>
          <w:rFonts w:ascii="Arial" w:hAnsi="Arial" w:cs="Arial"/>
          <w:color w:val="333333"/>
          <w:sz w:val="16"/>
          <w:szCs w:val="16"/>
        </w:rPr>
      </w:pPr>
      <w:proofErr w:type="spellStart"/>
      <w:r w:rsidRPr="008730C6">
        <w:rPr>
          <w:rFonts w:ascii="Arial" w:hAnsi="Arial" w:cs="Arial"/>
          <w:color w:val="333333"/>
          <w:sz w:val="16"/>
          <w:szCs w:val="16"/>
        </w:rPr>
        <w:t>Antigen</w:t>
      </w:r>
      <w:proofErr w:type="spellEnd"/>
      <w:r w:rsidRPr="008730C6">
        <w:rPr>
          <w:rFonts w:ascii="Arial" w:hAnsi="Arial" w:cs="Arial"/>
          <w:color w:val="333333"/>
          <w:sz w:val="16"/>
          <w:szCs w:val="16"/>
        </w:rPr>
        <w:t xml:space="preserve"> </w:t>
      </w:r>
      <w:proofErr w:type="spellStart"/>
      <w:r w:rsidRPr="008730C6">
        <w:rPr>
          <w:rFonts w:ascii="Arial" w:hAnsi="Arial" w:cs="Arial"/>
          <w:color w:val="333333"/>
          <w:sz w:val="16"/>
          <w:szCs w:val="16"/>
        </w:rPr>
        <w:t>concentration</w:t>
      </w:r>
      <w:proofErr w:type="spellEnd"/>
    </w:p>
    <w:p w:rsidR="00CF3C37" w:rsidRDefault="00156D4A" w:rsidP="009412FC">
      <w:pPr>
        <w:autoSpaceDE w:val="0"/>
        <w:autoSpaceDN w:val="0"/>
        <w:adjustRightInd w:val="0"/>
        <w:spacing w:after="0" w:line="240" w:lineRule="auto"/>
        <w:jc w:val="center"/>
        <w:rPr>
          <w:rFonts w:eastAsiaTheme="minorEastAsia" w:cstheme="minorHAnsi"/>
          <w:color w:val="333333"/>
          <w:sz w:val="24"/>
          <w:szCs w:val="24"/>
          <w:lang w:val="en-US"/>
        </w:rPr>
      </w:pPr>
      <w:r w:rsidRPr="00767014">
        <w:rPr>
          <w:rFonts w:eastAsiaTheme="minorEastAsia" w:cstheme="minorHAnsi"/>
          <w:color w:val="333333"/>
          <w:position w:val="-24"/>
          <w:sz w:val="24"/>
          <w:szCs w:val="24"/>
          <w:lang w:val="en-US"/>
        </w:rPr>
        <w:object w:dxaOrig="1719" w:dyaOrig="620">
          <v:shape id="_x0000_i1060" type="#_x0000_t75" style="width:86.15pt;height:31.3pt" o:ole="">
            <v:imagedata r:id="rId74" o:title=""/>
          </v:shape>
          <o:OLEObject Type="Embed" ProgID="Equation.DSMT4" ShapeID="_x0000_i1060" DrawAspect="Content" ObjectID="_1392804326" r:id="rId75"/>
        </w:object>
      </w:r>
    </w:p>
    <w:p w:rsidR="00CF3C37" w:rsidRPr="008730C6"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8730C6">
        <w:rPr>
          <w:rFonts w:ascii="Arial" w:eastAsiaTheme="minorEastAsia" w:hAnsi="Arial" w:cs="Arial"/>
          <w:color w:val="333333"/>
          <w:sz w:val="16"/>
          <w:szCs w:val="16"/>
          <w:lang w:val="en-US"/>
        </w:rPr>
        <w:t>Total number of cells</w:t>
      </w:r>
    </w:p>
    <w:p w:rsidR="00CF3C37" w:rsidRDefault="00B03C0B" w:rsidP="009412FC">
      <w:pPr>
        <w:autoSpaceDE w:val="0"/>
        <w:autoSpaceDN w:val="0"/>
        <w:adjustRightInd w:val="0"/>
        <w:spacing w:after="0" w:line="240" w:lineRule="auto"/>
        <w:jc w:val="center"/>
        <w:rPr>
          <w:rFonts w:eastAsiaTheme="minorEastAsia" w:cstheme="minorHAnsi"/>
          <w:color w:val="333333"/>
          <w:sz w:val="24"/>
          <w:szCs w:val="24"/>
          <w:lang w:val="en-US"/>
        </w:rPr>
      </w:pPr>
      <w:r w:rsidRPr="00767014">
        <w:rPr>
          <w:rFonts w:eastAsiaTheme="minorEastAsia" w:cstheme="minorHAnsi"/>
          <w:color w:val="333333"/>
          <w:position w:val="-12"/>
          <w:sz w:val="24"/>
          <w:szCs w:val="24"/>
          <w:lang w:val="en-US"/>
        </w:rPr>
        <w:object w:dxaOrig="1960" w:dyaOrig="360">
          <v:shape id="_x0000_i1045" type="#_x0000_t75" style="width:98.55pt;height:18.3pt" o:ole="">
            <v:imagedata r:id="rId76" o:title=""/>
          </v:shape>
          <o:OLEObject Type="Embed" ProgID="Equation.DSMT4" ShapeID="_x0000_i1045" DrawAspect="Content" ObjectID="_1392804327" r:id="rId77"/>
        </w:object>
      </w:r>
    </w:p>
    <w:p w:rsidR="00CF3C37" w:rsidRPr="008730C6"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8730C6">
        <w:rPr>
          <w:rFonts w:ascii="Arial" w:eastAsiaTheme="minorEastAsia" w:hAnsi="Arial" w:cs="Arial"/>
          <w:color w:val="333333"/>
          <w:sz w:val="16"/>
          <w:szCs w:val="16"/>
          <w:lang w:val="en-US"/>
        </w:rPr>
        <w:t>Proliferation ratio</w:t>
      </w:r>
    </w:p>
    <w:p w:rsidR="00CF3C37" w:rsidRDefault="00156D4A" w:rsidP="009412FC">
      <w:pPr>
        <w:autoSpaceDE w:val="0"/>
        <w:autoSpaceDN w:val="0"/>
        <w:adjustRightInd w:val="0"/>
        <w:spacing w:after="0" w:line="240" w:lineRule="auto"/>
        <w:jc w:val="center"/>
        <w:rPr>
          <w:rFonts w:eastAsiaTheme="minorEastAsia" w:cstheme="minorHAnsi"/>
          <w:color w:val="333333"/>
          <w:sz w:val="24"/>
          <w:szCs w:val="24"/>
          <w:lang w:val="en-US"/>
        </w:rPr>
      </w:pPr>
      <w:r w:rsidRPr="00156D4A">
        <w:rPr>
          <w:rFonts w:eastAsiaTheme="minorEastAsia" w:cstheme="minorHAnsi"/>
          <w:color w:val="333333"/>
          <w:position w:val="-24"/>
          <w:sz w:val="24"/>
          <w:szCs w:val="24"/>
          <w:lang w:val="en-US"/>
        </w:rPr>
        <w:object w:dxaOrig="1780" w:dyaOrig="620">
          <v:shape id="_x0000_i1061" type="#_x0000_t75" style="width:89.1pt;height:31.85pt" o:ole="">
            <v:imagedata r:id="rId78" o:title=""/>
          </v:shape>
          <o:OLEObject Type="Embed" ProgID="Equation.DSMT4" ShapeID="_x0000_i1061" DrawAspect="Content" ObjectID="_1392804328" r:id="rId79"/>
        </w:object>
      </w:r>
    </w:p>
    <w:p w:rsidR="00CF3C37" w:rsidRPr="009F452C" w:rsidRDefault="00C76A2C" w:rsidP="00CF3C37">
      <w:pPr>
        <w:pStyle w:val="Ttulo3"/>
        <w:shd w:val="clear" w:color="auto" w:fill="FFFFFF"/>
        <w:spacing w:before="0"/>
        <w:rPr>
          <w:rFonts w:ascii="Arial" w:hAnsi="Arial" w:cs="Arial"/>
          <w:b w:val="0"/>
          <w:bCs w:val="0"/>
          <w:color w:val="auto"/>
          <w:sz w:val="16"/>
          <w:szCs w:val="16"/>
        </w:rPr>
      </w:pPr>
      <w:hyperlink r:id="rId80" w:history="1">
        <w:proofErr w:type="spellStart"/>
        <w:proofErr w:type="gramStart"/>
        <w:r w:rsidR="00CF3C37" w:rsidRPr="009F452C">
          <w:rPr>
            <w:rStyle w:val="nfasis"/>
            <w:rFonts w:ascii="Arial" w:hAnsi="Arial" w:cs="Arial"/>
            <w:b w:val="0"/>
            <w:i w:val="0"/>
            <w:iCs w:val="0"/>
            <w:color w:val="auto"/>
            <w:sz w:val="16"/>
            <w:szCs w:val="16"/>
          </w:rPr>
          <w:t>triated</w:t>
        </w:r>
        <w:proofErr w:type="spellEnd"/>
        <w:proofErr w:type="gramEnd"/>
        <w:r w:rsidR="00CF3C37" w:rsidRPr="009F452C">
          <w:rPr>
            <w:rStyle w:val="nfasis"/>
            <w:rFonts w:ascii="Arial" w:hAnsi="Arial" w:cs="Arial"/>
            <w:b w:val="0"/>
            <w:i w:val="0"/>
            <w:iCs w:val="0"/>
            <w:color w:val="auto"/>
            <w:sz w:val="16"/>
            <w:szCs w:val="16"/>
          </w:rPr>
          <w:t xml:space="preserve"> </w:t>
        </w:r>
        <w:proofErr w:type="spellStart"/>
        <w:r w:rsidR="00CF3C37" w:rsidRPr="009F452C">
          <w:rPr>
            <w:rStyle w:val="nfasis"/>
            <w:rFonts w:ascii="Arial" w:hAnsi="Arial" w:cs="Arial"/>
            <w:b w:val="0"/>
            <w:i w:val="0"/>
            <w:iCs w:val="0"/>
            <w:color w:val="auto"/>
            <w:sz w:val="16"/>
            <w:szCs w:val="16"/>
          </w:rPr>
          <w:t>thymidine</w:t>
        </w:r>
        <w:proofErr w:type="spellEnd"/>
        <w:r w:rsidR="00CF3C37" w:rsidRPr="009F452C">
          <w:rPr>
            <w:rStyle w:val="apple-converted-space"/>
            <w:rFonts w:ascii="Arial" w:hAnsi="Arial" w:cs="Arial"/>
            <w:color w:val="auto"/>
            <w:sz w:val="16"/>
            <w:szCs w:val="16"/>
          </w:rPr>
          <w:t> </w:t>
        </w:r>
        <w:proofErr w:type="spellStart"/>
      </w:hyperlink>
      <w:r w:rsidR="00CF3C37" w:rsidRPr="009F452C">
        <w:rPr>
          <w:rFonts w:ascii="Arial" w:hAnsi="Arial" w:cs="Arial"/>
          <w:b w:val="0"/>
          <w:bCs w:val="0"/>
          <w:color w:val="auto"/>
          <w:sz w:val="16"/>
          <w:szCs w:val="16"/>
        </w:rPr>
        <w:t>incorporation</w:t>
      </w:r>
      <w:proofErr w:type="spellEnd"/>
    </w:p>
    <w:p w:rsidR="00CF3C37" w:rsidRDefault="001479D7" w:rsidP="00DF5CE6">
      <w:pPr>
        <w:autoSpaceDE w:val="0"/>
        <w:autoSpaceDN w:val="0"/>
        <w:adjustRightInd w:val="0"/>
        <w:spacing w:after="0" w:line="240" w:lineRule="auto"/>
        <w:jc w:val="center"/>
        <w:rPr>
          <w:rFonts w:eastAsiaTheme="minorEastAsia" w:cstheme="minorHAnsi"/>
          <w:color w:val="333333"/>
          <w:sz w:val="24"/>
          <w:szCs w:val="24"/>
          <w:lang w:val="en-US"/>
        </w:rPr>
      </w:pPr>
      <w:r w:rsidRPr="001479D7">
        <w:rPr>
          <w:rFonts w:eastAsiaTheme="minorEastAsia" w:cstheme="minorHAnsi"/>
          <w:color w:val="333333"/>
          <w:position w:val="-34"/>
          <w:sz w:val="24"/>
          <w:szCs w:val="24"/>
          <w:lang w:val="en-US"/>
        </w:rPr>
        <w:object w:dxaOrig="9760" w:dyaOrig="800">
          <v:shape id="_x0000_i1062" type="#_x0000_t75" style="width:487.5pt;height:40.7pt" o:ole="">
            <v:imagedata r:id="rId81" o:title=""/>
          </v:shape>
          <o:OLEObject Type="Embed" ProgID="Equation.DSMT4" ShapeID="_x0000_i1062" DrawAspect="Content" ObjectID="_1392804329" r:id="rId82"/>
        </w:object>
      </w:r>
    </w:p>
    <w:p w:rsidR="00CF3C37" w:rsidRDefault="00CF3C37" w:rsidP="00CF3C37"/>
    <w:p w:rsidR="00933CC9" w:rsidRDefault="00933CC9" w:rsidP="009175B5">
      <w:pPr>
        <w:autoSpaceDE w:val="0"/>
        <w:autoSpaceDN w:val="0"/>
        <w:adjustRightInd w:val="0"/>
        <w:spacing w:after="0" w:line="240" w:lineRule="auto"/>
        <w:jc w:val="both"/>
        <w:rPr>
          <w:rFonts w:eastAsiaTheme="minorEastAsia" w:cstheme="minorHAnsi"/>
          <w:color w:val="333333"/>
          <w:sz w:val="24"/>
          <w:szCs w:val="24"/>
          <w:lang w:val="en-US"/>
        </w:rPr>
      </w:pPr>
      <w:bookmarkStart w:id="131" w:name="_GoBack"/>
      <w:bookmarkEnd w:id="131"/>
    </w:p>
    <w:p w:rsidR="00933CC9" w:rsidRDefault="00933CC9" w:rsidP="009175B5">
      <w:pPr>
        <w:autoSpaceDE w:val="0"/>
        <w:autoSpaceDN w:val="0"/>
        <w:adjustRightInd w:val="0"/>
        <w:spacing w:after="0" w:line="240" w:lineRule="auto"/>
        <w:jc w:val="both"/>
        <w:rPr>
          <w:rFonts w:eastAsiaTheme="minorEastAsia" w:cstheme="minorHAnsi"/>
          <w:color w:val="333333"/>
          <w:sz w:val="24"/>
          <w:szCs w:val="24"/>
          <w:lang w:val="en-US"/>
        </w:rPr>
      </w:pPr>
    </w:p>
    <w:p w:rsidR="00754E3C" w:rsidRPr="00754E3C" w:rsidRDefault="004015A5" w:rsidP="00754E3C">
      <w:pPr>
        <w:spacing w:after="0" w:line="240" w:lineRule="auto"/>
        <w:ind w:left="720" w:hanging="720"/>
        <w:jc w:val="both"/>
        <w:rPr>
          <w:rFonts w:ascii="Calibri" w:eastAsiaTheme="minorEastAsia" w:hAnsi="Calibri" w:cs="Calibri"/>
          <w:noProof/>
          <w:color w:val="333333"/>
          <w:szCs w:val="24"/>
          <w:lang w:val="en-US"/>
        </w:rPr>
      </w:pPr>
      <w:r>
        <w:rPr>
          <w:rFonts w:eastAsiaTheme="minorEastAsia" w:cstheme="minorHAnsi"/>
          <w:color w:val="333333"/>
          <w:sz w:val="24"/>
          <w:szCs w:val="24"/>
          <w:lang w:val="en-US"/>
        </w:rPr>
        <w:fldChar w:fldCharType="begin"/>
      </w:r>
      <w:r w:rsidR="00933CC9" w:rsidRPr="00F9482A">
        <w:rPr>
          <w:rFonts w:eastAsiaTheme="minorEastAsia" w:cstheme="minorHAnsi"/>
          <w:color w:val="333333"/>
          <w:sz w:val="24"/>
          <w:szCs w:val="24"/>
          <w:lang w:val="en-US"/>
        </w:rPr>
        <w:instrText xml:space="preserve"> ADDIN EN.REFLIST </w:instrText>
      </w:r>
      <w:r>
        <w:rPr>
          <w:rFonts w:eastAsiaTheme="minorEastAsia" w:cstheme="minorHAnsi"/>
          <w:color w:val="333333"/>
          <w:sz w:val="24"/>
          <w:szCs w:val="24"/>
          <w:lang w:val="en-US"/>
        </w:rPr>
        <w:fldChar w:fldCharType="separate"/>
      </w:r>
      <w:bookmarkStart w:id="132" w:name="_ENREF_1"/>
      <w:r w:rsidR="00754E3C" w:rsidRPr="00754E3C">
        <w:rPr>
          <w:rFonts w:ascii="Calibri" w:eastAsiaTheme="minorEastAsia" w:hAnsi="Calibri" w:cs="Calibri"/>
          <w:noProof/>
          <w:color w:val="333333"/>
          <w:szCs w:val="24"/>
          <w:lang w:val="en-US"/>
        </w:rPr>
        <w:t>1.</w:t>
      </w:r>
      <w:r w:rsidR="00754E3C" w:rsidRPr="00754E3C">
        <w:rPr>
          <w:rFonts w:ascii="Calibri" w:eastAsiaTheme="minorEastAsia" w:hAnsi="Calibri" w:cs="Calibri"/>
          <w:noProof/>
          <w:color w:val="333333"/>
          <w:szCs w:val="24"/>
          <w:lang w:val="en-US"/>
        </w:rPr>
        <w:tab/>
        <w:t xml:space="preserve">Flynn, J.L., </w:t>
      </w:r>
      <w:r w:rsidR="00754E3C" w:rsidRPr="00754E3C">
        <w:rPr>
          <w:rFonts w:ascii="Calibri" w:eastAsiaTheme="minorEastAsia" w:hAnsi="Calibri" w:cs="Calibri"/>
          <w:i/>
          <w:noProof/>
          <w:color w:val="333333"/>
          <w:szCs w:val="24"/>
          <w:lang w:val="en-US"/>
        </w:rPr>
        <w:t>Immunology of tuberculosis and implications in vaccine development.</w:t>
      </w:r>
      <w:r w:rsidR="00754E3C" w:rsidRPr="00754E3C">
        <w:rPr>
          <w:rFonts w:ascii="Calibri" w:eastAsiaTheme="minorEastAsia" w:hAnsi="Calibri" w:cs="Calibri"/>
          <w:noProof/>
          <w:color w:val="333333"/>
          <w:szCs w:val="24"/>
          <w:lang w:val="en-US"/>
        </w:rPr>
        <w:t xml:space="preserve"> Tuberculosis (Edinb), 2004. </w:t>
      </w:r>
      <w:r w:rsidR="00754E3C" w:rsidRPr="00754E3C">
        <w:rPr>
          <w:rFonts w:ascii="Calibri" w:eastAsiaTheme="minorEastAsia" w:hAnsi="Calibri" w:cs="Calibri"/>
          <w:b/>
          <w:noProof/>
          <w:color w:val="333333"/>
          <w:szCs w:val="24"/>
          <w:lang w:val="en-US"/>
        </w:rPr>
        <w:t>84</w:t>
      </w:r>
      <w:r w:rsidR="00754E3C" w:rsidRPr="00754E3C">
        <w:rPr>
          <w:rFonts w:ascii="Calibri" w:eastAsiaTheme="minorEastAsia" w:hAnsi="Calibri" w:cs="Calibri"/>
          <w:noProof/>
          <w:color w:val="333333"/>
          <w:szCs w:val="24"/>
          <w:lang w:val="en-US"/>
        </w:rPr>
        <w:t>(1-2): p. 93-101.</w:t>
      </w:r>
      <w:bookmarkEnd w:id="13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3" w:name="_ENREF_2"/>
      <w:r w:rsidRPr="00754E3C">
        <w:rPr>
          <w:rFonts w:ascii="Calibri" w:eastAsiaTheme="minorEastAsia" w:hAnsi="Calibri" w:cs="Calibri"/>
          <w:noProof/>
          <w:color w:val="333333"/>
          <w:szCs w:val="24"/>
          <w:lang w:val="en-US"/>
        </w:rPr>
        <w:t>2.</w:t>
      </w:r>
      <w:r w:rsidRPr="00754E3C">
        <w:rPr>
          <w:rFonts w:ascii="Calibri" w:eastAsiaTheme="minorEastAsia" w:hAnsi="Calibri" w:cs="Calibri"/>
          <w:noProof/>
          <w:color w:val="333333"/>
          <w:szCs w:val="24"/>
          <w:lang w:val="en-US"/>
        </w:rPr>
        <w:tab/>
        <w:t xml:space="preserve">Cooper, A.M., et al., </w:t>
      </w:r>
      <w:r w:rsidRPr="00754E3C">
        <w:rPr>
          <w:rFonts w:ascii="Calibri" w:eastAsiaTheme="minorEastAsia" w:hAnsi="Calibri" w:cs="Calibri"/>
          <w:i/>
          <w:noProof/>
          <w:color w:val="333333"/>
          <w:szCs w:val="24"/>
          <w:lang w:val="en-US"/>
        </w:rPr>
        <w:t>Disseminated tuberculosis in interferon gamma gene-disrupted mice.</w:t>
      </w:r>
      <w:r w:rsidRPr="00754E3C">
        <w:rPr>
          <w:rFonts w:ascii="Calibri" w:eastAsiaTheme="minorEastAsia" w:hAnsi="Calibri" w:cs="Calibri"/>
          <w:noProof/>
          <w:color w:val="333333"/>
          <w:szCs w:val="24"/>
          <w:lang w:val="en-US"/>
        </w:rPr>
        <w:t xml:space="preserve"> J Exp Med, 1993. </w:t>
      </w:r>
      <w:r w:rsidRPr="00754E3C">
        <w:rPr>
          <w:rFonts w:ascii="Calibri" w:eastAsiaTheme="minorEastAsia" w:hAnsi="Calibri" w:cs="Calibri"/>
          <w:b/>
          <w:noProof/>
          <w:color w:val="333333"/>
          <w:szCs w:val="24"/>
          <w:lang w:val="en-US"/>
        </w:rPr>
        <w:t>178</w:t>
      </w:r>
      <w:r w:rsidRPr="00754E3C">
        <w:rPr>
          <w:rFonts w:ascii="Calibri" w:eastAsiaTheme="minorEastAsia" w:hAnsi="Calibri" w:cs="Calibri"/>
          <w:noProof/>
          <w:color w:val="333333"/>
          <w:szCs w:val="24"/>
          <w:lang w:val="en-US"/>
        </w:rPr>
        <w:t>(6): p. 2243-7.</w:t>
      </w:r>
      <w:bookmarkEnd w:id="13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4" w:name="_ENREF_3"/>
      <w:r w:rsidRPr="00754E3C">
        <w:rPr>
          <w:rFonts w:ascii="Calibri" w:eastAsiaTheme="minorEastAsia" w:hAnsi="Calibri" w:cs="Calibri"/>
          <w:noProof/>
          <w:color w:val="333333"/>
          <w:szCs w:val="24"/>
          <w:lang w:val="en-US"/>
        </w:rPr>
        <w:t>3.</w:t>
      </w:r>
      <w:r w:rsidRPr="00754E3C">
        <w:rPr>
          <w:rFonts w:ascii="Calibri" w:eastAsiaTheme="minorEastAsia" w:hAnsi="Calibri" w:cs="Calibri"/>
          <w:noProof/>
          <w:color w:val="333333"/>
          <w:szCs w:val="24"/>
          <w:lang w:val="en-US"/>
        </w:rPr>
        <w:tab/>
        <w:t xml:space="preserve">Spellberg, B. and J.E. Edwards, Jr., </w:t>
      </w:r>
      <w:r w:rsidRPr="00754E3C">
        <w:rPr>
          <w:rFonts w:ascii="Calibri" w:eastAsiaTheme="minorEastAsia" w:hAnsi="Calibri" w:cs="Calibri"/>
          <w:i/>
          <w:noProof/>
          <w:color w:val="333333"/>
          <w:szCs w:val="24"/>
          <w:lang w:val="en-US"/>
        </w:rPr>
        <w:t>Type 1/Type 2 immunity in infectious diseases.</w:t>
      </w:r>
      <w:r w:rsidRPr="00754E3C">
        <w:rPr>
          <w:rFonts w:ascii="Calibri" w:eastAsiaTheme="minorEastAsia" w:hAnsi="Calibri" w:cs="Calibri"/>
          <w:noProof/>
          <w:color w:val="333333"/>
          <w:szCs w:val="24"/>
          <w:lang w:val="en-US"/>
        </w:rPr>
        <w:t xml:space="preserve"> Clin Infect Dis, 2001. </w:t>
      </w:r>
      <w:r w:rsidRPr="00754E3C">
        <w:rPr>
          <w:rFonts w:ascii="Calibri" w:eastAsiaTheme="minorEastAsia" w:hAnsi="Calibri" w:cs="Calibri"/>
          <w:b/>
          <w:noProof/>
          <w:color w:val="333333"/>
          <w:szCs w:val="24"/>
          <w:lang w:val="en-US"/>
        </w:rPr>
        <w:t>32</w:t>
      </w:r>
      <w:r w:rsidRPr="00754E3C">
        <w:rPr>
          <w:rFonts w:ascii="Calibri" w:eastAsiaTheme="minorEastAsia" w:hAnsi="Calibri" w:cs="Calibri"/>
          <w:noProof/>
          <w:color w:val="333333"/>
          <w:szCs w:val="24"/>
          <w:lang w:val="en-US"/>
        </w:rPr>
        <w:t>(1): p. 76-102.</w:t>
      </w:r>
      <w:bookmarkEnd w:id="13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5" w:name="_ENREF_4"/>
      <w:r w:rsidRPr="00754E3C">
        <w:rPr>
          <w:rFonts w:ascii="Calibri" w:eastAsiaTheme="minorEastAsia" w:hAnsi="Calibri" w:cs="Calibri"/>
          <w:noProof/>
          <w:color w:val="333333"/>
          <w:szCs w:val="24"/>
          <w:lang w:val="en-US"/>
        </w:rPr>
        <w:t>4.</w:t>
      </w:r>
      <w:r w:rsidRPr="00754E3C">
        <w:rPr>
          <w:rFonts w:ascii="Calibri" w:eastAsiaTheme="minorEastAsia" w:hAnsi="Calibri" w:cs="Calibri"/>
          <w:noProof/>
          <w:color w:val="333333"/>
          <w:szCs w:val="24"/>
          <w:lang w:val="en-US"/>
        </w:rPr>
        <w:tab/>
        <w:t xml:space="preserve">Korbel, D.S., B.E. Schneider, and U.E. Schaible, </w:t>
      </w:r>
      <w:r w:rsidRPr="00754E3C">
        <w:rPr>
          <w:rFonts w:ascii="Calibri" w:eastAsiaTheme="minorEastAsia" w:hAnsi="Calibri" w:cs="Calibri"/>
          <w:i/>
          <w:noProof/>
          <w:color w:val="333333"/>
          <w:szCs w:val="24"/>
          <w:lang w:val="en-US"/>
        </w:rPr>
        <w:t>Innate immunity in tuberculosis: myths and truth.</w:t>
      </w:r>
      <w:r w:rsidRPr="00754E3C">
        <w:rPr>
          <w:rFonts w:ascii="Calibri" w:eastAsiaTheme="minorEastAsia" w:hAnsi="Calibri" w:cs="Calibri"/>
          <w:noProof/>
          <w:color w:val="333333"/>
          <w:szCs w:val="24"/>
          <w:lang w:val="en-US"/>
        </w:rPr>
        <w:t xml:space="preserve"> Microbes Infect, 2008. </w:t>
      </w:r>
      <w:r w:rsidRPr="00754E3C">
        <w:rPr>
          <w:rFonts w:ascii="Calibri" w:eastAsiaTheme="minorEastAsia" w:hAnsi="Calibri" w:cs="Calibri"/>
          <w:b/>
          <w:noProof/>
          <w:color w:val="333333"/>
          <w:szCs w:val="24"/>
          <w:lang w:val="en-US"/>
        </w:rPr>
        <w:t>10</w:t>
      </w:r>
      <w:r w:rsidRPr="00754E3C">
        <w:rPr>
          <w:rFonts w:ascii="Calibri" w:eastAsiaTheme="minorEastAsia" w:hAnsi="Calibri" w:cs="Calibri"/>
          <w:noProof/>
          <w:color w:val="333333"/>
          <w:szCs w:val="24"/>
          <w:lang w:val="en-US"/>
        </w:rPr>
        <w:t>(9): p. 995-1004.</w:t>
      </w:r>
      <w:bookmarkEnd w:id="13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6" w:name="_ENREF_5"/>
      <w:r w:rsidRPr="00754E3C">
        <w:rPr>
          <w:rFonts w:ascii="Calibri" w:eastAsiaTheme="minorEastAsia" w:hAnsi="Calibri" w:cs="Calibri"/>
          <w:noProof/>
          <w:color w:val="333333"/>
          <w:szCs w:val="24"/>
          <w:lang w:val="en-US"/>
        </w:rPr>
        <w:t>5.</w:t>
      </w:r>
      <w:r w:rsidRPr="00754E3C">
        <w:rPr>
          <w:rFonts w:ascii="Calibri" w:eastAsiaTheme="minorEastAsia" w:hAnsi="Calibri" w:cs="Calibri"/>
          <w:noProof/>
          <w:color w:val="333333"/>
          <w:szCs w:val="24"/>
          <w:lang w:val="en-US"/>
        </w:rPr>
        <w:tab/>
        <w:t xml:space="preserve">North, R.J. and Y.J. Jung, </w:t>
      </w:r>
      <w:r w:rsidRPr="00754E3C">
        <w:rPr>
          <w:rFonts w:ascii="Calibri" w:eastAsiaTheme="minorEastAsia" w:hAnsi="Calibri" w:cs="Calibri"/>
          <w:i/>
          <w:noProof/>
          <w:color w:val="333333"/>
          <w:szCs w:val="24"/>
          <w:lang w:val="en-US"/>
        </w:rPr>
        <w:t>Immunity to tuberculosis.</w:t>
      </w:r>
      <w:r w:rsidRPr="00754E3C">
        <w:rPr>
          <w:rFonts w:ascii="Calibri" w:eastAsiaTheme="minorEastAsia" w:hAnsi="Calibri" w:cs="Calibri"/>
          <w:noProof/>
          <w:color w:val="333333"/>
          <w:szCs w:val="24"/>
          <w:lang w:val="en-US"/>
        </w:rPr>
        <w:t xml:space="preserve"> Annu Rev Immunol, 2004. </w:t>
      </w:r>
      <w:r w:rsidRPr="00754E3C">
        <w:rPr>
          <w:rFonts w:ascii="Calibri" w:eastAsiaTheme="minorEastAsia" w:hAnsi="Calibri" w:cs="Calibri"/>
          <w:b/>
          <w:noProof/>
          <w:color w:val="333333"/>
          <w:szCs w:val="24"/>
          <w:lang w:val="en-US"/>
        </w:rPr>
        <w:t>22</w:t>
      </w:r>
      <w:r w:rsidRPr="00754E3C">
        <w:rPr>
          <w:rFonts w:ascii="Calibri" w:eastAsiaTheme="minorEastAsia" w:hAnsi="Calibri" w:cs="Calibri"/>
          <w:noProof/>
          <w:color w:val="333333"/>
          <w:szCs w:val="24"/>
          <w:lang w:val="en-US"/>
        </w:rPr>
        <w:t>: p. 599-623.</w:t>
      </w:r>
      <w:bookmarkEnd w:id="13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7" w:name="_ENREF_6"/>
      <w:r w:rsidRPr="00754E3C">
        <w:rPr>
          <w:rFonts w:ascii="Calibri" w:eastAsiaTheme="minorEastAsia" w:hAnsi="Calibri" w:cs="Calibri"/>
          <w:noProof/>
          <w:color w:val="333333"/>
          <w:szCs w:val="24"/>
          <w:lang w:val="en-US"/>
        </w:rPr>
        <w:t>6.</w:t>
      </w:r>
      <w:r w:rsidRPr="00754E3C">
        <w:rPr>
          <w:rFonts w:ascii="Calibri" w:eastAsiaTheme="minorEastAsia" w:hAnsi="Calibri" w:cs="Calibri"/>
          <w:noProof/>
          <w:color w:val="333333"/>
          <w:szCs w:val="24"/>
          <w:lang w:val="en-US"/>
        </w:rPr>
        <w:tab/>
        <w:t xml:space="preserve">Flynn, J.L., et al., </w:t>
      </w:r>
      <w:r w:rsidRPr="00754E3C">
        <w:rPr>
          <w:rFonts w:ascii="Calibri" w:eastAsiaTheme="minorEastAsia" w:hAnsi="Calibri" w:cs="Calibri"/>
          <w:i/>
          <w:noProof/>
          <w:color w:val="333333"/>
          <w:szCs w:val="24"/>
          <w:lang w:val="en-US"/>
        </w:rPr>
        <w:t>An essential role for interferon gamma in resistance to Mycobacterium tuberculosis infection.</w:t>
      </w:r>
      <w:r w:rsidRPr="00754E3C">
        <w:rPr>
          <w:rFonts w:ascii="Calibri" w:eastAsiaTheme="minorEastAsia" w:hAnsi="Calibri" w:cs="Calibri"/>
          <w:noProof/>
          <w:color w:val="333333"/>
          <w:szCs w:val="24"/>
          <w:lang w:val="en-US"/>
        </w:rPr>
        <w:t xml:space="preserve"> J Exp Med, 1993. </w:t>
      </w:r>
      <w:r w:rsidRPr="00754E3C">
        <w:rPr>
          <w:rFonts w:ascii="Calibri" w:eastAsiaTheme="minorEastAsia" w:hAnsi="Calibri" w:cs="Calibri"/>
          <w:b/>
          <w:noProof/>
          <w:color w:val="333333"/>
          <w:szCs w:val="24"/>
          <w:lang w:val="en-US"/>
        </w:rPr>
        <w:t>178</w:t>
      </w:r>
      <w:r w:rsidRPr="00754E3C">
        <w:rPr>
          <w:rFonts w:ascii="Calibri" w:eastAsiaTheme="minorEastAsia" w:hAnsi="Calibri" w:cs="Calibri"/>
          <w:noProof/>
          <w:color w:val="333333"/>
          <w:szCs w:val="24"/>
          <w:lang w:val="en-US"/>
        </w:rPr>
        <w:t>(6): p. 2249-54.</w:t>
      </w:r>
      <w:bookmarkEnd w:id="13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8" w:name="_ENREF_7"/>
      <w:r w:rsidRPr="00754E3C">
        <w:rPr>
          <w:rFonts w:ascii="Calibri" w:eastAsiaTheme="minorEastAsia" w:hAnsi="Calibri" w:cs="Calibri"/>
          <w:noProof/>
          <w:color w:val="333333"/>
          <w:szCs w:val="24"/>
          <w:lang w:val="en-US"/>
        </w:rPr>
        <w:t>7.</w:t>
      </w:r>
      <w:r w:rsidRPr="00754E3C">
        <w:rPr>
          <w:rFonts w:ascii="Calibri" w:eastAsiaTheme="minorEastAsia" w:hAnsi="Calibri" w:cs="Calibri"/>
          <w:noProof/>
          <w:color w:val="333333"/>
          <w:szCs w:val="24"/>
          <w:lang w:val="en-US"/>
        </w:rPr>
        <w:tab/>
        <w:t xml:space="preserve">Mootoo, A., et al., </w:t>
      </w:r>
      <w:r w:rsidRPr="00754E3C">
        <w:rPr>
          <w:rFonts w:ascii="Calibri" w:eastAsiaTheme="minorEastAsia" w:hAnsi="Calibri" w:cs="Calibri"/>
          <w:i/>
          <w:noProof/>
          <w:color w:val="333333"/>
          <w:szCs w:val="24"/>
          <w:lang w:val="en-US"/>
        </w:rPr>
        <w:t>TNF-alpha in tuberculosis: a cytokine with a split personality.</w:t>
      </w:r>
      <w:r w:rsidRPr="00754E3C">
        <w:rPr>
          <w:rFonts w:ascii="Calibri" w:eastAsiaTheme="minorEastAsia" w:hAnsi="Calibri" w:cs="Calibri"/>
          <w:noProof/>
          <w:color w:val="333333"/>
          <w:szCs w:val="24"/>
          <w:lang w:val="en-US"/>
        </w:rPr>
        <w:t xml:space="preserve"> Inflamm Allergy Drug Targets, 2009.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(1): p. 53-62.</w:t>
      </w:r>
      <w:bookmarkEnd w:id="13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39" w:name="_ENREF_8"/>
      <w:r w:rsidRPr="00754E3C">
        <w:rPr>
          <w:rFonts w:ascii="Calibri" w:eastAsiaTheme="minorEastAsia" w:hAnsi="Calibri" w:cs="Calibri"/>
          <w:noProof/>
          <w:color w:val="333333"/>
          <w:szCs w:val="24"/>
          <w:lang w:val="en-US"/>
        </w:rPr>
        <w:t>8.</w:t>
      </w:r>
      <w:r w:rsidRPr="00754E3C">
        <w:rPr>
          <w:rFonts w:ascii="Calibri" w:eastAsiaTheme="minorEastAsia" w:hAnsi="Calibri" w:cs="Calibri"/>
          <w:noProof/>
          <w:color w:val="333333"/>
          <w:szCs w:val="24"/>
          <w:lang w:val="en-US"/>
        </w:rPr>
        <w:tab/>
        <w:t xml:space="preserve">Giacomini, E., et al., </w:t>
      </w:r>
      <w:r w:rsidRPr="00754E3C">
        <w:rPr>
          <w:rFonts w:ascii="Calibri" w:eastAsiaTheme="minorEastAsia" w:hAnsi="Calibri" w:cs="Calibri"/>
          <w:i/>
          <w:noProof/>
          <w:color w:val="333333"/>
          <w:szCs w:val="24"/>
          <w:lang w:val="en-US"/>
        </w:rPr>
        <w:t>Infection of human macrophages and dendritic cells with Mycobacterium tuberculosis induces a differential cytokine gene expression that modulates T cell response.</w:t>
      </w:r>
      <w:r w:rsidRPr="00754E3C">
        <w:rPr>
          <w:rFonts w:ascii="Calibri" w:eastAsiaTheme="minorEastAsia" w:hAnsi="Calibri" w:cs="Calibri"/>
          <w:noProof/>
          <w:color w:val="333333"/>
          <w:szCs w:val="24"/>
          <w:lang w:val="en-US"/>
        </w:rPr>
        <w:t xml:space="preserve"> J Immunol, 2001. </w:t>
      </w:r>
      <w:r w:rsidRPr="00754E3C">
        <w:rPr>
          <w:rFonts w:ascii="Calibri" w:eastAsiaTheme="minorEastAsia" w:hAnsi="Calibri" w:cs="Calibri"/>
          <w:b/>
          <w:noProof/>
          <w:color w:val="333333"/>
          <w:szCs w:val="24"/>
          <w:lang w:val="en-US"/>
        </w:rPr>
        <w:t>166</w:t>
      </w:r>
      <w:r w:rsidRPr="00754E3C">
        <w:rPr>
          <w:rFonts w:ascii="Calibri" w:eastAsiaTheme="minorEastAsia" w:hAnsi="Calibri" w:cs="Calibri"/>
          <w:noProof/>
          <w:color w:val="333333"/>
          <w:szCs w:val="24"/>
          <w:lang w:val="en-US"/>
        </w:rPr>
        <w:t>(12): p. 7033-41.</w:t>
      </w:r>
      <w:bookmarkEnd w:id="13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0" w:name="_ENREF_9"/>
      <w:r w:rsidRPr="00754E3C">
        <w:rPr>
          <w:rFonts w:ascii="Calibri" w:eastAsiaTheme="minorEastAsia" w:hAnsi="Calibri" w:cs="Calibri"/>
          <w:noProof/>
          <w:color w:val="333333"/>
          <w:szCs w:val="24"/>
          <w:lang w:val="en-US"/>
        </w:rPr>
        <w:lastRenderedPageBreak/>
        <w:t>9.</w:t>
      </w:r>
      <w:r w:rsidRPr="00754E3C">
        <w:rPr>
          <w:rFonts w:ascii="Calibri" w:eastAsiaTheme="minorEastAsia" w:hAnsi="Calibri" w:cs="Calibri"/>
          <w:noProof/>
          <w:color w:val="333333"/>
          <w:szCs w:val="24"/>
          <w:lang w:val="en-US"/>
        </w:rPr>
        <w:tab/>
        <w:t xml:space="preserve">Zganiacz, A., et al., </w:t>
      </w:r>
      <w:r w:rsidRPr="00754E3C">
        <w:rPr>
          <w:rFonts w:ascii="Calibri" w:eastAsiaTheme="minorEastAsia" w:hAnsi="Calibri" w:cs="Calibri"/>
          <w:i/>
          <w:noProof/>
          <w:color w:val="333333"/>
          <w:szCs w:val="24"/>
          <w:lang w:val="en-US"/>
        </w:rPr>
        <w:t>TNF-alpha is a critical negative regulator of type 1 immune activation during intracellular bacterial infection.</w:t>
      </w:r>
      <w:r w:rsidRPr="00754E3C">
        <w:rPr>
          <w:rFonts w:ascii="Calibri" w:eastAsiaTheme="minorEastAsia" w:hAnsi="Calibri" w:cs="Calibri"/>
          <w:noProof/>
          <w:color w:val="333333"/>
          <w:szCs w:val="24"/>
          <w:lang w:val="en-US"/>
        </w:rPr>
        <w:t xml:space="preserve"> J Clin Invest, 2004. </w:t>
      </w:r>
      <w:r w:rsidRPr="00754E3C">
        <w:rPr>
          <w:rFonts w:ascii="Calibri" w:eastAsiaTheme="minorEastAsia" w:hAnsi="Calibri" w:cs="Calibri"/>
          <w:b/>
          <w:noProof/>
          <w:color w:val="333333"/>
          <w:szCs w:val="24"/>
          <w:lang w:val="en-US"/>
        </w:rPr>
        <w:t>113</w:t>
      </w:r>
      <w:r w:rsidRPr="00754E3C">
        <w:rPr>
          <w:rFonts w:ascii="Calibri" w:eastAsiaTheme="minorEastAsia" w:hAnsi="Calibri" w:cs="Calibri"/>
          <w:noProof/>
          <w:color w:val="333333"/>
          <w:szCs w:val="24"/>
          <w:lang w:val="en-US"/>
        </w:rPr>
        <w:t>(3): p. 401-13.</w:t>
      </w:r>
      <w:bookmarkEnd w:id="14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1" w:name="_ENREF_10"/>
      <w:r w:rsidRPr="00754E3C">
        <w:rPr>
          <w:rFonts w:ascii="Calibri" w:eastAsiaTheme="minorEastAsia" w:hAnsi="Calibri" w:cs="Calibri"/>
          <w:noProof/>
          <w:color w:val="333333"/>
          <w:szCs w:val="24"/>
          <w:lang w:val="en-US"/>
        </w:rPr>
        <w:t>10.</w:t>
      </w:r>
      <w:r w:rsidRPr="00754E3C">
        <w:rPr>
          <w:rFonts w:ascii="Calibri" w:eastAsiaTheme="minorEastAsia" w:hAnsi="Calibri" w:cs="Calibri"/>
          <w:noProof/>
          <w:color w:val="333333"/>
          <w:szCs w:val="24"/>
          <w:lang w:val="en-US"/>
        </w:rPr>
        <w:tab/>
        <w:t xml:space="preserve">Pasquinelli, V., et al., </w:t>
      </w:r>
      <w:r w:rsidRPr="00754E3C">
        <w:rPr>
          <w:rFonts w:ascii="Calibri" w:eastAsiaTheme="minorEastAsia" w:hAnsi="Calibri" w:cs="Calibri"/>
          <w:i/>
          <w:noProof/>
          <w:color w:val="333333"/>
          <w:szCs w:val="24"/>
          <w:lang w:val="en-US"/>
        </w:rPr>
        <w:t>Expression of signaling lymphocytic activation molecule-associated protein interrupts IFN-gamma production in human tuberculosis.</w:t>
      </w:r>
      <w:r w:rsidRPr="00754E3C">
        <w:rPr>
          <w:rFonts w:ascii="Calibri" w:eastAsiaTheme="minorEastAsia" w:hAnsi="Calibri" w:cs="Calibri"/>
          <w:noProof/>
          <w:color w:val="333333"/>
          <w:szCs w:val="24"/>
          <w:lang w:val="en-US"/>
        </w:rPr>
        <w:t xml:space="preserve"> J Immunol, 2004. </w:t>
      </w:r>
      <w:r w:rsidRPr="00754E3C">
        <w:rPr>
          <w:rFonts w:ascii="Calibri" w:eastAsiaTheme="minorEastAsia" w:hAnsi="Calibri" w:cs="Calibri"/>
          <w:b/>
          <w:noProof/>
          <w:color w:val="333333"/>
          <w:szCs w:val="24"/>
          <w:lang w:val="en-US"/>
        </w:rPr>
        <w:t>172</w:t>
      </w:r>
      <w:r w:rsidRPr="00754E3C">
        <w:rPr>
          <w:rFonts w:ascii="Calibri" w:eastAsiaTheme="minorEastAsia" w:hAnsi="Calibri" w:cs="Calibri"/>
          <w:noProof/>
          <w:color w:val="333333"/>
          <w:szCs w:val="24"/>
          <w:lang w:val="en-US"/>
        </w:rPr>
        <w:t>(2): p. 1177-85.</w:t>
      </w:r>
      <w:bookmarkEnd w:id="14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2" w:name="_ENREF_11"/>
      <w:r w:rsidRPr="00754E3C">
        <w:rPr>
          <w:rFonts w:ascii="Calibri" w:eastAsiaTheme="minorEastAsia" w:hAnsi="Calibri" w:cs="Calibri"/>
          <w:noProof/>
          <w:color w:val="333333"/>
          <w:szCs w:val="24"/>
          <w:lang w:val="en-US"/>
        </w:rPr>
        <w:t>11.</w:t>
      </w:r>
      <w:r w:rsidRPr="00754E3C">
        <w:rPr>
          <w:rFonts w:ascii="Calibri" w:eastAsiaTheme="minorEastAsia" w:hAnsi="Calibri" w:cs="Calibri"/>
          <w:noProof/>
          <w:color w:val="333333"/>
          <w:szCs w:val="24"/>
          <w:lang w:val="en-US"/>
        </w:rPr>
        <w:tab/>
        <w:t xml:space="preserve">Quiroga, M.F., et al., </w:t>
      </w:r>
      <w:r w:rsidRPr="00754E3C">
        <w:rPr>
          <w:rFonts w:ascii="Calibri" w:eastAsiaTheme="minorEastAsia" w:hAnsi="Calibri" w:cs="Calibri"/>
          <w:i/>
          <w:noProof/>
          <w:color w:val="333333"/>
          <w:szCs w:val="24"/>
          <w:lang w:val="en-US"/>
        </w:rPr>
        <w:t>Cross-talk between CD31 and the signaling lymphocytic activation molecule-associated protein during interferon- gamma production against Mycobacterium tuberculosis.</w:t>
      </w:r>
      <w:r w:rsidRPr="00754E3C">
        <w:rPr>
          <w:rFonts w:ascii="Calibri" w:eastAsiaTheme="minorEastAsia" w:hAnsi="Calibri" w:cs="Calibri"/>
          <w:noProof/>
          <w:color w:val="333333"/>
          <w:szCs w:val="24"/>
          <w:lang w:val="en-US"/>
        </w:rPr>
        <w:t xml:space="preserve"> J Infect Dis, 2007. </w:t>
      </w:r>
      <w:r w:rsidRPr="00754E3C">
        <w:rPr>
          <w:rFonts w:ascii="Calibri" w:eastAsiaTheme="minorEastAsia" w:hAnsi="Calibri" w:cs="Calibri"/>
          <w:b/>
          <w:noProof/>
          <w:color w:val="333333"/>
          <w:szCs w:val="24"/>
          <w:lang w:val="en-US"/>
        </w:rPr>
        <w:t>196</w:t>
      </w:r>
      <w:r w:rsidRPr="00754E3C">
        <w:rPr>
          <w:rFonts w:ascii="Calibri" w:eastAsiaTheme="minorEastAsia" w:hAnsi="Calibri" w:cs="Calibri"/>
          <w:noProof/>
          <w:color w:val="333333"/>
          <w:szCs w:val="24"/>
          <w:lang w:val="en-US"/>
        </w:rPr>
        <w:t>(9): p. 1369-78.</w:t>
      </w:r>
      <w:bookmarkEnd w:id="14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3" w:name="_ENREF_12"/>
      <w:r w:rsidRPr="00754E3C">
        <w:rPr>
          <w:rFonts w:ascii="Calibri" w:eastAsiaTheme="minorEastAsia" w:hAnsi="Calibri" w:cs="Calibri"/>
          <w:noProof/>
          <w:color w:val="333333"/>
          <w:szCs w:val="24"/>
          <w:lang w:val="en-US"/>
        </w:rPr>
        <w:t>12.</w:t>
      </w:r>
      <w:r w:rsidRPr="00754E3C">
        <w:rPr>
          <w:rFonts w:ascii="Calibri" w:eastAsiaTheme="minorEastAsia" w:hAnsi="Calibri" w:cs="Calibri"/>
          <w:noProof/>
          <w:color w:val="333333"/>
          <w:szCs w:val="24"/>
          <w:lang w:val="en-US"/>
        </w:rPr>
        <w:tab/>
        <w:t xml:space="preserve">Jurado, J.O., et al., </w:t>
      </w:r>
      <w:r w:rsidRPr="00754E3C">
        <w:rPr>
          <w:rFonts w:ascii="Calibri" w:eastAsiaTheme="minorEastAsia" w:hAnsi="Calibri" w:cs="Calibri"/>
          <w:i/>
          <w:noProof/>
          <w:color w:val="333333"/>
          <w:szCs w:val="24"/>
          <w:lang w:val="en-US"/>
        </w:rPr>
        <w:t>Programmed death (PD)-1:PD-ligand 1/PD-ligand 2 pathway inhibits T cell effector functions during human tuberculosis.</w:t>
      </w:r>
      <w:r w:rsidRPr="00754E3C">
        <w:rPr>
          <w:rFonts w:ascii="Calibri" w:eastAsiaTheme="minorEastAsia" w:hAnsi="Calibri" w:cs="Calibri"/>
          <w:noProof/>
          <w:color w:val="333333"/>
          <w:szCs w:val="24"/>
          <w:lang w:val="en-US"/>
        </w:rPr>
        <w:t xml:space="preserve"> J Immunol, 2008. </w:t>
      </w:r>
      <w:r w:rsidRPr="00754E3C">
        <w:rPr>
          <w:rFonts w:ascii="Calibri" w:eastAsiaTheme="minorEastAsia" w:hAnsi="Calibri" w:cs="Calibri"/>
          <w:b/>
          <w:noProof/>
          <w:color w:val="333333"/>
          <w:szCs w:val="24"/>
          <w:lang w:val="en-US"/>
        </w:rPr>
        <w:t>181</w:t>
      </w:r>
      <w:r w:rsidRPr="00754E3C">
        <w:rPr>
          <w:rFonts w:ascii="Calibri" w:eastAsiaTheme="minorEastAsia" w:hAnsi="Calibri" w:cs="Calibri"/>
          <w:noProof/>
          <w:color w:val="333333"/>
          <w:szCs w:val="24"/>
          <w:lang w:val="en-US"/>
        </w:rPr>
        <w:t>(1): p. 116-25.</w:t>
      </w:r>
      <w:bookmarkEnd w:id="14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4" w:name="_ENREF_13"/>
      <w:r w:rsidRPr="00754E3C">
        <w:rPr>
          <w:rFonts w:ascii="Calibri" w:eastAsiaTheme="minorEastAsia" w:hAnsi="Calibri" w:cs="Calibri"/>
          <w:noProof/>
          <w:color w:val="333333"/>
          <w:szCs w:val="24"/>
          <w:lang w:val="en-US"/>
        </w:rPr>
        <w:t>13.</w:t>
      </w:r>
      <w:r w:rsidRPr="00754E3C">
        <w:rPr>
          <w:rFonts w:ascii="Calibri" w:eastAsiaTheme="minorEastAsia" w:hAnsi="Calibri" w:cs="Calibri"/>
          <w:noProof/>
          <w:color w:val="333333"/>
          <w:szCs w:val="24"/>
          <w:lang w:val="en-US"/>
        </w:rPr>
        <w:tab/>
        <w:t xml:space="preserve">Fernandez Do Porto, D.A., et al., </w:t>
      </w:r>
      <w:r w:rsidRPr="00754E3C">
        <w:rPr>
          <w:rFonts w:ascii="Calibri" w:eastAsiaTheme="minorEastAsia" w:hAnsi="Calibri" w:cs="Calibri"/>
          <w:i/>
          <w:noProof/>
          <w:color w:val="333333"/>
          <w:szCs w:val="24"/>
          <w:lang w:val="en-US"/>
        </w:rPr>
        <w:t>CD137 differentially regulates innate and adaptive immunity against Mycobacterium tuberculosis.</w:t>
      </w:r>
      <w:r w:rsidRPr="00754E3C">
        <w:rPr>
          <w:rFonts w:ascii="Calibri" w:eastAsiaTheme="minorEastAsia" w:hAnsi="Calibri" w:cs="Calibri"/>
          <w:noProof/>
          <w:color w:val="333333"/>
          <w:szCs w:val="24"/>
          <w:lang w:val="en-US"/>
        </w:rPr>
        <w:t xml:space="preserve"> Immunol Cell Biol, 2011.</w:t>
      </w:r>
      <w:bookmarkEnd w:id="14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5" w:name="_ENREF_14"/>
      <w:r w:rsidRPr="00754E3C">
        <w:rPr>
          <w:rFonts w:ascii="Calibri" w:eastAsiaTheme="minorEastAsia" w:hAnsi="Calibri" w:cs="Calibri"/>
          <w:noProof/>
          <w:color w:val="333333"/>
          <w:szCs w:val="24"/>
          <w:lang w:val="en-US"/>
        </w:rPr>
        <w:t>14.</w:t>
      </w:r>
      <w:r w:rsidRPr="00754E3C">
        <w:rPr>
          <w:rFonts w:ascii="Calibri" w:eastAsiaTheme="minorEastAsia" w:hAnsi="Calibri" w:cs="Calibri"/>
          <w:noProof/>
          <w:color w:val="333333"/>
          <w:szCs w:val="24"/>
          <w:lang w:val="en-US"/>
        </w:rPr>
        <w:tab/>
        <w:t xml:space="preserve">Lee, S.W., et al., </w:t>
      </w:r>
      <w:r w:rsidRPr="00754E3C">
        <w:rPr>
          <w:rFonts w:ascii="Calibri" w:eastAsiaTheme="minorEastAsia" w:hAnsi="Calibri" w:cs="Calibri"/>
          <w:i/>
          <w:noProof/>
          <w:color w:val="333333"/>
          <w:szCs w:val="24"/>
          <w:lang w:val="en-US"/>
        </w:rPr>
        <w:t>Hypercostimulation through 4-1BB distorts homeostasis of immune cells.</w:t>
      </w:r>
      <w:r w:rsidRPr="00754E3C">
        <w:rPr>
          <w:rFonts w:ascii="Calibri" w:eastAsiaTheme="minorEastAsia" w:hAnsi="Calibri" w:cs="Calibri"/>
          <w:noProof/>
          <w:color w:val="333333"/>
          <w:szCs w:val="24"/>
          <w:lang w:val="en-US"/>
        </w:rPr>
        <w:t xml:space="preserve"> J Immunol, 2009. </w:t>
      </w:r>
      <w:r w:rsidRPr="00754E3C">
        <w:rPr>
          <w:rFonts w:ascii="Calibri" w:eastAsiaTheme="minorEastAsia" w:hAnsi="Calibri" w:cs="Calibri"/>
          <w:b/>
          <w:noProof/>
          <w:color w:val="333333"/>
          <w:szCs w:val="24"/>
          <w:lang w:val="en-US"/>
        </w:rPr>
        <w:t>182</w:t>
      </w:r>
      <w:r w:rsidRPr="00754E3C">
        <w:rPr>
          <w:rFonts w:ascii="Calibri" w:eastAsiaTheme="minorEastAsia" w:hAnsi="Calibri" w:cs="Calibri"/>
          <w:noProof/>
          <w:color w:val="333333"/>
          <w:szCs w:val="24"/>
          <w:lang w:val="en-US"/>
        </w:rPr>
        <w:t>(11): p. 6753-62.</w:t>
      </w:r>
      <w:bookmarkEnd w:id="14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6" w:name="_ENREF_15"/>
      <w:r w:rsidRPr="00754E3C">
        <w:rPr>
          <w:rFonts w:ascii="Calibri" w:eastAsiaTheme="minorEastAsia" w:hAnsi="Calibri" w:cs="Calibri"/>
          <w:noProof/>
          <w:color w:val="333333"/>
          <w:szCs w:val="24"/>
          <w:lang w:val="en-US"/>
        </w:rPr>
        <w:t>15.</w:t>
      </w:r>
      <w:r w:rsidRPr="00754E3C">
        <w:rPr>
          <w:rFonts w:ascii="Calibri" w:eastAsiaTheme="minorEastAsia" w:hAnsi="Calibri" w:cs="Calibri"/>
          <w:noProof/>
          <w:color w:val="333333"/>
          <w:szCs w:val="24"/>
          <w:lang w:val="en-US"/>
        </w:rPr>
        <w:tab/>
        <w:t xml:space="preserve">Wang, C., et al., </w:t>
      </w:r>
      <w:r w:rsidRPr="00754E3C">
        <w:rPr>
          <w:rFonts w:ascii="Calibri" w:eastAsiaTheme="minorEastAsia" w:hAnsi="Calibri" w:cs="Calibri"/>
          <w:i/>
          <w:noProof/>
          <w:color w:val="333333"/>
          <w:szCs w:val="24"/>
          <w:lang w:val="en-US"/>
        </w:rPr>
        <w:t>Immune regulation by 4-1BB and 4-1BBL: complexities and challenges.</w:t>
      </w:r>
      <w:r w:rsidRPr="00754E3C">
        <w:rPr>
          <w:rFonts w:ascii="Calibri" w:eastAsiaTheme="minorEastAsia" w:hAnsi="Calibri" w:cs="Calibri"/>
          <w:noProof/>
          <w:color w:val="333333"/>
          <w:szCs w:val="24"/>
          <w:lang w:val="en-US"/>
        </w:rPr>
        <w:t xml:space="preserve"> Immunol Rev, 2009. </w:t>
      </w:r>
      <w:r w:rsidRPr="00754E3C">
        <w:rPr>
          <w:rFonts w:ascii="Calibri" w:eastAsiaTheme="minorEastAsia" w:hAnsi="Calibri" w:cs="Calibri"/>
          <w:b/>
          <w:noProof/>
          <w:color w:val="333333"/>
          <w:szCs w:val="24"/>
          <w:lang w:val="en-US"/>
        </w:rPr>
        <w:t>229</w:t>
      </w:r>
      <w:r w:rsidRPr="00754E3C">
        <w:rPr>
          <w:rFonts w:ascii="Calibri" w:eastAsiaTheme="minorEastAsia" w:hAnsi="Calibri" w:cs="Calibri"/>
          <w:noProof/>
          <w:color w:val="333333"/>
          <w:szCs w:val="24"/>
          <w:lang w:val="en-US"/>
        </w:rPr>
        <w:t>(1): p. 192-215.</w:t>
      </w:r>
      <w:bookmarkEnd w:id="14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7" w:name="_ENREF_16"/>
      <w:r w:rsidRPr="00754E3C">
        <w:rPr>
          <w:rFonts w:ascii="Calibri" w:eastAsiaTheme="minorEastAsia" w:hAnsi="Calibri" w:cs="Calibri"/>
          <w:noProof/>
          <w:color w:val="333333"/>
          <w:szCs w:val="24"/>
          <w:lang w:val="en-US"/>
        </w:rPr>
        <w:t>16.</w:t>
      </w:r>
      <w:r w:rsidRPr="00754E3C">
        <w:rPr>
          <w:rFonts w:ascii="Calibri" w:eastAsiaTheme="minorEastAsia" w:hAnsi="Calibri" w:cs="Calibri"/>
          <w:noProof/>
          <w:color w:val="333333"/>
          <w:szCs w:val="24"/>
          <w:lang w:val="en-US"/>
        </w:rPr>
        <w:tab/>
        <w:t xml:space="preserve">Croft, M., </w:t>
      </w:r>
      <w:r w:rsidRPr="00754E3C">
        <w:rPr>
          <w:rFonts w:ascii="Calibri" w:eastAsiaTheme="minorEastAsia" w:hAnsi="Calibri" w:cs="Calibri"/>
          <w:i/>
          <w:noProof/>
          <w:color w:val="333333"/>
          <w:szCs w:val="24"/>
          <w:lang w:val="en-US"/>
        </w:rPr>
        <w:t>Co-stimulatory members of the TNFR family: keys to effective T-cell immunity?</w:t>
      </w:r>
      <w:r w:rsidRPr="00754E3C">
        <w:rPr>
          <w:rFonts w:ascii="Calibri" w:eastAsiaTheme="minorEastAsia" w:hAnsi="Calibri" w:cs="Calibri"/>
          <w:noProof/>
          <w:color w:val="333333"/>
          <w:szCs w:val="24"/>
          <w:lang w:val="en-US"/>
        </w:rPr>
        <w:t xml:space="preserve"> Nat Rev Immunol, 2003. </w:t>
      </w:r>
      <w:r w:rsidRPr="00754E3C">
        <w:rPr>
          <w:rFonts w:ascii="Calibri" w:eastAsiaTheme="minorEastAsia" w:hAnsi="Calibri" w:cs="Calibri"/>
          <w:b/>
          <w:noProof/>
          <w:color w:val="333333"/>
          <w:szCs w:val="24"/>
          <w:lang w:val="en-US"/>
        </w:rPr>
        <w:t>3</w:t>
      </w:r>
      <w:r w:rsidRPr="00754E3C">
        <w:rPr>
          <w:rFonts w:ascii="Calibri" w:eastAsiaTheme="minorEastAsia" w:hAnsi="Calibri" w:cs="Calibri"/>
          <w:noProof/>
          <w:color w:val="333333"/>
          <w:szCs w:val="24"/>
          <w:lang w:val="en-US"/>
        </w:rPr>
        <w:t>(8): p. 609-20.</w:t>
      </w:r>
      <w:bookmarkEnd w:id="14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8" w:name="_ENREF_17"/>
      <w:r w:rsidRPr="00754E3C">
        <w:rPr>
          <w:rFonts w:ascii="Calibri" w:eastAsiaTheme="minorEastAsia" w:hAnsi="Calibri" w:cs="Calibri"/>
          <w:noProof/>
          <w:color w:val="333333"/>
          <w:szCs w:val="24"/>
          <w:lang w:val="en-US"/>
        </w:rPr>
        <w:t>17.</w:t>
      </w:r>
      <w:r w:rsidRPr="00754E3C">
        <w:rPr>
          <w:rFonts w:ascii="Calibri" w:eastAsiaTheme="minorEastAsia" w:hAnsi="Calibri" w:cs="Calibri"/>
          <w:noProof/>
          <w:color w:val="333333"/>
          <w:szCs w:val="24"/>
          <w:lang w:val="en-US"/>
        </w:rPr>
        <w:tab/>
        <w:t xml:space="preserve">Vinay, D.S. and B.S. Kwon, </w:t>
      </w:r>
      <w:r w:rsidRPr="00754E3C">
        <w:rPr>
          <w:rFonts w:ascii="Calibri" w:eastAsiaTheme="minorEastAsia" w:hAnsi="Calibri" w:cs="Calibri"/>
          <w:i/>
          <w:noProof/>
          <w:color w:val="333333"/>
          <w:szCs w:val="24"/>
          <w:lang w:val="en-US"/>
        </w:rPr>
        <w:t>Role of 4-1BB in immune responses.</w:t>
      </w:r>
      <w:r w:rsidRPr="00754E3C">
        <w:rPr>
          <w:rFonts w:ascii="Calibri" w:eastAsiaTheme="minorEastAsia" w:hAnsi="Calibri" w:cs="Calibri"/>
          <w:noProof/>
          <w:color w:val="333333"/>
          <w:szCs w:val="24"/>
          <w:lang w:val="en-US"/>
        </w:rPr>
        <w:t xml:space="preserve"> Semin Immunol, 1998. </w:t>
      </w:r>
      <w:r w:rsidRPr="00754E3C">
        <w:rPr>
          <w:rFonts w:ascii="Calibri" w:eastAsiaTheme="minorEastAsia" w:hAnsi="Calibri" w:cs="Calibri"/>
          <w:b/>
          <w:noProof/>
          <w:color w:val="333333"/>
          <w:szCs w:val="24"/>
          <w:lang w:val="en-US"/>
        </w:rPr>
        <w:t>10</w:t>
      </w:r>
      <w:r w:rsidRPr="00754E3C">
        <w:rPr>
          <w:rFonts w:ascii="Calibri" w:eastAsiaTheme="minorEastAsia" w:hAnsi="Calibri" w:cs="Calibri"/>
          <w:noProof/>
          <w:color w:val="333333"/>
          <w:szCs w:val="24"/>
          <w:lang w:val="en-US"/>
        </w:rPr>
        <w:t>(6): p. 481-9.</w:t>
      </w:r>
      <w:bookmarkEnd w:id="14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49" w:name="_ENREF_18"/>
      <w:r w:rsidRPr="00754E3C">
        <w:rPr>
          <w:rFonts w:ascii="Calibri" w:eastAsiaTheme="minorEastAsia" w:hAnsi="Calibri" w:cs="Calibri"/>
          <w:noProof/>
          <w:color w:val="333333"/>
          <w:szCs w:val="24"/>
          <w:lang w:val="en-US"/>
        </w:rPr>
        <w:t>18.</w:t>
      </w:r>
      <w:r w:rsidRPr="00754E3C">
        <w:rPr>
          <w:rFonts w:ascii="Calibri" w:eastAsiaTheme="minorEastAsia" w:hAnsi="Calibri" w:cs="Calibri"/>
          <w:noProof/>
          <w:color w:val="333333"/>
          <w:szCs w:val="24"/>
          <w:lang w:val="en-US"/>
        </w:rPr>
        <w:tab/>
        <w:t xml:space="preserve">Futagawa, T., et al., </w:t>
      </w:r>
      <w:r w:rsidRPr="00754E3C">
        <w:rPr>
          <w:rFonts w:ascii="Calibri" w:eastAsiaTheme="minorEastAsia" w:hAnsi="Calibri" w:cs="Calibri"/>
          <w:i/>
          <w:noProof/>
          <w:color w:val="333333"/>
          <w:szCs w:val="24"/>
          <w:lang w:val="en-US"/>
        </w:rPr>
        <w:t>Expression and function of 4-1BB and 4-1BB ligand on murine dendritic cells.</w:t>
      </w:r>
      <w:r w:rsidRPr="00754E3C">
        <w:rPr>
          <w:rFonts w:ascii="Calibri" w:eastAsiaTheme="minorEastAsia" w:hAnsi="Calibri" w:cs="Calibri"/>
          <w:noProof/>
          <w:color w:val="333333"/>
          <w:szCs w:val="24"/>
          <w:lang w:val="en-US"/>
        </w:rPr>
        <w:t xml:space="preserve"> Int Immunol, 2002. </w:t>
      </w:r>
      <w:r w:rsidRPr="00754E3C">
        <w:rPr>
          <w:rFonts w:ascii="Calibri" w:eastAsiaTheme="minorEastAsia" w:hAnsi="Calibri" w:cs="Calibri"/>
          <w:b/>
          <w:noProof/>
          <w:color w:val="333333"/>
          <w:szCs w:val="24"/>
          <w:lang w:val="en-US"/>
        </w:rPr>
        <w:t>14</w:t>
      </w:r>
      <w:r w:rsidRPr="00754E3C">
        <w:rPr>
          <w:rFonts w:ascii="Calibri" w:eastAsiaTheme="minorEastAsia" w:hAnsi="Calibri" w:cs="Calibri"/>
          <w:noProof/>
          <w:color w:val="333333"/>
          <w:szCs w:val="24"/>
          <w:lang w:val="en-US"/>
        </w:rPr>
        <w:t>(3): p. 275-86.</w:t>
      </w:r>
      <w:bookmarkEnd w:id="14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0" w:name="_ENREF_19"/>
      <w:r w:rsidRPr="00754E3C">
        <w:rPr>
          <w:rFonts w:ascii="Calibri" w:eastAsiaTheme="minorEastAsia" w:hAnsi="Calibri" w:cs="Calibri"/>
          <w:noProof/>
          <w:color w:val="333333"/>
          <w:szCs w:val="24"/>
          <w:lang w:val="en-US"/>
        </w:rPr>
        <w:t>19.</w:t>
      </w:r>
      <w:r w:rsidRPr="00754E3C">
        <w:rPr>
          <w:rFonts w:ascii="Calibri" w:eastAsiaTheme="minorEastAsia" w:hAnsi="Calibri" w:cs="Calibri"/>
          <w:noProof/>
          <w:color w:val="333333"/>
          <w:szCs w:val="24"/>
          <w:lang w:val="en-US"/>
        </w:rPr>
        <w:tab/>
        <w:t xml:space="preserve">Langstein, J., et al., </w:t>
      </w:r>
      <w:r w:rsidRPr="00754E3C">
        <w:rPr>
          <w:rFonts w:ascii="Calibri" w:eastAsiaTheme="minorEastAsia" w:hAnsi="Calibri" w:cs="Calibri"/>
          <w:i/>
          <w:noProof/>
          <w:color w:val="333333"/>
          <w:szCs w:val="24"/>
          <w:lang w:val="en-US"/>
        </w:rPr>
        <w:t>CD137 (ILA/4-1BB), a member of the TNF receptor family, induces monocyte activation via bidirectional signaling.</w:t>
      </w:r>
      <w:r w:rsidRPr="00754E3C">
        <w:rPr>
          <w:rFonts w:ascii="Calibri" w:eastAsiaTheme="minorEastAsia" w:hAnsi="Calibri" w:cs="Calibri"/>
          <w:noProof/>
          <w:color w:val="333333"/>
          <w:szCs w:val="24"/>
          <w:lang w:val="en-US"/>
        </w:rPr>
        <w:t xml:space="preserve"> J Immunol, 1998. </w:t>
      </w:r>
      <w:r w:rsidRPr="00754E3C">
        <w:rPr>
          <w:rFonts w:ascii="Calibri" w:eastAsiaTheme="minorEastAsia" w:hAnsi="Calibri" w:cs="Calibri"/>
          <w:b/>
          <w:noProof/>
          <w:color w:val="333333"/>
          <w:szCs w:val="24"/>
          <w:lang w:val="en-US"/>
        </w:rPr>
        <w:t>160</w:t>
      </w:r>
      <w:r w:rsidRPr="00754E3C">
        <w:rPr>
          <w:rFonts w:ascii="Calibri" w:eastAsiaTheme="minorEastAsia" w:hAnsi="Calibri" w:cs="Calibri"/>
          <w:noProof/>
          <w:color w:val="333333"/>
          <w:szCs w:val="24"/>
          <w:lang w:val="en-US"/>
        </w:rPr>
        <w:t>(5): p. 2488-94.</w:t>
      </w:r>
      <w:bookmarkEnd w:id="15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1" w:name="_ENREF_20"/>
      <w:r w:rsidRPr="00754E3C">
        <w:rPr>
          <w:rFonts w:ascii="Calibri" w:eastAsiaTheme="minorEastAsia" w:hAnsi="Calibri" w:cs="Calibri"/>
          <w:noProof/>
          <w:color w:val="333333"/>
          <w:szCs w:val="24"/>
          <w:lang w:val="en-US"/>
        </w:rPr>
        <w:t>20.</w:t>
      </w:r>
      <w:r w:rsidRPr="00754E3C">
        <w:rPr>
          <w:rFonts w:ascii="Calibri" w:eastAsiaTheme="minorEastAsia" w:hAnsi="Calibri" w:cs="Calibri"/>
          <w:noProof/>
          <w:color w:val="333333"/>
          <w:szCs w:val="24"/>
          <w:lang w:val="en-US"/>
        </w:rPr>
        <w:tab/>
        <w:t xml:space="preserve">Melero, I., et al., </w:t>
      </w:r>
      <w:r w:rsidRPr="00754E3C">
        <w:rPr>
          <w:rFonts w:ascii="Calibri" w:eastAsiaTheme="minorEastAsia" w:hAnsi="Calibri" w:cs="Calibri"/>
          <w:i/>
          <w:noProof/>
          <w:color w:val="333333"/>
          <w:szCs w:val="24"/>
          <w:lang w:val="en-US"/>
        </w:rPr>
        <w:t>NK1.1 cells express 4-1BB (CDw137) costimulatory molecule and are required for tumor immunity elicited by anti-4-1BB monoclonal antibodies.</w:t>
      </w:r>
      <w:r w:rsidRPr="00754E3C">
        <w:rPr>
          <w:rFonts w:ascii="Calibri" w:eastAsiaTheme="minorEastAsia" w:hAnsi="Calibri" w:cs="Calibri"/>
          <w:noProof/>
          <w:color w:val="333333"/>
          <w:szCs w:val="24"/>
          <w:lang w:val="en-US"/>
        </w:rPr>
        <w:t xml:space="preserve"> Cell Immunol, 1998. </w:t>
      </w:r>
      <w:r w:rsidRPr="00754E3C">
        <w:rPr>
          <w:rFonts w:ascii="Calibri" w:eastAsiaTheme="minorEastAsia" w:hAnsi="Calibri" w:cs="Calibri"/>
          <w:b/>
          <w:noProof/>
          <w:color w:val="333333"/>
          <w:szCs w:val="24"/>
          <w:lang w:val="en-US"/>
        </w:rPr>
        <w:t>190</w:t>
      </w:r>
      <w:r w:rsidRPr="00754E3C">
        <w:rPr>
          <w:rFonts w:ascii="Calibri" w:eastAsiaTheme="minorEastAsia" w:hAnsi="Calibri" w:cs="Calibri"/>
          <w:noProof/>
          <w:color w:val="333333"/>
          <w:szCs w:val="24"/>
          <w:lang w:val="en-US"/>
        </w:rPr>
        <w:t>(2): p. 167-72.</w:t>
      </w:r>
      <w:bookmarkEnd w:id="15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2" w:name="_ENREF_21"/>
      <w:r w:rsidRPr="00754E3C">
        <w:rPr>
          <w:rFonts w:ascii="Calibri" w:eastAsiaTheme="minorEastAsia" w:hAnsi="Calibri" w:cs="Calibri"/>
          <w:noProof/>
          <w:color w:val="333333"/>
          <w:szCs w:val="24"/>
          <w:lang w:val="en-US"/>
        </w:rPr>
        <w:t>21.</w:t>
      </w:r>
      <w:r w:rsidRPr="00754E3C">
        <w:rPr>
          <w:rFonts w:ascii="Calibri" w:eastAsiaTheme="minorEastAsia" w:hAnsi="Calibri" w:cs="Calibri"/>
          <w:noProof/>
          <w:color w:val="333333"/>
          <w:szCs w:val="24"/>
          <w:lang w:val="en-US"/>
        </w:rPr>
        <w:tab/>
        <w:t xml:space="preserve">Young, D., J. Stark, and D. Kirschner, </w:t>
      </w:r>
      <w:r w:rsidRPr="00754E3C">
        <w:rPr>
          <w:rFonts w:ascii="Calibri" w:eastAsiaTheme="minorEastAsia" w:hAnsi="Calibri" w:cs="Calibri"/>
          <w:i/>
          <w:noProof/>
          <w:color w:val="333333"/>
          <w:szCs w:val="24"/>
          <w:lang w:val="en-US"/>
        </w:rPr>
        <w:t>Systems biology of persistent infection: tuberculosis as a case study.</w:t>
      </w:r>
      <w:r w:rsidRPr="00754E3C">
        <w:rPr>
          <w:rFonts w:ascii="Calibri" w:eastAsiaTheme="minorEastAsia" w:hAnsi="Calibri" w:cs="Calibri"/>
          <w:noProof/>
          <w:color w:val="333333"/>
          <w:szCs w:val="24"/>
          <w:lang w:val="en-US"/>
        </w:rPr>
        <w:t xml:space="preserve"> Nat Rev Microbiol, 2008. </w:t>
      </w:r>
      <w:r w:rsidRPr="00754E3C">
        <w:rPr>
          <w:rFonts w:ascii="Calibri" w:eastAsiaTheme="minorEastAsia" w:hAnsi="Calibri" w:cs="Calibri"/>
          <w:b/>
          <w:noProof/>
          <w:color w:val="333333"/>
          <w:szCs w:val="24"/>
          <w:lang w:val="en-US"/>
        </w:rPr>
        <w:t>6</w:t>
      </w:r>
      <w:r w:rsidRPr="00754E3C">
        <w:rPr>
          <w:rFonts w:ascii="Calibri" w:eastAsiaTheme="minorEastAsia" w:hAnsi="Calibri" w:cs="Calibri"/>
          <w:noProof/>
          <w:color w:val="333333"/>
          <w:szCs w:val="24"/>
          <w:lang w:val="en-US"/>
        </w:rPr>
        <w:t>(7): p. 520-8.</w:t>
      </w:r>
      <w:bookmarkEnd w:id="15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3" w:name="_ENREF_22"/>
      <w:r w:rsidRPr="00754E3C">
        <w:rPr>
          <w:rFonts w:ascii="Calibri" w:eastAsiaTheme="minorEastAsia" w:hAnsi="Calibri" w:cs="Calibri"/>
          <w:noProof/>
          <w:color w:val="333333"/>
          <w:szCs w:val="24"/>
          <w:lang w:val="en-US"/>
        </w:rPr>
        <w:t>22.</w:t>
      </w:r>
      <w:r w:rsidRPr="00754E3C">
        <w:rPr>
          <w:rFonts w:ascii="Calibri" w:eastAsiaTheme="minorEastAsia" w:hAnsi="Calibri" w:cs="Calibri"/>
          <w:noProof/>
          <w:color w:val="333333"/>
          <w:szCs w:val="24"/>
          <w:lang w:val="en-US"/>
        </w:rPr>
        <w:tab/>
        <w:t xml:space="preserve">Kirschner, D. and S. Marino, </w:t>
      </w:r>
      <w:r w:rsidRPr="00754E3C">
        <w:rPr>
          <w:rFonts w:ascii="Calibri" w:eastAsiaTheme="minorEastAsia" w:hAnsi="Calibri" w:cs="Calibri"/>
          <w:i/>
          <w:noProof/>
          <w:color w:val="333333"/>
          <w:szCs w:val="24"/>
          <w:lang w:val="en-US"/>
        </w:rPr>
        <w:t>Mycobacterium tuberculosis as viewed through a computer.</w:t>
      </w:r>
      <w:r w:rsidRPr="00754E3C">
        <w:rPr>
          <w:rFonts w:ascii="Calibri" w:eastAsiaTheme="minorEastAsia" w:hAnsi="Calibri" w:cs="Calibri"/>
          <w:noProof/>
          <w:color w:val="333333"/>
          <w:szCs w:val="24"/>
          <w:lang w:val="en-US"/>
        </w:rPr>
        <w:t xml:space="preserve"> Trends Microbiol, 2005. </w:t>
      </w:r>
      <w:r w:rsidRPr="00754E3C">
        <w:rPr>
          <w:rFonts w:ascii="Calibri" w:eastAsiaTheme="minorEastAsia" w:hAnsi="Calibri" w:cs="Calibri"/>
          <w:b/>
          <w:noProof/>
          <w:color w:val="333333"/>
          <w:szCs w:val="24"/>
          <w:lang w:val="en-US"/>
        </w:rPr>
        <w:t>13</w:t>
      </w:r>
      <w:r w:rsidRPr="00754E3C">
        <w:rPr>
          <w:rFonts w:ascii="Calibri" w:eastAsiaTheme="minorEastAsia" w:hAnsi="Calibri" w:cs="Calibri"/>
          <w:noProof/>
          <w:color w:val="333333"/>
          <w:szCs w:val="24"/>
          <w:lang w:val="en-US"/>
        </w:rPr>
        <w:t>(5): p. 206-11.</w:t>
      </w:r>
      <w:bookmarkEnd w:id="15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4" w:name="_ENREF_23"/>
      <w:r w:rsidRPr="00754E3C">
        <w:rPr>
          <w:rFonts w:ascii="Calibri" w:eastAsiaTheme="minorEastAsia" w:hAnsi="Calibri" w:cs="Calibri"/>
          <w:noProof/>
          <w:color w:val="333333"/>
          <w:szCs w:val="24"/>
          <w:lang w:val="en-US"/>
        </w:rPr>
        <w:t>23.</w:t>
      </w:r>
      <w:r w:rsidRPr="00754E3C">
        <w:rPr>
          <w:rFonts w:ascii="Calibri" w:eastAsiaTheme="minorEastAsia" w:hAnsi="Calibri" w:cs="Calibri"/>
          <w:noProof/>
          <w:color w:val="333333"/>
          <w:szCs w:val="24"/>
          <w:lang w:val="en-US"/>
        </w:rPr>
        <w:tab/>
        <w:t xml:space="preserve">Moffatt, L. and R.I. Hume, </w:t>
      </w:r>
      <w:r w:rsidRPr="00754E3C">
        <w:rPr>
          <w:rFonts w:ascii="Calibri" w:eastAsiaTheme="minorEastAsia" w:hAnsi="Calibri" w:cs="Calibri"/>
          <w:i/>
          <w:noProof/>
          <w:color w:val="333333"/>
          <w:szCs w:val="24"/>
          <w:lang w:val="en-US"/>
        </w:rPr>
        <w:t>Responses of rat P2X2 receptors to ultrashort pulses of ATP provide insights into ATP binding and channel gating.</w:t>
      </w:r>
      <w:r w:rsidRPr="00754E3C">
        <w:rPr>
          <w:rFonts w:ascii="Calibri" w:eastAsiaTheme="minorEastAsia" w:hAnsi="Calibri" w:cs="Calibri"/>
          <w:noProof/>
          <w:color w:val="333333"/>
          <w:szCs w:val="24"/>
          <w:lang w:val="en-US"/>
        </w:rPr>
        <w:t xml:space="preserve"> J Gen Physiol, 2007. </w:t>
      </w:r>
      <w:r w:rsidRPr="00754E3C">
        <w:rPr>
          <w:rFonts w:ascii="Calibri" w:eastAsiaTheme="minorEastAsia" w:hAnsi="Calibri" w:cs="Calibri"/>
          <w:b/>
          <w:noProof/>
          <w:color w:val="333333"/>
          <w:szCs w:val="24"/>
          <w:lang w:val="en-US"/>
        </w:rPr>
        <w:t>130</w:t>
      </w:r>
      <w:r w:rsidRPr="00754E3C">
        <w:rPr>
          <w:rFonts w:ascii="Calibri" w:eastAsiaTheme="minorEastAsia" w:hAnsi="Calibri" w:cs="Calibri"/>
          <w:noProof/>
          <w:color w:val="333333"/>
          <w:szCs w:val="24"/>
          <w:lang w:val="en-US"/>
        </w:rPr>
        <w:t>(2): p. 183-201.</w:t>
      </w:r>
      <w:bookmarkEnd w:id="15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5" w:name="_ENREF_24"/>
      <w:r w:rsidRPr="00754E3C">
        <w:rPr>
          <w:rFonts w:ascii="Calibri" w:eastAsiaTheme="minorEastAsia" w:hAnsi="Calibri" w:cs="Calibri"/>
          <w:noProof/>
          <w:color w:val="333333"/>
          <w:szCs w:val="24"/>
          <w:lang w:val="en-US"/>
        </w:rPr>
        <w:t>24.</w:t>
      </w:r>
      <w:r w:rsidRPr="00754E3C">
        <w:rPr>
          <w:rFonts w:ascii="Calibri" w:eastAsiaTheme="minorEastAsia" w:hAnsi="Calibri" w:cs="Calibri"/>
          <w:noProof/>
          <w:color w:val="333333"/>
          <w:szCs w:val="24"/>
          <w:lang w:val="en-US"/>
        </w:rPr>
        <w:tab/>
        <w:t xml:space="preserve">Moffatt, L., </w:t>
      </w:r>
      <w:r w:rsidRPr="00754E3C">
        <w:rPr>
          <w:rFonts w:ascii="Calibri" w:eastAsiaTheme="minorEastAsia" w:hAnsi="Calibri" w:cs="Calibri"/>
          <w:i/>
          <w:noProof/>
          <w:color w:val="333333"/>
          <w:szCs w:val="24"/>
          <w:lang w:val="en-US"/>
        </w:rPr>
        <w:t>Estimation of ion channel kinetics from fluctuations of macroscopic currents.</w:t>
      </w:r>
      <w:r w:rsidRPr="00754E3C">
        <w:rPr>
          <w:rFonts w:ascii="Calibri" w:eastAsiaTheme="minorEastAsia" w:hAnsi="Calibri" w:cs="Calibri"/>
          <w:noProof/>
          <w:color w:val="333333"/>
          <w:szCs w:val="24"/>
          <w:lang w:val="en-US"/>
        </w:rPr>
        <w:t xml:space="preserve"> Biophys J, 2007. </w:t>
      </w:r>
      <w:r w:rsidRPr="00754E3C">
        <w:rPr>
          <w:rFonts w:ascii="Calibri" w:eastAsiaTheme="minorEastAsia" w:hAnsi="Calibri" w:cs="Calibri"/>
          <w:b/>
          <w:noProof/>
          <w:color w:val="333333"/>
          <w:szCs w:val="24"/>
          <w:lang w:val="en-US"/>
        </w:rPr>
        <w:t>93</w:t>
      </w:r>
      <w:r w:rsidRPr="00754E3C">
        <w:rPr>
          <w:rFonts w:ascii="Calibri" w:eastAsiaTheme="minorEastAsia" w:hAnsi="Calibri" w:cs="Calibri"/>
          <w:noProof/>
          <w:color w:val="333333"/>
          <w:szCs w:val="24"/>
          <w:lang w:val="en-US"/>
        </w:rPr>
        <w:t>(1): p. 74-91.</w:t>
      </w:r>
      <w:bookmarkEnd w:id="15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6" w:name="_ENREF_25"/>
      <w:r w:rsidRPr="00754E3C">
        <w:rPr>
          <w:rFonts w:ascii="Calibri" w:eastAsiaTheme="minorEastAsia" w:hAnsi="Calibri" w:cs="Calibri"/>
          <w:noProof/>
          <w:color w:val="333333"/>
          <w:szCs w:val="24"/>
          <w:lang w:val="en-US"/>
        </w:rPr>
        <w:t>25.</w:t>
      </w:r>
      <w:r w:rsidRPr="00754E3C">
        <w:rPr>
          <w:rFonts w:ascii="Calibri" w:eastAsiaTheme="minorEastAsia" w:hAnsi="Calibri" w:cs="Calibri"/>
          <w:noProof/>
          <w:color w:val="333333"/>
          <w:szCs w:val="24"/>
          <w:lang w:val="en-US"/>
        </w:rPr>
        <w:tab/>
        <w:t xml:space="preserve">Wilkinson, D.J., </w:t>
      </w:r>
      <w:r w:rsidRPr="00754E3C">
        <w:rPr>
          <w:rFonts w:ascii="Calibri" w:eastAsiaTheme="minorEastAsia" w:hAnsi="Calibri" w:cs="Calibri"/>
          <w:i/>
          <w:noProof/>
          <w:color w:val="333333"/>
          <w:szCs w:val="24"/>
          <w:lang w:val="en-US"/>
        </w:rPr>
        <w:t>Bayesian methods in bioinformatics and computational systems biology.</w:t>
      </w:r>
      <w:r w:rsidRPr="00754E3C">
        <w:rPr>
          <w:rFonts w:ascii="Calibri" w:eastAsiaTheme="minorEastAsia" w:hAnsi="Calibri" w:cs="Calibri"/>
          <w:noProof/>
          <w:color w:val="333333"/>
          <w:szCs w:val="24"/>
          <w:lang w:val="en-US"/>
        </w:rPr>
        <w:t xml:space="preserve"> Brief Bioinform, 2007.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(2): p. 109-16.</w:t>
      </w:r>
      <w:bookmarkEnd w:id="15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7" w:name="_ENREF_26"/>
      <w:r w:rsidRPr="00754E3C">
        <w:rPr>
          <w:rFonts w:ascii="Calibri" w:eastAsiaTheme="minorEastAsia" w:hAnsi="Calibri" w:cs="Calibri"/>
          <w:noProof/>
          <w:color w:val="333333"/>
          <w:szCs w:val="24"/>
          <w:lang w:val="en-US"/>
        </w:rPr>
        <w:t>26.</w:t>
      </w:r>
      <w:r w:rsidRPr="00754E3C">
        <w:rPr>
          <w:rFonts w:ascii="Calibri" w:eastAsiaTheme="minorEastAsia" w:hAnsi="Calibri" w:cs="Calibri"/>
          <w:noProof/>
          <w:color w:val="333333"/>
          <w:szCs w:val="24"/>
          <w:lang w:val="en-US"/>
        </w:rPr>
        <w:tab/>
        <w:t xml:space="preserve">Marino, S., et al., </w:t>
      </w:r>
      <w:r w:rsidRPr="00754E3C">
        <w:rPr>
          <w:rFonts w:ascii="Calibri" w:eastAsiaTheme="minorEastAsia" w:hAnsi="Calibri" w:cs="Calibri"/>
          <w:i/>
          <w:noProof/>
          <w:color w:val="333333"/>
          <w:szCs w:val="24"/>
          <w:lang w:val="en-US"/>
        </w:rPr>
        <w:t>TNF and IL-10 are major factors in modulation of the phagocytic cell environment in lung and lymph node in tuberculosis: a next-generation two-compartmental model.</w:t>
      </w:r>
      <w:r w:rsidRPr="00754E3C">
        <w:rPr>
          <w:rFonts w:ascii="Calibri" w:eastAsiaTheme="minorEastAsia" w:hAnsi="Calibri" w:cs="Calibri"/>
          <w:noProof/>
          <w:color w:val="333333"/>
          <w:szCs w:val="24"/>
          <w:lang w:val="en-US"/>
        </w:rPr>
        <w:t xml:space="preserve"> J Theor Biol, 2010. </w:t>
      </w:r>
      <w:r w:rsidRPr="00754E3C">
        <w:rPr>
          <w:rFonts w:ascii="Calibri" w:eastAsiaTheme="minorEastAsia" w:hAnsi="Calibri" w:cs="Calibri"/>
          <w:b/>
          <w:noProof/>
          <w:color w:val="333333"/>
          <w:szCs w:val="24"/>
          <w:lang w:val="en-US"/>
        </w:rPr>
        <w:t>265</w:t>
      </w:r>
      <w:r w:rsidRPr="00754E3C">
        <w:rPr>
          <w:rFonts w:ascii="Calibri" w:eastAsiaTheme="minorEastAsia" w:hAnsi="Calibri" w:cs="Calibri"/>
          <w:noProof/>
          <w:color w:val="333333"/>
          <w:szCs w:val="24"/>
          <w:lang w:val="en-US"/>
        </w:rPr>
        <w:t>(4): p. 586-98.</w:t>
      </w:r>
      <w:bookmarkEnd w:id="15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8" w:name="_ENREF_27"/>
      <w:r w:rsidRPr="00754E3C">
        <w:rPr>
          <w:rFonts w:ascii="Calibri" w:eastAsiaTheme="minorEastAsia" w:hAnsi="Calibri" w:cs="Calibri"/>
          <w:noProof/>
          <w:color w:val="333333"/>
          <w:szCs w:val="24"/>
          <w:lang w:val="en-US"/>
        </w:rPr>
        <w:t>27.</w:t>
      </w:r>
      <w:r w:rsidRPr="00754E3C">
        <w:rPr>
          <w:rFonts w:ascii="Calibri" w:eastAsiaTheme="minorEastAsia" w:hAnsi="Calibri" w:cs="Calibri"/>
          <w:noProof/>
          <w:color w:val="333333"/>
          <w:szCs w:val="24"/>
          <w:lang w:val="en-US"/>
        </w:rPr>
        <w:tab/>
        <w:t xml:space="preserve">Segovia-Juarez, J.L., S. Ganguli, and D. Kirschner, </w:t>
      </w:r>
      <w:r w:rsidRPr="00754E3C">
        <w:rPr>
          <w:rFonts w:ascii="Calibri" w:eastAsiaTheme="minorEastAsia" w:hAnsi="Calibri" w:cs="Calibri"/>
          <w:i/>
          <w:noProof/>
          <w:color w:val="333333"/>
          <w:szCs w:val="24"/>
          <w:lang w:val="en-US"/>
        </w:rPr>
        <w:t>Identifying control mechanisms of granuloma formation during M. tuberculosis infection using an agent-based model.</w:t>
      </w:r>
      <w:r w:rsidRPr="00754E3C">
        <w:rPr>
          <w:rFonts w:ascii="Calibri" w:eastAsiaTheme="minorEastAsia" w:hAnsi="Calibri" w:cs="Calibri"/>
          <w:noProof/>
          <w:color w:val="333333"/>
          <w:szCs w:val="24"/>
          <w:lang w:val="en-US"/>
        </w:rPr>
        <w:t xml:space="preserve"> J Theor Biol, 2004. </w:t>
      </w:r>
      <w:r w:rsidRPr="00754E3C">
        <w:rPr>
          <w:rFonts w:ascii="Calibri" w:eastAsiaTheme="minorEastAsia" w:hAnsi="Calibri" w:cs="Calibri"/>
          <w:b/>
          <w:noProof/>
          <w:color w:val="333333"/>
          <w:szCs w:val="24"/>
          <w:lang w:val="en-US"/>
        </w:rPr>
        <w:t>231</w:t>
      </w:r>
      <w:r w:rsidRPr="00754E3C">
        <w:rPr>
          <w:rFonts w:ascii="Calibri" w:eastAsiaTheme="minorEastAsia" w:hAnsi="Calibri" w:cs="Calibri"/>
          <w:noProof/>
          <w:color w:val="333333"/>
          <w:szCs w:val="24"/>
          <w:lang w:val="en-US"/>
        </w:rPr>
        <w:t>(3): p. 357-76.</w:t>
      </w:r>
      <w:bookmarkEnd w:id="15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59" w:name="_ENREF_28"/>
      <w:r w:rsidRPr="00754E3C">
        <w:rPr>
          <w:rFonts w:ascii="Calibri" w:eastAsiaTheme="minorEastAsia" w:hAnsi="Calibri" w:cs="Calibri"/>
          <w:noProof/>
          <w:color w:val="333333"/>
          <w:szCs w:val="24"/>
          <w:lang w:val="en-US"/>
        </w:rPr>
        <w:t>28.</w:t>
      </w:r>
      <w:r w:rsidRPr="00754E3C">
        <w:rPr>
          <w:rFonts w:ascii="Calibri" w:eastAsiaTheme="minorEastAsia" w:hAnsi="Calibri" w:cs="Calibri"/>
          <w:noProof/>
          <w:color w:val="333333"/>
          <w:szCs w:val="24"/>
          <w:lang w:val="en-US"/>
        </w:rPr>
        <w:tab/>
        <w:t xml:space="preserve">SH, K., </w:t>
      </w:r>
      <w:r w:rsidRPr="00754E3C">
        <w:rPr>
          <w:rFonts w:ascii="Calibri" w:eastAsiaTheme="minorEastAsia" w:hAnsi="Calibri" w:cs="Calibri"/>
          <w:i/>
          <w:noProof/>
          <w:color w:val="333333"/>
          <w:szCs w:val="24"/>
          <w:lang w:val="en-US"/>
        </w:rPr>
        <w:t>How can immunology contribute to the control of tuberculosis?</w:t>
      </w:r>
      <w:r w:rsidRPr="00754E3C">
        <w:rPr>
          <w:rFonts w:ascii="Calibri" w:eastAsiaTheme="minorEastAsia" w:hAnsi="Calibri" w:cs="Calibri"/>
          <w:noProof/>
          <w:color w:val="333333"/>
          <w:szCs w:val="24"/>
          <w:lang w:val="en-US"/>
        </w:rPr>
        <w:t xml:space="preserve"> Nature reviews Immunology, 2001. </w:t>
      </w:r>
      <w:r w:rsidRPr="00754E3C">
        <w:rPr>
          <w:rFonts w:ascii="Calibri" w:eastAsiaTheme="minorEastAsia" w:hAnsi="Calibri" w:cs="Calibri"/>
          <w:b/>
          <w:noProof/>
          <w:color w:val="333333"/>
          <w:szCs w:val="24"/>
          <w:lang w:val="en-US"/>
        </w:rPr>
        <w:t>1(1):20-30</w:t>
      </w:r>
      <w:r w:rsidRPr="00754E3C">
        <w:rPr>
          <w:rFonts w:ascii="Calibri" w:eastAsiaTheme="minorEastAsia" w:hAnsi="Calibri" w:cs="Calibri"/>
          <w:noProof/>
          <w:color w:val="333333"/>
          <w:szCs w:val="24"/>
          <w:lang w:val="en-US"/>
        </w:rPr>
        <w:t>.</w:t>
      </w:r>
      <w:bookmarkEnd w:id="15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0" w:name="_ENREF_29"/>
      <w:r w:rsidRPr="00754E3C">
        <w:rPr>
          <w:rFonts w:ascii="Calibri" w:eastAsiaTheme="minorEastAsia" w:hAnsi="Calibri" w:cs="Calibri"/>
          <w:noProof/>
          <w:color w:val="333333"/>
          <w:szCs w:val="24"/>
          <w:lang w:val="en-US"/>
        </w:rPr>
        <w:t>29.</w:t>
      </w:r>
      <w:r w:rsidRPr="00754E3C">
        <w:rPr>
          <w:rFonts w:ascii="Calibri" w:eastAsiaTheme="minorEastAsia" w:hAnsi="Calibri" w:cs="Calibri"/>
          <w:noProof/>
          <w:color w:val="333333"/>
          <w:szCs w:val="24"/>
          <w:lang w:val="en-US"/>
        </w:rPr>
        <w:tab/>
        <w:t xml:space="preserve">Raja, A., </w:t>
      </w:r>
      <w:r w:rsidRPr="00754E3C">
        <w:rPr>
          <w:rFonts w:ascii="Calibri" w:eastAsiaTheme="minorEastAsia" w:hAnsi="Calibri" w:cs="Calibri"/>
          <w:i/>
          <w:noProof/>
          <w:color w:val="333333"/>
          <w:szCs w:val="24"/>
          <w:lang w:val="en-US"/>
        </w:rPr>
        <w:t>Immunology of tuberculosis.</w:t>
      </w:r>
      <w:r w:rsidRPr="00754E3C">
        <w:rPr>
          <w:rFonts w:ascii="Calibri" w:eastAsiaTheme="minorEastAsia" w:hAnsi="Calibri" w:cs="Calibri"/>
          <w:noProof/>
          <w:color w:val="333333"/>
          <w:szCs w:val="24"/>
          <w:lang w:val="en-US"/>
        </w:rPr>
        <w:t xml:space="preserve"> Indian J Med Res, 2004. </w:t>
      </w:r>
      <w:r w:rsidRPr="00754E3C">
        <w:rPr>
          <w:rFonts w:ascii="Calibri" w:eastAsiaTheme="minorEastAsia" w:hAnsi="Calibri" w:cs="Calibri"/>
          <w:b/>
          <w:noProof/>
          <w:color w:val="333333"/>
          <w:szCs w:val="24"/>
          <w:lang w:val="en-US"/>
        </w:rPr>
        <w:t>120</w:t>
      </w:r>
      <w:r w:rsidRPr="00754E3C">
        <w:rPr>
          <w:rFonts w:ascii="Calibri" w:eastAsiaTheme="minorEastAsia" w:hAnsi="Calibri" w:cs="Calibri"/>
          <w:noProof/>
          <w:color w:val="333333"/>
          <w:szCs w:val="24"/>
          <w:lang w:val="en-US"/>
        </w:rPr>
        <w:t>(4): p. 213-32.</w:t>
      </w:r>
      <w:bookmarkEnd w:id="16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1" w:name="_ENREF_30"/>
      <w:r w:rsidRPr="00754E3C">
        <w:rPr>
          <w:rFonts w:ascii="Calibri" w:eastAsiaTheme="minorEastAsia" w:hAnsi="Calibri" w:cs="Calibri"/>
          <w:noProof/>
          <w:color w:val="333333"/>
          <w:szCs w:val="24"/>
          <w:lang w:val="en-US"/>
        </w:rPr>
        <w:t>30.</w:t>
      </w:r>
      <w:r w:rsidRPr="00754E3C">
        <w:rPr>
          <w:rFonts w:ascii="Calibri" w:eastAsiaTheme="minorEastAsia" w:hAnsi="Calibri" w:cs="Calibri"/>
          <w:noProof/>
          <w:color w:val="333333"/>
          <w:szCs w:val="24"/>
          <w:lang w:val="en-US"/>
        </w:rPr>
        <w:tab/>
        <w:t xml:space="preserve">Bhatt, K. and P. Salgame, </w:t>
      </w:r>
      <w:r w:rsidRPr="00754E3C">
        <w:rPr>
          <w:rFonts w:ascii="Calibri" w:eastAsiaTheme="minorEastAsia" w:hAnsi="Calibri" w:cs="Calibri"/>
          <w:i/>
          <w:noProof/>
          <w:color w:val="333333"/>
          <w:szCs w:val="24"/>
          <w:lang w:val="en-US"/>
        </w:rPr>
        <w:t>Host innate immune response to Mycobacterium tuberculosis.</w:t>
      </w:r>
      <w:r w:rsidRPr="00754E3C">
        <w:rPr>
          <w:rFonts w:ascii="Calibri" w:eastAsiaTheme="minorEastAsia" w:hAnsi="Calibri" w:cs="Calibri"/>
          <w:noProof/>
          <w:color w:val="333333"/>
          <w:szCs w:val="24"/>
          <w:lang w:val="en-US"/>
        </w:rPr>
        <w:t xml:space="preserve"> J Clin Immunol, 2007. </w:t>
      </w:r>
      <w:r w:rsidRPr="00754E3C">
        <w:rPr>
          <w:rFonts w:ascii="Calibri" w:eastAsiaTheme="minorEastAsia" w:hAnsi="Calibri" w:cs="Calibri"/>
          <w:b/>
          <w:noProof/>
          <w:color w:val="333333"/>
          <w:szCs w:val="24"/>
          <w:lang w:val="en-US"/>
        </w:rPr>
        <w:t>27</w:t>
      </w:r>
      <w:r w:rsidRPr="00754E3C">
        <w:rPr>
          <w:rFonts w:ascii="Calibri" w:eastAsiaTheme="minorEastAsia" w:hAnsi="Calibri" w:cs="Calibri"/>
          <w:noProof/>
          <w:color w:val="333333"/>
          <w:szCs w:val="24"/>
          <w:lang w:val="en-US"/>
        </w:rPr>
        <w:t>(4): p. 347-62.</w:t>
      </w:r>
      <w:bookmarkEnd w:id="16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2" w:name="_ENREF_31"/>
      <w:r w:rsidRPr="00754E3C">
        <w:rPr>
          <w:rFonts w:ascii="Calibri" w:eastAsiaTheme="minorEastAsia" w:hAnsi="Calibri" w:cs="Calibri"/>
          <w:noProof/>
          <w:color w:val="333333"/>
          <w:szCs w:val="24"/>
          <w:lang w:val="en-US"/>
        </w:rPr>
        <w:t>31.</w:t>
      </w:r>
      <w:r w:rsidRPr="00754E3C">
        <w:rPr>
          <w:rFonts w:ascii="Calibri" w:eastAsiaTheme="minorEastAsia" w:hAnsi="Calibri" w:cs="Calibri"/>
          <w:noProof/>
          <w:color w:val="333333"/>
          <w:szCs w:val="24"/>
          <w:lang w:val="en-US"/>
        </w:rPr>
        <w:tab/>
        <w:t xml:space="preserve">Flesch, I.E. and S.H. Kaufmann, </w:t>
      </w:r>
      <w:r w:rsidRPr="00754E3C">
        <w:rPr>
          <w:rFonts w:ascii="Calibri" w:eastAsiaTheme="minorEastAsia" w:hAnsi="Calibri" w:cs="Calibri"/>
          <w:i/>
          <w:noProof/>
          <w:color w:val="333333"/>
          <w:szCs w:val="24"/>
          <w:lang w:val="en-US"/>
        </w:rPr>
        <w:t>Activation of tuberculostatic macrophage functions by gamma interferon, interleukin-4, and tumor necrosis factor.</w:t>
      </w:r>
      <w:r w:rsidRPr="00754E3C">
        <w:rPr>
          <w:rFonts w:ascii="Calibri" w:eastAsiaTheme="minorEastAsia" w:hAnsi="Calibri" w:cs="Calibri"/>
          <w:noProof/>
          <w:color w:val="333333"/>
          <w:szCs w:val="24"/>
          <w:lang w:val="en-US"/>
        </w:rPr>
        <w:t xml:space="preserve"> Infect Immun, 1990. </w:t>
      </w:r>
      <w:r w:rsidRPr="00754E3C">
        <w:rPr>
          <w:rFonts w:ascii="Calibri" w:eastAsiaTheme="minorEastAsia" w:hAnsi="Calibri" w:cs="Calibri"/>
          <w:b/>
          <w:noProof/>
          <w:color w:val="333333"/>
          <w:szCs w:val="24"/>
          <w:lang w:val="en-US"/>
        </w:rPr>
        <w:t>58</w:t>
      </w:r>
      <w:r w:rsidRPr="00754E3C">
        <w:rPr>
          <w:rFonts w:ascii="Calibri" w:eastAsiaTheme="minorEastAsia" w:hAnsi="Calibri" w:cs="Calibri"/>
          <w:noProof/>
          <w:color w:val="333333"/>
          <w:szCs w:val="24"/>
          <w:lang w:val="en-US"/>
        </w:rPr>
        <w:t>(8): p. 2675-7.</w:t>
      </w:r>
      <w:bookmarkEnd w:id="16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3" w:name="_ENREF_32"/>
      <w:r w:rsidRPr="00754E3C">
        <w:rPr>
          <w:rFonts w:ascii="Calibri" w:eastAsiaTheme="minorEastAsia" w:hAnsi="Calibri" w:cs="Calibri"/>
          <w:noProof/>
          <w:color w:val="333333"/>
          <w:szCs w:val="24"/>
          <w:lang w:val="en-US"/>
        </w:rPr>
        <w:t>32.</w:t>
      </w:r>
      <w:r w:rsidRPr="00754E3C">
        <w:rPr>
          <w:rFonts w:ascii="Calibri" w:eastAsiaTheme="minorEastAsia" w:hAnsi="Calibri" w:cs="Calibri"/>
          <w:noProof/>
          <w:color w:val="333333"/>
          <w:szCs w:val="24"/>
          <w:lang w:val="en-US"/>
        </w:rPr>
        <w:tab/>
        <w:t xml:space="preserve">Schwarz, H., et al., </w:t>
      </w:r>
      <w:r w:rsidRPr="00754E3C">
        <w:rPr>
          <w:rFonts w:ascii="Calibri" w:eastAsiaTheme="minorEastAsia" w:hAnsi="Calibri" w:cs="Calibri"/>
          <w:i/>
          <w:noProof/>
          <w:color w:val="333333"/>
          <w:szCs w:val="24"/>
          <w:lang w:val="en-US"/>
        </w:rPr>
        <w:t>ILA, the human 4-1BB homologue, is inducible in lymphoid and other cell lineages.</w:t>
      </w:r>
      <w:r w:rsidRPr="00754E3C">
        <w:rPr>
          <w:rFonts w:ascii="Calibri" w:eastAsiaTheme="minorEastAsia" w:hAnsi="Calibri" w:cs="Calibri"/>
          <w:noProof/>
          <w:color w:val="333333"/>
          <w:szCs w:val="24"/>
          <w:lang w:val="en-US"/>
        </w:rPr>
        <w:t xml:space="preserve"> Blood, 1995. </w:t>
      </w:r>
      <w:r w:rsidRPr="00754E3C">
        <w:rPr>
          <w:rFonts w:ascii="Calibri" w:eastAsiaTheme="minorEastAsia" w:hAnsi="Calibri" w:cs="Calibri"/>
          <w:b/>
          <w:noProof/>
          <w:color w:val="333333"/>
          <w:szCs w:val="24"/>
          <w:lang w:val="en-US"/>
        </w:rPr>
        <w:t>85</w:t>
      </w:r>
      <w:r w:rsidRPr="00754E3C">
        <w:rPr>
          <w:rFonts w:ascii="Calibri" w:eastAsiaTheme="minorEastAsia" w:hAnsi="Calibri" w:cs="Calibri"/>
          <w:noProof/>
          <w:color w:val="333333"/>
          <w:szCs w:val="24"/>
          <w:lang w:val="en-US"/>
        </w:rPr>
        <w:t>(4): p. 1043-52.</w:t>
      </w:r>
      <w:bookmarkEnd w:id="16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4" w:name="_ENREF_33"/>
      <w:r w:rsidRPr="00754E3C">
        <w:rPr>
          <w:rFonts w:ascii="Calibri" w:eastAsiaTheme="minorEastAsia" w:hAnsi="Calibri" w:cs="Calibri"/>
          <w:noProof/>
          <w:color w:val="333333"/>
          <w:szCs w:val="24"/>
          <w:lang w:val="en-US"/>
        </w:rPr>
        <w:t>33.</w:t>
      </w:r>
      <w:r w:rsidRPr="00754E3C">
        <w:rPr>
          <w:rFonts w:ascii="Calibri" w:eastAsiaTheme="minorEastAsia" w:hAnsi="Calibri" w:cs="Calibri"/>
          <w:noProof/>
          <w:color w:val="333333"/>
          <w:szCs w:val="24"/>
          <w:lang w:val="en-US"/>
        </w:rPr>
        <w:tab/>
        <w:t xml:space="preserve">Shao, Z. and H. Schwarz, </w:t>
      </w:r>
      <w:r w:rsidRPr="00754E3C">
        <w:rPr>
          <w:rFonts w:ascii="Calibri" w:eastAsiaTheme="minorEastAsia" w:hAnsi="Calibri" w:cs="Calibri"/>
          <w:i/>
          <w:noProof/>
          <w:color w:val="333333"/>
          <w:szCs w:val="24"/>
          <w:lang w:val="en-US"/>
        </w:rPr>
        <w:t>CD137 ligand, a member of the tumor necrosis factor family, regulates immune responses via reverse signal transduction.</w:t>
      </w:r>
      <w:r w:rsidRPr="00754E3C">
        <w:rPr>
          <w:rFonts w:ascii="Calibri" w:eastAsiaTheme="minorEastAsia" w:hAnsi="Calibri" w:cs="Calibri"/>
          <w:noProof/>
          <w:color w:val="333333"/>
          <w:szCs w:val="24"/>
          <w:lang w:val="en-US"/>
        </w:rPr>
        <w:t xml:space="preserve"> J Leukoc Biol, 2011. </w:t>
      </w:r>
      <w:r w:rsidRPr="00754E3C">
        <w:rPr>
          <w:rFonts w:ascii="Calibri" w:eastAsiaTheme="minorEastAsia" w:hAnsi="Calibri" w:cs="Calibri"/>
          <w:b/>
          <w:noProof/>
          <w:color w:val="333333"/>
          <w:szCs w:val="24"/>
          <w:lang w:val="en-US"/>
        </w:rPr>
        <w:t>89</w:t>
      </w:r>
      <w:r w:rsidRPr="00754E3C">
        <w:rPr>
          <w:rFonts w:ascii="Calibri" w:eastAsiaTheme="minorEastAsia" w:hAnsi="Calibri" w:cs="Calibri"/>
          <w:noProof/>
          <w:color w:val="333333"/>
          <w:szCs w:val="24"/>
          <w:lang w:val="en-US"/>
        </w:rPr>
        <w:t>(1): p. 21-9.</w:t>
      </w:r>
      <w:bookmarkEnd w:id="16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5" w:name="_ENREF_34"/>
      <w:r w:rsidRPr="00754E3C">
        <w:rPr>
          <w:rFonts w:ascii="Calibri" w:eastAsiaTheme="minorEastAsia" w:hAnsi="Calibri" w:cs="Calibri"/>
          <w:noProof/>
          <w:color w:val="333333"/>
          <w:szCs w:val="24"/>
          <w:lang w:val="en-US"/>
        </w:rPr>
        <w:t>34.</w:t>
      </w:r>
      <w:r w:rsidRPr="00754E3C">
        <w:rPr>
          <w:rFonts w:ascii="Calibri" w:eastAsiaTheme="minorEastAsia" w:hAnsi="Calibri" w:cs="Calibri"/>
          <w:noProof/>
          <w:color w:val="333333"/>
          <w:szCs w:val="24"/>
          <w:lang w:val="en-US"/>
        </w:rPr>
        <w:tab/>
        <w:t xml:space="preserve">Vinay, D.S. and B.S. Kwon, </w:t>
      </w:r>
      <w:r w:rsidRPr="00754E3C">
        <w:rPr>
          <w:rFonts w:ascii="Calibri" w:eastAsiaTheme="minorEastAsia" w:hAnsi="Calibri" w:cs="Calibri"/>
          <w:i/>
          <w:noProof/>
          <w:color w:val="333333"/>
          <w:szCs w:val="24"/>
          <w:lang w:val="en-US"/>
        </w:rPr>
        <w:t>4-1BB signaling beyond T cells.</w:t>
      </w:r>
      <w:r w:rsidRPr="00754E3C">
        <w:rPr>
          <w:rFonts w:ascii="Calibri" w:eastAsiaTheme="minorEastAsia" w:hAnsi="Calibri" w:cs="Calibri"/>
          <w:noProof/>
          <w:color w:val="333333"/>
          <w:szCs w:val="24"/>
          <w:lang w:val="en-US"/>
        </w:rPr>
        <w:t xml:space="preserve"> Cell Mol Immunol, 2011.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(4): p. 281-4.</w:t>
      </w:r>
      <w:bookmarkEnd w:id="16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6" w:name="_ENREF_35"/>
      <w:r w:rsidRPr="00754E3C">
        <w:rPr>
          <w:rFonts w:ascii="Calibri" w:eastAsiaTheme="minorEastAsia" w:hAnsi="Calibri" w:cs="Calibri"/>
          <w:noProof/>
          <w:color w:val="333333"/>
          <w:szCs w:val="24"/>
          <w:lang w:val="en-US"/>
        </w:rPr>
        <w:t>35.</w:t>
      </w:r>
      <w:r w:rsidRPr="00754E3C">
        <w:rPr>
          <w:rFonts w:ascii="Calibri" w:eastAsiaTheme="minorEastAsia" w:hAnsi="Calibri" w:cs="Calibri"/>
          <w:noProof/>
          <w:color w:val="333333"/>
          <w:szCs w:val="24"/>
          <w:lang w:val="en-US"/>
        </w:rPr>
        <w:tab/>
        <w:t xml:space="preserve">Nguyen, Q.T., et al., </w:t>
      </w:r>
      <w:r w:rsidRPr="00754E3C">
        <w:rPr>
          <w:rFonts w:ascii="Calibri" w:eastAsiaTheme="minorEastAsia" w:hAnsi="Calibri" w:cs="Calibri"/>
          <w:i/>
          <w:noProof/>
          <w:color w:val="333333"/>
          <w:szCs w:val="24"/>
          <w:lang w:val="en-US"/>
        </w:rPr>
        <w:t>Blockade of CD137 signaling counteracts polymicrobial sepsis induced by cecal ligation and puncture.</w:t>
      </w:r>
      <w:r w:rsidRPr="00754E3C">
        <w:rPr>
          <w:rFonts w:ascii="Calibri" w:eastAsiaTheme="minorEastAsia" w:hAnsi="Calibri" w:cs="Calibri"/>
          <w:noProof/>
          <w:color w:val="333333"/>
          <w:szCs w:val="24"/>
          <w:lang w:val="en-US"/>
        </w:rPr>
        <w:t xml:space="preserve"> Infect Immun, 2009.</w:t>
      </w:r>
      <w:bookmarkEnd w:id="16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7" w:name="_ENREF_36"/>
      <w:r w:rsidRPr="00754E3C">
        <w:rPr>
          <w:rFonts w:ascii="Calibri" w:eastAsiaTheme="minorEastAsia" w:hAnsi="Calibri" w:cs="Calibri"/>
          <w:noProof/>
          <w:color w:val="333333"/>
          <w:szCs w:val="24"/>
          <w:lang w:val="en-US"/>
        </w:rPr>
        <w:lastRenderedPageBreak/>
        <w:t>36.</w:t>
      </w:r>
      <w:r w:rsidRPr="00754E3C">
        <w:rPr>
          <w:rFonts w:ascii="Calibri" w:eastAsiaTheme="minorEastAsia" w:hAnsi="Calibri" w:cs="Calibri"/>
          <w:noProof/>
          <w:color w:val="333333"/>
          <w:szCs w:val="24"/>
          <w:lang w:val="en-US"/>
        </w:rPr>
        <w:tab/>
        <w:t xml:space="preserve">MacFarlane, A.W.t. and K.S. Campbell, </w:t>
      </w:r>
      <w:r w:rsidRPr="00754E3C">
        <w:rPr>
          <w:rFonts w:ascii="Calibri" w:eastAsiaTheme="minorEastAsia" w:hAnsi="Calibri" w:cs="Calibri"/>
          <w:i/>
          <w:noProof/>
          <w:color w:val="333333"/>
          <w:szCs w:val="24"/>
          <w:lang w:val="en-US"/>
        </w:rPr>
        <w:t>Signal transduction in natural killer cells.</w:t>
      </w:r>
      <w:r w:rsidRPr="00754E3C">
        <w:rPr>
          <w:rFonts w:ascii="Calibri" w:eastAsiaTheme="minorEastAsia" w:hAnsi="Calibri" w:cs="Calibri"/>
          <w:noProof/>
          <w:color w:val="333333"/>
          <w:szCs w:val="24"/>
          <w:lang w:val="en-US"/>
        </w:rPr>
        <w:t xml:space="preserve"> Curr Top Microbiol Immunol, 2006. </w:t>
      </w:r>
      <w:r w:rsidRPr="00754E3C">
        <w:rPr>
          <w:rFonts w:ascii="Calibri" w:eastAsiaTheme="minorEastAsia" w:hAnsi="Calibri" w:cs="Calibri"/>
          <w:b/>
          <w:noProof/>
          <w:color w:val="333333"/>
          <w:szCs w:val="24"/>
          <w:lang w:val="en-US"/>
        </w:rPr>
        <w:t>298</w:t>
      </w:r>
      <w:r w:rsidRPr="00754E3C">
        <w:rPr>
          <w:rFonts w:ascii="Calibri" w:eastAsiaTheme="minorEastAsia" w:hAnsi="Calibri" w:cs="Calibri"/>
          <w:noProof/>
          <w:color w:val="333333"/>
          <w:szCs w:val="24"/>
          <w:lang w:val="en-US"/>
        </w:rPr>
        <w:t>: p. 23-57.</w:t>
      </w:r>
      <w:bookmarkEnd w:id="16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8" w:name="_ENREF_37"/>
      <w:r w:rsidRPr="00754E3C">
        <w:rPr>
          <w:rFonts w:ascii="Calibri" w:eastAsiaTheme="minorEastAsia" w:hAnsi="Calibri" w:cs="Calibri"/>
          <w:noProof/>
          <w:color w:val="333333"/>
          <w:szCs w:val="24"/>
          <w:lang w:val="en-US"/>
        </w:rPr>
        <w:t>37.</w:t>
      </w:r>
      <w:r w:rsidRPr="00754E3C">
        <w:rPr>
          <w:rFonts w:ascii="Calibri" w:eastAsiaTheme="minorEastAsia" w:hAnsi="Calibri" w:cs="Calibri"/>
          <w:noProof/>
          <w:color w:val="333333"/>
          <w:szCs w:val="24"/>
          <w:lang w:val="en-US"/>
        </w:rPr>
        <w:tab/>
        <w:t xml:space="preserve">Lanier, L.L., </w:t>
      </w:r>
      <w:r w:rsidRPr="00754E3C">
        <w:rPr>
          <w:rFonts w:ascii="Calibri" w:eastAsiaTheme="minorEastAsia" w:hAnsi="Calibri" w:cs="Calibri"/>
          <w:i/>
          <w:noProof/>
          <w:color w:val="333333"/>
          <w:szCs w:val="24"/>
          <w:lang w:val="en-US"/>
        </w:rPr>
        <w:t>Missing self, NK cells, and The White Album.</w:t>
      </w:r>
      <w:r w:rsidRPr="00754E3C">
        <w:rPr>
          <w:rFonts w:ascii="Calibri" w:eastAsiaTheme="minorEastAsia" w:hAnsi="Calibri" w:cs="Calibri"/>
          <w:noProof/>
          <w:color w:val="333333"/>
          <w:szCs w:val="24"/>
          <w:lang w:val="en-US"/>
        </w:rPr>
        <w:t xml:space="preserve"> J Immunol, 2005. </w:t>
      </w:r>
      <w:r w:rsidRPr="00754E3C">
        <w:rPr>
          <w:rFonts w:ascii="Calibri" w:eastAsiaTheme="minorEastAsia" w:hAnsi="Calibri" w:cs="Calibri"/>
          <w:b/>
          <w:noProof/>
          <w:color w:val="333333"/>
          <w:szCs w:val="24"/>
          <w:lang w:val="en-US"/>
        </w:rPr>
        <w:t>174</w:t>
      </w:r>
      <w:r w:rsidRPr="00754E3C">
        <w:rPr>
          <w:rFonts w:ascii="Calibri" w:eastAsiaTheme="minorEastAsia" w:hAnsi="Calibri" w:cs="Calibri"/>
          <w:noProof/>
          <w:color w:val="333333"/>
          <w:szCs w:val="24"/>
          <w:lang w:val="en-US"/>
        </w:rPr>
        <w:t>(11): p. 6565.</w:t>
      </w:r>
      <w:bookmarkEnd w:id="16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69" w:name="_ENREF_38"/>
      <w:r w:rsidRPr="00754E3C">
        <w:rPr>
          <w:rFonts w:ascii="Calibri" w:eastAsiaTheme="minorEastAsia" w:hAnsi="Calibri" w:cs="Calibri"/>
          <w:noProof/>
          <w:color w:val="333333"/>
          <w:szCs w:val="24"/>
          <w:lang w:val="en-US"/>
        </w:rPr>
        <w:t>38.</w:t>
      </w:r>
      <w:r w:rsidRPr="00754E3C">
        <w:rPr>
          <w:rFonts w:ascii="Calibri" w:eastAsiaTheme="minorEastAsia" w:hAnsi="Calibri" w:cs="Calibri"/>
          <w:noProof/>
          <w:color w:val="333333"/>
          <w:szCs w:val="24"/>
          <w:lang w:val="en-US"/>
        </w:rPr>
        <w:tab/>
        <w:t xml:space="preserve">Wilcox, R.A., et al., </w:t>
      </w:r>
      <w:r w:rsidRPr="00754E3C">
        <w:rPr>
          <w:rFonts w:ascii="Calibri" w:eastAsiaTheme="minorEastAsia" w:hAnsi="Calibri" w:cs="Calibri"/>
          <w:i/>
          <w:noProof/>
          <w:color w:val="333333"/>
          <w:szCs w:val="24"/>
          <w:lang w:val="en-US"/>
        </w:rPr>
        <w:t>Signaling through NK cell-associated CD137 promotes both helper function for CD8+ cytolytic T cells and responsiveness to IL-2 but not cytolytic activity.</w:t>
      </w:r>
      <w:r w:rsidRPr="00754E3C">
        <w:rPr>
          <w:rFonts w:ascii="Calibri" w:eastAsiaTheme="minorEastAsia" w:hAnsi="Calibri" w:cs="Calibri"/>
          <w:noProof/>
          <w:color w:val="333333"/>
          <w:szCs w:val="24"/>
          <w:lang w:val="en-US"/>
        </w:rPr>
        <w:t xml:space="preserve"> J Immunol, 2002. </w:t>
      </w:r>
      <w:r w:rsidRPr="00754E3C">
        <w:rPr>
          <w:rFonts w:ascii="Calibri" w:eastAsiaTheme="minorEastAsia" w:hAnsi="Calibri" w:cs="Calibri"/>
          <w:b/>
          <w:noProof/>
          <w:color w:val="333333"/>
          <w:szCs w:val="24"/>
          <w:lang w:val="en-US"/>
        </w:rPr>
        <w:t>169</w:t>
      </w:r>
      <w:r w:rsidRPr="00754E3C">
        <w:rPr>
          <w:rFonts w:ascii="Calibri" w:eastAsiaTheme="minorEastAsia" w:hAnsi="Calibri" w:cs="Calibri"/>
          <w:noProof/>
          <w:color w:val="333333"/>
          <w:szCs w:val="24"/>
          <w:lang w:val="en-US"/>
        </w:rPr>
        <w:t>(8): p. 4230-6.</w:t>
      </w:r>
      <w:bookmarkEnd w:id="16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0" w:name="_ENREF_39"/>
      <w:r w:rsidRPr="00754E3C">
        <w:rPr>
          <w:rFonts w:ascii="Calibri" w:eastAsiaTheme="minorEastAsia" w:hAnsi="Calibri" w:cs="Calibri"/>
          <w:noProof/>
          <w:color w:val="333333"/>
          <w:szCs w:val="24"/>
          <w:lang w:val="en-US"/>
        </w:rPr>
        <w:t>39.</w:t>
      </w:r>
      <w:r w:rsidRPr="00754E3C">
        <w:rPr>
          <w:rFonts w:ascii="Calibri" w:eastAsiaTheme="minorEastAsia" w:hAnsi="Calibri" w:cs="Calibri"/>
          <w:noProof/>
          <w:color w:val="333333"/>
          <w:szCs w:val="24"/>
          <w:lang w:val="en-US"/>
        </w:rPr>
        <w:tab/>
        <w:t xml:space="preserve">Baessler, T., et al., </w:t>
      </w:r>
      <w:r w:rsidRPr="00754E3C">
        <w:rPr>
          <w:rFonts w:ascii="Calibri" w:eastAsiaTheme="minorEastAsia" w:hAnsi="Calibri" w:cs="Calibri"/>
          <w:i/>
          <w:noProof/>
          <w:color w:val="333333"/>
          <w:szCs w:val="24"/>
          <w:lang w:val="en-US"/>
        </w:rPr>
        <w:t>CD137 ligand mediates opposite effects in human and mouse NK cells and impairs NK-cell reactivity against human acute myeloid leukemia cells.</w:t>
      </w:r>
      <w:r w:rsidRPr="00754E3C">
        <w:rPr>
          <w:rFonts w:ascii="Calibri" w:eastAsiaTheme="minorEastAsia" w:hAnsi="Calibri" w:cs="Calibri"/>
          <w:noProof/>
          <w:color w:val="333333"/>
          <w:szCs w:val="24"/>
          <w:lang w:val="en-US"/>
        </w:rPr>
        <w:t xml:space="preserve"> Blood, 2010. </w:t>
      </w:r>
      <w:r w:rsidRPr="00754E3C">
        <w:rPr>
          <w:rFonts w:ascii="Calibri" w:eastAsiaTheme="minorEastAsia" w:hAnsi="Calibri" w:cs="Calibri"/>
          <w:b/>
          <w:noProof/>
          <w:color w:val="333333"/>
          <w:szCs w:val="24"/>
          <w:lang w:val="en-US"/>
        </w:rPr>
        <w:t>115</w:t>
      </w:r>
      <w:r w:rsidRPr="00754E3C">
        <w:rPr>
          <w:rFonts w:ascii="Calibri" w:eastAsiaTheme="minorEastAsia" w:hAnsi="Calibri" w:cs="Calibri"/>
          <w:noProof/>
          <w:color w:val="333333"/>
          <w:szCs w:val="24"/>
          <w:lang w:val="en-US"/>
        </w:rPr>
        <w:t>(15): p. 3058-69.</w:t>
      </w:r>
      <w:bookmarkEnd w:id="17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1" w:name="_ENREF_40"/>
      <w:r w:rsidRPr="00754E3C">
        <w:rPr>
          <w:rFonts w:ascii="Calibri" w:eastAsiaTheme="minorEastAsia" w:hAnsi="Calibri" w:cs="Calibri"/>
          <w:noProof/>
          <w:color w:val="333333"/>
          <w:szCs w:val="24"/>
          <w:lang w:val="en-US"/>
        </w:rPr>
        <w:t>40.</w:t>
      </w:r>
      <w:r w:rsidRPr="00754E3C">
        <w:rPr>
          <w:rFonts w:ascii="Calibri" w:eastAsiaTheme="minorEastAsia" w:hAnsi="Calibri" w:cs="Calibri"/>
          <w:noProof/>
          <w:color w:val="333333"/>
          <w:szCs w:val="24"/>
          <w:lang w:val="en-US"/>
        </w:rPr>
        <w:tab/>
        <w:t xml:space="preserve">Cooper, M.A., T.A. Fehniger, and M.A. Caligiuri, </w:t>
      </w:r>
      <w:r w:rsidRPr="00754E3C">
        <w:rPr>
          <w:rFonts w:ascii="Calibri" w:eastAsiaTheme="minorEastAsia" w:hAnsi="Calibri" w:cs="Calibri"/>
          <w:i/>
          <w:noProof/>
          <w:color w:val="333333"/>
          <w:szCs w:val="24"/>
          <w:lang w:val="en-US"/>
        </w:rPr>
        <w:t>The biology of human natural killer-cell subsets.</w:t>
      </w:r>
      <w:r w:rsidRPr="00754E3C">
        <w:rPr>
          <w:rFonts w:ascii="Calibri" w:eastAsiaTheme="minorEastAsia" w:hAnsi="Calibri" w:cs="Calibri"/>
          <w:noProof/>
          <w:color w:val="333333"/>
          <w:szCs w:val="24"/>
          <w:lang w:val="en-US"/>
        </w:rPr>
        <w:t xml:space="preserve"> Trends Immunol, 2001. </w:t>
      </w:r>
      <w:r w:rsidRPr="00754E3C">
        <w:rPr>
          <w:rFonts w:ascii="Calibri" w:eastAsiaTheme="minorEastAsia" w:hAnsi="Calibri" w:cs="Calibri"/>
          <w:b/>
          <w:noProof/>
          <w:color w:val="333333"/>
          <w:szCs w:val="24"/>
          <w:lang w:val="en-US"/>
        </w:rPr>
        <w:t>22</w:t>
      </w:r>
      <w:r w:rsidRPr="00754E3C">
        <w:rPr>
          <w:rFonts w:ascii="Calibri" w:eastAsiaTheme="minorEastAsia" w:hAnsi="Calibri" w:cs="Calibri"/>
          <w:noProof/>
          <w:color w:val="333333"/>
          <w:szCs w:val="24"/>
          <w:lang w:val="en-US"/>
        </w:rPr>
        <w:t>(11): p. 633-40.</w:t>
      </w:r>
      <w:bookmarkEnd w:id="17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2" w:name="_ENREF_41"/>
      <w:r w:rsidRPr="00754E3C">
        <w:rPr>
          <w:rFonts w:ascii="Calibri" w:eastAsiaTheme="minorEastAsia" w:hAnsi="Calibri" w:cs="Calibri"/>
          <w:noProof/>
          <w:color w:val="333333"/>
          <w:szCs w:val="24"/>
          <w:lang w:val="en-US"/>
        </w:rPr>
        <w:t>41.</w:t>
      </w:r>
      <w:r w:rsidRPr="00754E3C">
        <w:rPr>
          <w:rFonts w:ascii="Calibri" w:eastAsiaTheme="minorEastAsia" w:hAnsi="Calibri" w:cs="Calibri"/>
          <w:noProof/>
          <w:color w:val="333333"/>
          <w:szCs w:val="24"/>
          <w:lang w:val="en-US"/>
        </w:rPr>
        <w:tab/>
        <w:t xml:space="preserve">Schierloh, P., et al., </w:t>
      </w:r>
      <w:r w:rsidRPr="00754E3C">
        <w:rPr>
          <w:rFonts w:ascii="Calibri" w:eastAsiaTheme="minorEastAsia" w:hAnsi="Calibri" w:cs="Calibri"/>
          <w:i/>
          <w:noProof/>
          <w:color w:val="333333"/>
          <w:szCs w:val="24"/>
          <w:lang w:val="en-US"/>
        </w:rPr>
        <w:t>Increased susceptibility to apoptosis of CD56dimCD16+ NK cells induces the enrichment of IFN-gamma-producing CD56bright cells in tuberculous pleurisy.</w:t>
      </w:r>
      <w:r w:rsidRPr="00754E3C">
        <w:rPr>
          <w:rFonts w:ascii="Calibri" w:eastAsiaTheme="minorEastAsia" w:hAnsi="Calibri" w:cs="Calibri"/>
          <w:noProof/>
          <w:color w:val="333333"/>
          <w:szCs w:val="24"/>
          <w:lang w:val="en-US"/>
        </w:rPr>
        <w:t xml:space="preserve"> J Immunol, 2005. </w:t>
      </w:r>
      <w:r w:rsidRPr="00754E3C">
        <w:rPr>
          <w:rFonts w:ascii="Calibri" w:eastAsiaTheme="minorEastAsia" w:hAnsi="Calibri" w:cs="Calibri"/>
          <w:b/>
          <w:noProof/>
          <w:color w:val="333333"/>
          <w:szCs w:val="24"/>
          <w:lang w:val="en-US"/>
        </w:rPr>
        <w:t>175</w:t>
      </w:r>
      <w:r w:rsidRPr="00754E3C">
        <w:rPr>
          <w:rFonts w:ascii="Calibri" w:eastAsiaTheme="minorEastAsia" w:hAnsi="Calibri" w:cs="Calibri"/>
          <w:noProof/>
          <w:color w:val="333333"/>
          <w:szCs w:val="24"/>
          <w:lang w:val="en-US"/>
        </w:rPr>
        <w:t>(10): p. 6852-60.</w:t>
      </w:r>
      <w:bookmarkEnd w:id="17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3" w:name="_ENREF_42"/>
      <w:r w:rsidRPr="00754E3C">
        <w:rPr>
          <w:rFonts w:ascii="Calibri" w:eastAsiaTheme="minorEastAsia" w:hAnsi="Calibri" w:cs="Calibri"/>
          <w:noProof/>
          <w:color w:val="333333"/>
          <w:szCs w:val="24"/>
          <w:lang w:val="en-US"/>
        </w:rPr>
        <w:t>42.</w:t>
      </w:r>
      <w:r w:rsidRPr="00754E3C">
        <w:rPr>
          <w:rFonts w:ascii="Calibri" w:eastAsiaTheme="minorEastAsia" w:hAnsi="Calibri" w:cs="Calibri"/>
          <w:noProof/>
          <w:color w:val="333333"/>
          <w:szCs w:val="24"/>
          <w:lang w:val="en-US"/>
        </w:rPr>
        <w:tab/>
        <w:t xml:space="preserve">Schierloh, P., et al., </w:t>
      </w:r>
      <w:r w:rsidRPr="00754E3C">
        <w:rPr>
          <w:rFonts w:ascii="Calibri" w:eastAsiaTheme="minorEastAsia" w:hAnsi="Calibri" w:cs="Calibri"/>
          <w:i/>
          <w:noProof/>
          <w:color w:val="333333"/>
          <w:szCs w:val="24"/>
          <w:lang w:val="en-US"/>
        </w:rPr>
        <w:t>Mycobacterium tuberculosis-induced gamma interferon production by natural killer cells requires cross talk with antigen-presenting cells involving Toll-like receptors 2 and 4 and the mannose receptor in tuberculous pleurisy.</w:t>
      </w:r>
      <w:r w:rsidRPr="00754E3C">
        <w:rPr>
          <w:rFonts w:ascii="Calibri" w:eastAsiaTheme="minorEastAsia" w:hAnsi="Calibri" w:cs="Calibri"/>
          <w:noProof/>
          <w:color w:val="333333"/>
          <w:szCs w:val="24"/>
          <w:lang w:val="en-US"/>
        </w:rPr>
        <w:t xml:space="preserve"> Infect Immun, 2007. </w:t>
      </w:r>
      <w:r w:rsidRPr="00754E3C">
        <w:rPr>
          <w:rFonts w:ascii="Calibri" w:eastAsiaTheme="minorEastAsia" w:hAnsi="Calibri" w:cs="Calibri"/>
          <w:b/>
          <w:noProof/>
          <w:color w:val="333333"/>
          <w:szCs w:val="24"/>
          <w:lang w:val="en-US"/>
        </w:rPr>
        <w:t>75</w:t>
      </w:r>
      <w:r w:rsidRPr="00754E3C">
        <w:rPr>
          <w:rFonts w:ascii="Calibri" w:eastAsiaTheme="minorEastAsia" w:hAnsi="Calibri" w:cs="Calibri"/>
          <w:noProof/>
          <w:color w:val="333333"/>
          <w:szCs w:val="24"/>
          <w:lang w:val="en-US"/>
        </w:rPr>
        <w:t>(11): p. 5325-37.</w:t>
      </w:r>
      <w:bookmarkEnd w:id="17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4" w:name="_ENREF_43"/>
      <w:r w:rsidRPr="00754E3C">
        <w:rPr>
          <w:rFonts w:ascii="Calibri" w:eastAsiaTheme="minorEastAsia" w:hAnsi="Calibri" w:cs="Calibri"/>
          <w:noProof/>
          <w:color w:val="333333"/>
          <w:szCs w:val="24"/>
          <w:lang w:val="en-US"/>
        </w:rPr>
        <w:t>43.</w:t>
      </w:r>
      <w:r w:rsidRPr="00754E3C">
        <w:rPr>
          <w:rFonts w:ascii="Calibri" w:eastAsiaTheme="minorEastAsia" w:hAnsi="Calibri" w:cs="Calibri"/>
          <w:noProof/>
          <w:color w:val="333333"/>
          <w:szCs w:val="24"/>
          <w:lang w:val="en-US"/>
        </w:rPr>
        <w:tab/>
        <w:t xml:space="preserve">Vankayalapati, R. and P.F. Barnes, </w:t>
      </w:r>
      <w:r w:rsidRPr="00754E3C">
        <w:rPr>
          <w:rFonts w:ascii="Calibri" w:eastAsiaTheme="minorEastAsia" w:hAnsi="Calibri" w:cs="Calibri"/>
          <w:i/>
          <w:noProof/>
          <w:color w:val="333333"/>
          <w:szCs w:val="24"/>
          <w:lang w:val="en-US"/>
        </w:rPr>
        <w:t>Innate and adaptive immune responses to human Mycobacterium tuberculosis infection.</w:t>
      </w:r>
      <w:r w:rsidRPr="00754E3C">
        <w:rPr>
          <w:rFonts w:ascii="Calibri" w:eastAsiaTheme="minorEastAsia" w:hAnsi="Calibri" w:cs="Calibri"/>
          <w:noProof/>
          <w:color w:val="333333"/>
          <w:szCs w:val="24"/>
          <w:lang w:val="en-US"/>
        </w:rPr>
        <w:t xml:space="preserve"> Tuberculosis (Edinb), 2009. </w:t>
      </w:r>
      <w:r w:rsidRPr="00754E3C">
        <w:rPr>
          <w:rFonts w:ascii="Calibri" w:eastAsiaTheme="minorEastAsia" w:hAnsi="Calibri" w:cs="Calibri"/>
          <w:b/>
          <w:noProof/>
          <w:color w:val="333333"/>
          <w:szCs w:val="24"/>
          <w:lang w:val="en-US"/>
        </w:rPr>
        <w:t>89 Suppl 1</w:t>
      </w:r>
      <w:r w:rsidRPr="00754E3C">
        <w:rPr>
          <w:rFonts w:ascii="Calibri" w:eastAsiaTheme="minorEastAsia" w:hAnsi="Calibri" w:cs="Calibri"/>
          <w:noProof/>
          <w:color w:val="333333"/>
          <w:szCs w:val="24"/>
          <w:lang w:val="en-US"/>
        </w:rPr>
        <w:t>: p. S77-80.</w:t>
      </w:r>
      <w:bookmarkEnd w:id="17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5" w:name="_ENREF_44"/>
      <w:r w:rsidRPr="00754E3C">
        <w:rPr>
          <w:rFonts w:ascii="Calibri" w:eastAsiaTheme="minorEastAsia" w:hAnsi="Calibri" w:cs="Calibri"/>
          <w:noProof/>
          <w:color w:val="333333"/>
          <w:szCs w:val="24"/>
          <w:lang w:val="en-US"/>
        </w:rPr>
        <w:t>44.</w:t>
      </w:r>
      <w:r w:rsidRPr="00754E3C">
        <w:rPr>
          <w:rFonts w:ascii="Calibri" w:eastAsiaTheme="minorEastAsia" w:hAnsi="Calibri" w:cs="Calibri"/>
          <w:noProof/>
          <w:color w:val="333333"/>
          <w:szCs w:val="24"/>
          <w:lang w:val="en-US"/>
        </w:rPr>
        <w:tab/>
        <w:t xml:space="preserve">Croft, M., </w:t>
      </w:r>
      <w:r w:rsidRPr="00754E3C">
        <w:rPr>
          <w:rFonts w:ascii="Calibri" w:eastAsiaTheme="minorEastAsia" w:hAnsi="Calibri" w:cs="Calibri"/>
          <w:i/>
          <w:noProof/>
          <w:color w:val="333333"/>
          <w:szCs w:val="24"/>
          <w:lang w:val="en-US"/>
        </w:rPr>
        <w:t>The role of TNF superfamily members in T-cell function and diseases.</w:t>
      </w:r>
      <w:r w:rsidRPr="00754E3C">
        <w:rPr>
          <w:rFonts w:ascii="Calibri" w:eastAsiaTheme="minorEastAsia" w:hAnsi="Calibri" w:cs="Calibri"/>
          <w:noProof/>
          <w:color w:val="333333"/>
          <w:szCs w:val="24"/>
          <w:lang w:val="en-US"/>
        </w:rPr>
        <w:t xml:space="preserve"> Nat Rev Immunol, 2009. </w:t>
      </w:r>
      <w:r w:rsidRPr="00754E3C">
        <w:rPr>
          <w:rFonts w:ascii="Calibri" w:eastAsiaTheme="minorEastAsia" w:hAnsi="Calibri" w:cs="Calibri"/>
          <w:b/>
          <w:noProof/>
          <w:color w:val="333333"/>
          <w:szCs w:val="24"/>
          <w:lang w:val="en-US"/>
        </w:rPr>
        <w:t>9</w:t>
      </w:r>
      <w:r w:rsidRPr="00754E3C">
        <w:rPr>
          <w:rFonts w:ascii="Calibri" w:eastAsiaTheme="minorEastAsia" w:hAnsi="Calibri" w:cs="Calibri"/>
          <w:noProof/>
          <w:color w:val="333333"/>
          <w:szCs w:val="24"/>
          <w:lang w:val="en-US"/>
        </w:rPr>
        <w:t>(4): p. 271-85.</w:t>
      </w:r>
      <w:bookmarkEnd w:id="17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6" w:name="_ENREF_45"/>
      <w:r w:rsidRPr="00754E3C">
        <w:rPr>
          <w:rFonts w:ascii="Calibri" w:eastAsiaTheme="minorEastAsia" w:hAnsi="Calibri" w:cs="Calibri"/>
          <w:noProof/>
          <w:color w:val="333333"/>
          <w:szCs w:val="24"/>
          <w:lang w:val="en-US"/>
        </w:rPr>
        <w:t>45.</w:t>
      </w:r>
      <w:r w:rsidRPr="00754E3C">
        <w:rPr>
          <w:rFonts w:ascii="Calibri" w:eastAsiaTheme="minorEastAsia" w:hAnsi="Calibri" w:cs="Calibri"/>
          <w:noProof/>
          <w:color w:val="333333"/>
          <w:szCs w:val="24"/>
          <w:lang w:val="en-US"/>
        </w:rPr>
        <w:tab/>
        <w:t xml:space="preserve">Watts, T.H., </w:t>
      </w:r>
      <w:r w:rsidRPr="00754E3C">
        <w:rPr>
          <w:rFonts w:ascii="Calibri" w:eastAsiaTheme="minorEastAsia" w:hAnsi="Calibri" w:cs="Calibri"/>
          <w:i/>
          <w:noProof/>
          <w:color w:val="333333"/>
          <w:szCs w:val="24"/>
          <w:lang w:val="en-US"/>
        </w:rPr>
        <w:t>TNF/TNFR family members in costimulation of T cell responses.</w:t>
      </w:r>
      <w:r w:rsidRPr="00754E3C">
        <w:rPr>
          <w:rFonts w:ascii="Calibri" w:eastAsiaTheme="minorEastAsia" w:hAnsi="Calibri" w:cs="Calibri"/>
          <w:noProof/>
          <w:color w:val="333333"/>
          <w:szCs w:val="24"/>
          <w:lang w:val="en-US"/>
        </w:rPr>
        <w:t xml:space="preserve"> Annu Rev Immunol, 2005. </w:t>
      </w:r>
      <w:r w:rsidRPr="00754E3C">
        <w:rPr>
          <w:rFonts w:ascii="Calibri" w:eastAsiaTheme="minorEastAsia" w:hAnsi="Calibri" w:cs="Calibri"/>
          <w:b/>
          <w:noProof/>
          <w:color w:val="333333"/>
          <w:szCs w:val="24"/>
          <w:lang w:val="en-US"/>
        </w:rPr>
        <w:t>23</w:t>
      </w:r>
      <w:r w:rsidRPr="00754E3C">
        <w:rPr>
          <w:rFonts w:ascii="Calibri" w:eastAsiaTheme="minorEastAsia" w:hAnsi="Calibri" w:cs="Calibri"/>
          <w:noProof/>
          <w:color w:val="333333"/>
          <w:szCs w:val="24"/>
          <w:lang w:val="en-US"/>
        </w:rPr>
        <w:t>: p. 23-68.</w:t>
      </w:r>
      <w:bookmarkEnd w:id="17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7" w:name="_ENREF_46"/>
      <w:r w:rsidRPr="00754E3C">
        <w:rPr>
          <w:rFonts w:ascii="Calibri" w:eastAsiaTheme="minorEastAsia" w:hAnsi="Calibri" w:cs="Calibri"/>
          <w:noProof/>
          <w:color w:val="333333"/>
          <w:szCs w:val="24"/>
          <w:lang w:val="en-US"/>
        </w:rPr>
        <w:t>46.</w:t>
      </w:r>
      <w:r w:rsidRPr="00754E3C">
        <w:rPr>
          <w:rFonts w:ascii="Calibri" w:eastAsiaTheme="minorEastAsia" w:hAnsi="Calibri" w:cs="Calibri"/>
          <w:noProof/>
          <w:color w:val="333333"/>
          <w:szCs w:val="24"/>
          <w:lang w:val="en-US"/>
        </w:rPr>
        <w:tab/>
        <w:t xml:space="preserve">Goodwin, R.G., et al., </w:t>
      </w:r>
      <w:r w:rsidRPr="00754E3C">
        <w:rPr>
          <w:rFonts w:ascii="Calibri" w:eastAsiaTheme="minorEastAsia" w:hAnsi="Calibri" w:cs="Calibri"/>
          <w:i/>
          <w:noProof/>
          <w:color w:val="333333"/>
          <w:szCs w:val="24"/>
          <w:lang w:val="en-US"/>
        </w:rPr>
        <w:t>Molecular cloning of a ligand for the inducible T cell gene 4-1BB: a member of an emerging family of cytokines with homology to tumor necrosis factor.</w:t>
      </w:r>
      <w:r w:rsidRPr="00754E3C">
        <w:rPr>
          <w:rFonts w:ascii="Calibri" w:eastAsiaTheme="minorEastAsia" w:hAnsi="Calibri" w:cs="Calibri"/>
          <w:noProof/>
          <w:color w:val="333333"/>
          <w:szCs w:val="24"/>
          <w:lang w:val="en-US"/>
        </w:rPr>
        <w:t xml:space="preserve"> Eur J Immunol, 1993. </w:t>
      </w:r>
      <w:r w:rsidRPr="00754E3C">
        <w:rPr>
          <w:rFonts w:ascii="Calibri" w:eastAsiaTheme="minorEastAsia" w:hAnsi="Calibri" w:cs="Calibri"/>
          <w:b/>
          <w:noProof/>
          <w:color w:val="333333"/>
          <w:szCs w:val="24"/>
          <w:lang w:val="en-US"/>
        </w:rPr>
        <w:t>23</w:t>
      </w:r>
      <w:r w:rsidRPr="00754E3C">
        <w:rPr>
          <w:rFonts w:ascii="Calibri" w:eastAsiaTheme="minorEastAsia" w:hAnsi="Calibri" w:cs="Calibri"/>
          <w:noProof/>
          <w:color w:val="333333"/>
          <w:szCs w:val="24"/>
          <w:lang w:val="en-US"/>
        </w:rPr>
        <w:t>(10): p. 2631-41.</w:t>
      </w:r>
      <w:bookmarkEnd w:id="17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8" w:name="_ENREF_47"/>
      <w:r w:rsidRPr="00754E3C">
        <w:rPr>
          <w:rFonts w:ascii="Calibri" w:eastAsiaTheme="minorEastAsia" w:hAnsi="Calibri" w:cs="Calibri"/>
          <w:noProof/>
          <w:color w:val="333333"/>
          <w:szCs w:val="24"/>
          <w:lang w:val="en-US"/>
        </w:rPr>
        <w:t>47.</w:t>
      </w:r>
      <w:r w:rsidRPr="00754E3C">
        <w:rPr>
          <w:rFonts w:ascii="Calibri" w:eastAsiaTheme="minorEastAsia" w:hAnsi="Calibri" w:cs="Calibri"/>
          <w:noProof/>
          <w:color w:val="333333"/>
          <w:szCs w:val="24"/>
          <w:lang w:val="en-US"/>
        </w:rPr>
        <w:tab/>
        <w:t xml:space="preserve">Pollok, K.E., et al., </w:t>
      </w:r>
      <w:r w:rsidRPr="00754E3C">
        <w:rPr>
          <w:rFonts w:ascii="Calibri" w:eastAsiaTheme="minorEastAsia" w:hAnsi="Calibri" w:cs="Calibri"/>
          <w:i/>
          <w:noProof/>
          <w:color w:val="333333"/>
          <w:szCs w:val="24"/>
          <w:lang w:val="en-US"/>
        </w:rPr>
        <w:t>Inducible T cell antigen 4-1BB. Analysis of expression and function.</w:t>
      </w:r>
      <w:r w:rsidRPr="00754E3C">
        <w:rPr>
          <w:rFonts w:ascii="Calibri" w:eastAsiaTheme="minorEastAsia" w:hAnsi="Calibri" w:cs="Calibri"/>
          <w:noProof/>
          <w:color w:val="333333"/>
          <w:szCs w:val="24"/>
          <w:lang w:val="en-US"/>
        </w:rPr>
        <w:t xml:space="preserve"> J Immunol, 1993. </w:t>
      </w:r>
      <w:r w:rsidRPr="00754E3C">
        <w:rPr>
          <w:rFonts w:ascii="Calibri" w:eastAsiaTheme="minorEastAsia" w:hAnsi="Calibri" w:cs="Calibri"/>
          <w:b/>
          <w:noProof/>
          <w:color w:val="333333"/>
          <w:szCs w:val="24"/>
          <w:lang w:val="en-US"/>
        </w:rPr>
        <w:t>150</w:t>
      </w:r>
      <w:r w:rsidRPr="00754E3C">
        <w:rPr>
          <w:rFonts w:ascii="Calibri" w:eastAsiaTheme="minorEastAsia" w:hAnsi="Calibri" w:cs="Calibri"/>
          <w:noProof/>
          <w:color w:val="333333"/>
          <w:szCs w:val="24"/>
          <w:lang w:val="en-US"/>
        </w:rPr>
        <w:t>(3): p. 771-81.</w:t>
      </w:r>
      <w:bookmarkEnd w:id="17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79" w:name="_ENREF_48"/>
      <w:r w:rsidRPr="00754E3C">
        <w:rPr>
          <w:rFonts w:ascii="Calibri" w:eastAsiaTheme="minorEastAsia" w:hAnsi="Calibri" w:cs="Calibri"/>
          <w:noProof/>
          <w:color w:val="333333"/>
          <w:szCs w:val="24"/>
          <w:lang w:val="en-US"/>
        </w:rPr>
        <w:t>48.</w:t>
      </w:r>
      <w:r w:rsidRPr="00754E3C">
        <w:rPr>
          <w:rFonts w:ascii="Calibri" w:eastAsiaTheme="minorEastAsia" w:hAnsi="Calibri" w:cs="Calibri"/>
          <w:noProof/>
          <w:color w:val="333333"/>
          <w:szCs w:val="24"/>
          <w:lang w:val="en-US"/>
        </w:rPr>
        <w:tab/>
        <w:t xml:space="preserve">Saoulli, K., et al., </w:t>
      </w:r>
      <w:r w:rsidRPr="00754E3C">
        <w:rPr>
          <w:rFonts w:ascii="Calibri" w:eastAsiaTheme="minorEastAsia" w:hAnsi="Calibri" w:cs="Calibri"/>
          <w:i/>
          <w:noProof/>
          <w:color w:val="333333"/>
          <w:szCs w:val="24"/>
          <w:lang w:val="en-US"/>
        </w:rPr>
        <w:t>CD28-independent, TRAF2-dependent costimulation of resting T cells by 4-1BB ligand.</w:t>
      </w:r>
      <w:r w:rsidRPr="00754E3C">
        <w:rPr>
          <w:rFonts w:ascii="Calibri" w:eastAsiaTheme="minorEastAsia" w:hAnsi="Calibri" w:cs="Calibri"/>
          <w:noProof/>
          <w:color w:val="333333"/>
          <w:szCs w:val="24"/>
          <w:lang w:val="en-US"/>
        </w:rPr>
        <w:t xml:space="preserve"> J Exp Med, 1998. </w:t>
      </w:r>
      <w:r w:rsidRPr="00754E3C">
        <w:rPr>
          <w:rFonts w:ascii="Calibri" w:eastAsiaTheme="minorEastAsia" w:hAnsi="Calibri" w:cs="Calibri"/>
          <w:b/>
          <w:noProof/>
          <w:color w:val="333333"/>
          <w:szCs w:val="24"/>
          <w:lang w:val="en-US"/>
        </w:rPr>
        <w:t>187</w:t>
      </w:r>
      <w:r w:rsidRPr="00754E3C">
        <w:rPr>
          <w:rFonts w:ascii="Calibri" w:eastAsiaTheme="minorEastAsia" w:hAnsi="Calibri" w:cs="Calibri"/>
          <w:noProof/>
          <w:color w:val="333333"/>
          <w:szCs w:val="24"/>
          <w:lang w:val="en-US"/>
        </w:rPr>
        <w:t>(11): p. 1849-62.</w:t>
      </w:r>
      <w:bookmarkEnd w:id="17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0" w:name="_ENREF_49"/>
      <w:r w:rsidRPr="00754E3C">
        <w:rPr>
          <w:rFonts w:ascii="Calibri" w:eastAsiaTheme="minorEastAsia" w:hAnsi="Calibri" w:cs="Calibri"/>
          <w:noProof/>
          <w:color w:val="333333"/>
          <w:szCs w:val="24"/>
          <w:lang w:val="en-US"/>
        </w:rPr>
        <w:t>49.</w:t>
      </w:r>
      <w:r w:rsidRPr="00754E3C">
        <w:rPr>
          <w:rFonts w:ascii="Calibri" w:eastAsiaTheme="minorEastAsia" w:hAnsi="Calibri" w:cs="Calibri"/>
          <w:noProof/>
          <w:color w:val="333333"/>
          <w:szCs w:val="24"/>
          <w:lang w:val="en-US"/>
        </w:rPr>
        <w:tab/>
        <w:t xml:space="preserve">Kwon, B.S. and S.M. Weissman, </w:t>
      </w:r>
      <w:r w:rsidRPr="00754E3C">
        <w:rPr>
          <w:rFonts w:ascii="Calibri" w:eastAsiaTheme="minorEastAsia" w:hAnsi="Calibri" w:cs="Calibri"/>
          <w:i/>
          <w:noProof/>
          <w:color w:val="333333"/>
          <w:szCs w:val="24"/>
          <w:lang w:val="en-US"/>
        </w:rPr>
        <w:t>cDNA sequences of two inducible T-cell genes.</w:t>
      </w:r>
      <w:r w:rsidRPr="00754E3C">
        <w:rPr>
          <w:rFonts w:ascii="Calibri" w:eastAsiaTheme="minorEastAsia" w:hAnsi="Calibri" w:cs="Calibri"/>
          <w:noProof/>
          <w:color w:val="333333"/>
          <w:szCs w:val="24"/>
          <w:lang w:val="en-US"/>
        </w:rPr>
        <w:t xml:space="preserve"> Proc Natl Acad Sci U S A, 1989. </w:t>
      </w:r>
      <w:r w:rsidRPr="00754E3C">
        <w:rPr>
          <w:rFonts w:ascii="Calibri" w:eastAsiaTheme="minorEastAsia" w:hAnsi="Calibri" w:cs="Calibri"/>
          <w:b/>
          <w:noProof/>
          <w:color w:val="333333"/>
          <w:szCs w:val="24"/>
          <w:lang w:val="en-US"/>
        </w:rPr>
        <w:t>86</w:t>
      </w:r>
      <w:r w:rsidRPr="00754E3C">
        <w:rPr>
          <w:rFonts w:ascii="Calibri" w:eastAsiaTheme="minorEastAsia" w:hAnsi="Calibri" w:cs="Calibri"/>
          <w:noProof/>
          <w:color w:val="333333"/>
          <w:szCs w:val="24"/>
          <w:lang w:val="en-US"/>
        </w:rPr>
        <w:t>(6): p. 1963-7.</w:t>
      </w:r>
      <w:bookmarkEnd w:id="18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1" w:name="_ENREF_50"/>
      <w:r w:rsidRPr="00754E3C">
        <w:rPr>
          <w:rFonts w:ascii="Calibri" w:eastAsiaTheme="minorEastAsia" w:hAnsi="Calibri" w:cs="Calibri"/>
          <w:noProof/>
          <w:color w:val="333333"/>
          <w:szCs w:val="24"/>
          <w:lang w:val="en-US"/>
        </w:rPr>
        <w:t>50.</w:t>
      </w:r>
      <w:r w:rsidRPr="00754E3C">
        <w:rPr>
          <w:rFonts w:ascii="Calibri" w:eastAsiaTheme="minorEastAsia" w:hAnsi="Calibri" w:cs="Calibri"/>
          <w:noProof/>
          <w:color w:val="333333"/>
          <w:szCs w:val="24"/>
          <w:lang w:val="en-US"/>
        </w:rPr>
        <w:tab/>
        <w:t xml:space="preserve">Lucey, D.R., M. Clerici, and G.M. Shearer, </w:t>
      </w:r>
      <w:r w:rsidRPr="00754E3C">
        <w:rPr>
          <w:rFonts w:ascii="Calibri" w:eastAsiaTheme="minorEastAsia" w:hAnsi="Calibri" w:cs="Calibri"/>
          <w:i/>
          <w:noProof/>
          <w:color w:val="333333"/>
          <w:szCs w:val="24"/>
          <w:lang w:val="en-US"/>
        </w:rPr>
        <w:t>Type 1 and type 2 cytokine dysregulation in human infectious, neoplastic, and inflammatory diseases.</w:t>
      </w:r>
      <w:r w:rsidRPr="00754E3C">
        <w:rPr>
          <w:rFonts w:ascii="Calibri" w:eastAsiaTheme="minorEastAsia" w:hAnsi="Calibri" w:cs="Calibri"/>
          <w:noProof/>
          <w:color w:val="333333"/>
          <w:szCs w:val="24"/>
          <w:lang w:val="en-US"/>
        </w:rPr>
        <w:t xml:space="preserve"> Clin Microbiol Rev, 1996. </w:t>
      </w:r>
      <w:r w:rsidRPr="00754E3C">
        <w:rPr>
          <w:rFonts w:ascii="Calibri" w:eastAsiaTheme="minorEastAsia" w:hAnsi="Calibri" w:cs="Calibri"/>
          <w:b/>
          <w:noProof/>
          <w:color w:val="333333"/>
          <w:szCs w:val="24"/>
          <w:lang w:val="en-US"/>
        </w:rPr>
        <w:t>9</w:t>
      </w:r>
      <w:r w:rsidRPr="00754E3C">
        <w:rPr>
          <w:rFonts w:ascii="Calibri" w:eastAsiaTheme="minorEastAsia" w:hAnsi="Calibri" w:cs="Calibri"/>
          <w:noProof/>
          <w:color w:val="333333"/>
          <w:szCs w:val="24"/>
          <w:lang w:val="en-US"/>
        </w:rPr>
        <w:t>(4): p. 532-62.</w:t>
      </w:r>
      <w:bookmarkEnd w:id="18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2" w:name="_ENREF_51"/>
      <w:r w:rsidRPr="00754E3C">
        <w:rPr>
          <w:rFonts w:ascii="Calibri" w:eastAsiaTheme="minorEastAsia" w:hAnsi="Calibri" w:cs="Calibri"/>
          <w:noProof/>
          <w:color w:val="333333"/>
          <w:szCs w:val="24"/>
          <w:lang w:val="en-US"/>
        </w:rPr>
        <w:t>51.</w:t>
      </w:r>
      <w:r w:rsidRPr="00754E3C">
        <w:rPr>
          <w:rFonts w:ascii="Calibri" w:eastAsiaTheme="minorEastAsia" w:hAnsi="Calibri" w:cs="Calibri"/>
          <w:noProof/>
          <w:color w:val="333333"/>
          <w:szCs w:val="24"/>
          <w:lang w:val="en-US"/>
        </w:rPr>
        <w:tab/>
        <w:t xml:space="preserve">van Crevel, R., T.H. Ottenhoff, and J.W. van der Meer, </w:t>
      </w:r>
      <w:r w:rsidRPr="00754E3C">
        <w:rPr>
          <w:rFonts w:ascii="Calibri" w:eastAsiaTheme="minorEastAsia" w:hAnsi="Calibri" w:cs="Calibri"/>
          <w:i/>
          <w:noProof/>
          <w:color w:val="333333"/>
          <w:szCs w:val="24"/>
          <w:lang w:val="en-US"/>
        </w:rPr>
        <w:t>Innate immunity to Mycobacterium tuberculosis.</w:t>
      </w:r>
      <w:r w:rsidRPr="00754E3C">
        <w:rPr>
          <w:rFonts w:ascii="Calibri" w:eastAsiaTheme="minorEastAsia" w:hAnsi="Calibri" w:cs="Calibri"/>
          <w:noProof/>
          <w:color w:val="333333"/>
          <w:szCs w:val="24"/>
          <w:lang w:val="en-US"/>
        </w:rPr>
        <w:t xml:space="preserve"> Clin Microbiol Rev, 2002. </w:t>
      </w:r>
      <w:r w:rsidRPr="00754E3C">
        <w:rPr>
          <w:rFonts w:ascii="Calibri" w:eastAsiaTheme="minorEastAsia" w:hAnsi="Calibri" w:cs="Calibri"/>
          <w:b/>
          <w:noProof/>
          <w:color w:val="333333"/>
          <w:szCs w:val="24"/>
          <w:lang w:val="en-US"/>
        </w:rPr>
        <w:t>15</w:t>
      </w:r>
      <w:r w:rsidRPr="00754E3C">
        <w:rPr>
          <w:rFonts w:ascii="Calibri" w:eastAsiaTheme="minorEastAsia" w:hAnsi="Calibri" w:cs="Calibri"/>
          <w:noProof/>
          <w:color w:val="333333"/>
          <w:szCs w:val="24"/>
          <w:lang w:val="en-US"/>
        </w:rPr>
        <w:t>(2): p. 294-309.</w:t>
      </w:r>
      <w:bookmarkEnd w:id="18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3" w:name="_ENREF_52"/>
      <w:r w:rsidRPr="00754E3C">
        <w:rPr>
          <w:rFonts w:ascii="Calibri" w:eastAsiaTheme="minorEastAsia" w:hAnsi="Calibri" w:cs="Calibri"/>
          <w:noProof/>
          <w:color w:val="333333"/>
          <w:szCs w:val="24"/>
          <w:lang w:val="en-US"/>
        </w:rPr>
        <w:t>52.</w:t>
      </w:r>
      <w:r w:rsidRPr="00754E3C">
        <w:rPr>
          <w:rFonts w:ascii="Calibri" w:eastAsiaTheme="minorEastAsia" w:hAnsi="Calibri" w:cs="Calibri"/>
          <w:noProof/>
          <w:color w:val="333333"/>
          <w:szCs w:val="24"/>
          <w:lang w:val="en-US"/>
        </w:rPr>
        <w:tab/>
        <w:t xml:space="preserve">Bour-Jordan, H. and J.A. Bluestone, </w:t>
      </w:r>
      <w:r w:rsidRPr="00754E3C">
        <w:rPr>
          <w:rFonts w:ascii="Calibri" w:eastAsiaTheme="minorEastAsia" w:hAnsi="Calibri" w:cs="Calibri"/>
          <w:i/>
          <w:noProof/>
          <w:color w:val="333333"/>
          <w:szCs w:val="24"/>
          <w:lang w:val="en-US"/>
        </w:rPr>
        <w:t>Regulating the regulators: costimulatory signals control the homeostasis and function of regulatory T cells.</w:t>
      </w:r>
      <w:r w:rsidRPr="00754E3C">
        <w:rPr>
          <w:rFonts w:ascii="Calibri" w:eastAsiaTheme="minorEastAsia" w:hAnsi="Calibri" w:cs="Calibri"/>
          <w:noProof/>
          <w:color w:val="333333"/>
          <w:szCs w:val="24"/>
          <w:lang w:val="en-US"/>
        </w:rPr>
        <w:t xml:space="preserve"> Immunol Rev, 2009. </w:t>
      </w:r>
      <w:r w:rsidRPr="00754E3C">
        <w:rPr>
          <w:rFonts w:ascii="Calibri" w:eastAsiaTheme="minorEastAsia" w:hAnsi="Calibri" w:cs="Calibri"/>
          <w:b/>
          <w:noProof/>
          <w:color w:val="333333"/>
          <w:szCs w:val="24"/>
          <w:lang w:val="en-US"/>
        </w:rPr>
        <w:t>229</w:t>
      </w:r>
      <w:r w:rsidRPr="00754E3C">
        <w:rPr>
          <w:rFonts w:ascii="Calibri" w:eastAsiaTheme="minorEastAsia" w:hAnsi="Calibri" w:cs="Calibri"/>
          <w:noProof/>
          <w:color w:val="333333"/>
          <w:szCs w:val="24"/>
          <w:lang w:val="en-US"/>
        </w:rPr>
        <w:t>(1): p. 41-66.</w:t>
      </w:r>
      <w:bookmarkEnd w:id="18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4" w:name="_ENREF_53"/>
      <w:r w:rsidRPr="00754E3C">
        <w:rPr>
          <w:rFonts w:ascii="Calibri" w:eastAsiaTheme="minorEastAsia" w:hAnsi="Calibri" w:cs="Calibri"/>
          <w:noProof/>
          <w:color w:val="333333"/>
          <w:szCs w:val="24"/>
          <w:lang w:val="en-US"/>
        </w:rPr>
        <w:t>53.</w:t>
      </w:r>
      <w:r w:rsidRPr="00754E3C">
        <w:rPr>
          <w:rFonts w:ascii="Calibri" w:eastAsiaTheme="minorEastAsia" w:hAnsi="Calibri" w:cs="Calibri"/>
          <w:noProof/>
          <w:color w:val="333333"/>
          <w:szCs w:val="24"/>
          <w:lang w:val="en-US"/>
        </w:rPr>
        <w:tab/>
        <w:t xml:space="preserve">Sleasman, J.W., et al., </w:t>
      </w:r>
      <w:r w:rsidRPr="00754E3C">
        <w:rPr>
          <w:rFonts w:ascii="Calibri" w:eastAsiaTheme="minorEastAsia" w:hAnsi="Calibri" w:cs="Calibri"/>
          <w:i/>
          <w:noProof/>
          <w:color w:val="333333"/>
          <w:szCs w:val="24"/>
          <w:lang w:val="en-US"/>
        </w:rPr>
        <w:t>Immunomagnetic selection of purified monocyte and lymphocyte populations from peripheral blood mononuclear cells following cryopreservation.</w:t>
      </w:r>
      <w:r w:rsidRPr="00754E3C">
        <w:rPr>
          <w:rFonts w:ascii="Calibri" w:eastAsiaTheme="minorEastAsia" w:hAnsi="Calibri" w:cs="Calibri"/>
          <w:noProof/>
          <w:color w:val="333333"/>
          <w:szCs w:val="24"/>
          <w:lang w:val="en-US"/>
        </w:rPr>
        <w:t xml:space="preserve"> Clin Diagn Lab Immunol, 1997. </w:t>
      </w:r>
      <w:r w:rsidRPr="00754E3C">
        <w:rPr>
          <w:rFonts w:ascii="Calibri" w:eastAsiaTheme="minorEastAsia" w:hAnsi="Calibri" w:cs="Calibri"/>
          <w:b/>
          <w:noProof/>
          <w:color w:val="333333"/>
          <w:szCs w:val="24"/>
          <w:lang w:val="en-US"/>
        </w:rPr>
        <w:t>4</w:t>
      </w:r>
      <w:r w:rsidRPr="00754E3C">
        <w:rPr>
          <w:rFonts w:ascii="Calibri" w:eastAsiaTheme="minorEastAsia" w:hAnsi="Calibri" w:cs="Calibri"/>
          <w:noProof/>
          <w:color w:val="333333"/>
          <w:szCs w:val="24"/>
          <w:lang w:val="en-US"/>
        </w:rPr>
        <w:t>(6): p. 653-8.</w:t>
      </w:r>
      <w:bookmarkEnd w:id="18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5" w:name="_ENREF_54"/>
      <w:r w:rsidRPr="00754E3C">
        <w:rPr>
          <w:rFonts w:ascii="Calibri" w:eastAsiaTheme="minorEastAsia" w:hAnsi="Calibri" w:cs="Calibri"/>
          <w:noProof/>
          <w:color w:val="333333"/>
          <w:szCs w:val="24"/>
          <w:lang w:val="en-US"/>
        </w:rPr>
        <w:t>54.</w:t>
      </w:r>
      <w:r w:rsidRPr="00754E3C">
        <w:rPr>
          <w:rFonts w:ascii="Calibri" w:eastAsiaTheme="minorEastAsia" w:hAnsi="Calibri" w:cs="Calibri"/>
          <w:noProof/>
          <w:color w:val="333333"/>
          <w:szCs w:val="24"/>
          <w:lang w:val="en-US"/>
        </w:rPr>
        <w:tab/>
        <w:t xml:space="preserve">Sotosek, S., et al., </w:t>
      </w:r>
      <w:r w:rsidRPr="00754E3C">
        <w:rPr>
          <w:rFonts w:ascii="Calibri" w:eastAsiaTheme="minorEastAsia" w:hAnsi="Calibri" w:cs="Calibri"/>
          <w:i/>
          <w:noProof/>
          <w:color w:val="333333"/>
          <w:szCs w:val="24"/>
          <w:lang w:val="en-US"/>
        </w:rPr>
        <w:t>Comparative study of frequency of different lymphocytes subpopulation in peripheral blood of patients with prostate cancer and benign prostatic hyperplasia.</w:t>
      </w:r>
      <w:r w:rsidRPr="00754E3C">
        <w:rPr>
          <w:rFonts w:ascii="Calibri" w:eastAsiaTheme="minorEastAsia" w:hAnsi="Calibri" w:cs="Calibri"/>
          <w:noProof/>
          <w:color w:val="333333"/>
          <w:szCs w:val="24"/>
          <w:lang w:val="en-US"/>
        </w:rPr>
        <w:t xml:space="preserve"> Wien Klin Wochenschr, 2011. </w:t>
      </w:r>
      <w:r w:rsidRPr="00754E3C">
        <w:rPr>
          <w:rFonts w:ascii="Calibri" w:eastAsiaTheme="minorEastAsia" w:hAnsi="Calibri" w:cs="Calibri"/>
          <w:b/>
          <w:noProof/>
          <w:color w:val="333333"/>
          <w:szCs w:val="24"/>
          <w:lang w:val="en-US"/>
        </w:rPr>
        <w:t>123</w:t>
      </w:r>
      <w:r w:rsidRPr="00754E3C">
        <w:rPr>
          <w:rFonts w:ascii="Calibri" w:eastAsiaTheme="minorEastAsia" w:hAnsi="Calibri" w:cs="Calibri"/>
          <w:noProof/>
          <w:color w:val="333333"/>
          <w:szCs w:val="24"/>
          <w:lang w:val="en-US"/>
        </w:rPr>
        <w:t>(23-24): p. 718-725.</w:t>
      </w:r>
      <w:bookmarkEnd w:id="18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6" w:name="_ENREF_55"/>
      <w:r w:rsidRPr="00754E3C">
        <w:rPr>
          <w:rFonts w:ascii="Calibri" w:eastAsiaTheme="minorEastAsia" w:hAnsi="Calibri" w:cs="Calibri"/>
          <w:noProof/>
          <w:color w:val="333333"/>
          <w:szCs w:val="24"/>
          <w:lang w:val="en-US"/>
        </w:rPr>
        <w:t>55.</w:t>
      </w:r>
      <w:r w:rsidRPr="00754E3C">
        <w:rPr>
          <w:rFonts w:ascii="Calibri" w:eastAsiaTheme="minorEastAsia" w:hAnsi="Calibri" w:cs="Calibri"/>
          <w:noProof/>
          <w:color w:val="333333"/>
          <w:szCs w:val="24"/>
          <w:lang w:val="en-US"/>
        </w:rPr>
        <w:tab/>
        <w:t xml:space="preserve">Kaufmann, S.H., et al., </w:t>
      </w:r>
      <w:r w:rsidRPr="00754E3C">
        <w:rPr>
          <w:rFonts w:ascii="Calibri" w:eastAsiaTheme="minorEastAsia" w:hAnsi="Calibri" w:cs="Calibri"/>
          <w:i/>
          <w:noProof/>
          <w:color w:val="333333"/>
          <w:szCs w:val="24"/>
          <w:lang w:val="en-US"/>
        </w:rPr>
        <w:t>Enumeration of T cells reactive with Mycobacterium tuberculosis organisms and specific for the recombinant mycobacterial 64-kDa protein.</w:t>
      </w:r>
      <w:r w:rsidRPr="00754E3C">
        <w:rPr>
          <w:rFonts w:ascii="Calibri" w:eastAsiaTheme="minorEastAsia" w:hAnsi="Calibri" w:cs="Calibri"/>
          <w:noProof/>
          <w:color w:val="333333"/>
          <w:szCs w:val="24"/>
          <w:lang w:val="en-US"/>
        </w:rPr>
        <w:t xml:space="preserve"> Eur J Immunol, 1987. </w:t>
      </w:r>
      <w:r w:rsidRPr="00754E3C">
        <w:rPr>
          <w:rFonts w:ascii="Calibri" w:eastAsiaTheme="minorEastAsia" w:hAnsi="Calibri" w:cs="Calibri"/>
          <w:b/>
          <w:noProof/>
          <w:color w:val="333333"/>
          <w:szCs w:val="24"/>
          <w:lang w:val="en-US"/>
        </w:rPr>
        <w:t>17</w:t>
      </w:r>
      <w:r w:rsidRPr="00754E3C">
        <w:rPr>
          <w:rFonts w:ascii="Calibri" w:eastAsiaTheme="minorEastAsia" w:hAnsi="Calibri" w:cs="Calibri"/>
          <w:noProof/>
          <w:color w:val="333333"/>
          <w:szCs w:val="24"/>
          <w:lang w:val="en-US"/>
        </w:rPr>
        <w:t>(3): p. 351-7.</w:t>
      </w:r>
      <w:bookmarkEnd w:id="18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7" w:name="_ENREF_56"/>
      <w:r w:rsidRPr="00754E3C">
        <w:rPr>
          <w:rFonts w:ascii="Calibri" w:eastAsiaTheme="minorEastAsia" w:hAnsi="Calibri" w:cs="Calibri"/>
          <w:noProof/>
          <w:color w:val="333333"/>
          <w:szCs w:val="24"/>
          <w:lang w:val="en-US"/>
        </w:rPr>
        <w:t>56.</w:t>
      </w:r>
      <w:r w:rsidRPr="00754E3C">
        <w:rPr>
          <w:rFonts w:ascii="Calibri" w:eastAsiaTheme="minorEastAsia" w:hAnsi="Calibri" w:cs="Calibri"/>
          <w:noProof/>
          <w:color w:val="333333"/>
          <w:szCs w:val="24"/>
          <w:lang w:val="en-US"/>
        </w:rPr>
        <w:tab/>
        <w:t xml:space="preserve">Modlin, R.L., et al., </w:t>
      </w:r>
      <w:r w:rsidRPr="00754E3C">
        <w:rPr>
          <w:rFonts w:ascii="Calibri" w:eastAsiaTheme="minorEastAsia" w:hAnsi="Calibri" w:cs="Calibri"/>
          <w:i/>
          <w:noProof/>
          <w:color w:val="333333"/>
          <w:szCs w:val="24"/>
          <w:lang w:val="en-US"/>
        </w:rPr>
        <w:t>Learning from lesions: patterns of tissue inflammation in leprosy.</w:t>
      </w:r>
      <w:r w:rsidRPr="00754E3C">
        <w:rPr>
          <w:rFonts w:ascii="Calibri" w:eastAsiaTheme="minorEastAsia" w:hAnsi="Calibri" w:cs="Calibri"/>
          <w:noProof/>
          <w:color w:val="333333"/>
          <w:szCs w:val="24"/>
          <w:lang w:val="en-US"/>
        </w:rPr>
        <w:t xml:space="preserve"> Proc Natl Acad Sci U S A, 1988. </w:t>
      </w:r>
      <w:r w:rsidRPr="00754E3C">
        <w:rPr>
          <w:rFonts w:ascii="Calibri" w:eastAsiaTheme="minorEastAsia" w:hAnsi="Calibri" w:cs="Calibri"/>
          <w:b/>
          <w:noProof/>
          <w:color w:val="333333"/>
          <w:szCs w:val="24"/>
          <w:lang w:val="en-US"/>
        </w:rPr>
        <w:t>85</w:t>
      </w:r>
      <w:r w:rsidRPr="00754E3C">
        <w:rPr>
          <w:rFonts w:ascii="Calibri" w:eastAsiaTheme="minorEastAsia" w:hAnsi="Calibri" w:cs="Calibri"/>
          <w:noProof/>
          <w:color w:val="333333"/>
          <w:szCs w:val="24"/>
          <w:lang w:val="en-US"/>
        </w:rPr>
        <w:t>(4): p. 1213-7.</w:t>
      </w:r>
      <w:bookmarkEnd w:id="18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8" w:name="_ENREF_57"/>
      <w:r w:rsidRPr="00754E3C">
        <w:rPr>
          <w:rFonts w:ascii="Calibri" w:eastAsiaTheme="minorEastAsia" w:hAnsi="Calibri" w:cs="Calibri"/>
          <w:noProof/>
          <w:color w:val="333333"/>
          <w:szCs w:val="24"/>
          <w:lang w:val="en-US"/>
        </w:rPr>
        <w:t>57.</w:t>
      </w:r>
      <w:r w:rsidRPr="00754E3C">
        <w:rPr>
          <w:rFonts w:ascii="Calibri" w:eastAsiaTheme="minorEastAsia" w:hAnsi="Calibri" w:cs="Calibri"/>
          <w:noProof/>
          <w:color w:val="333333"/>
          <w:szCs w:val="24"/>
          <w:lang w:val="en-US"/>
        </w:rPr>
        <w:tab/>
        <w:t xml:space="preserve">Ju, S., et al., </w:t>
      </w:r>
      <w:r w:rsidRPr="00754E3C">
        <w:rPr>
          <w:rFonts w:ascii="Calibri" w:eastAsiaTheme="minorEastAsia" w:hAnsi="Calibri" w:cs="Calibri"/>
          <w:i/>
          <w:noProof/>
          <w:color w:val="333333"/>
          <w:szCs w:val="24"/>
          <w:lang w:val="en-US"/>
        </w:rPr>
        <w:t>A novel approach to induce human DCs from monocytes by triggering 4-1BBL reverse signaling.</w:t>
      </w:r>
      <w:r w:rsidRPr="00754E3C">
        <w:rPr>
          <w:rFonts w:ascii="Calibri" w:eastAsiaTheme="minorEastAsia" w:hAnsi="Calibri" w:cs="Calibri"/>
          <w:noProof/>
          <w:color w:val="333333"/>
          <w:szCs w:val="24"/>
          <w:lang w:val="en-US"/>
        </w:rPr>
        <w:t xml:space="preserve"> Int Immunol, 2009. </w:t>
      </w:r>
      <w:r w:rsidRPr="00754E3C">
        <w:rPr>
          <w:rFonts w:ascii="Calibri" w:eastAsiaTheme="minorEastAsia" w:hAnsi="Calibri" w:cs="Calibri"/>
          <w:b/>
          <w:noProof/>
          <w:color w:val="333333"/>
          <w:szCs w:val="24"/>
          <w:lang w:val="en-US"/>
        </w:rPr>
        <w:t>21</w:t>
      </w:r>
      <w:r w:rsidRPr="00754E3C">
        <w:rPr>
          <w:rFonts w:ascii="Calibri" w:eastAsiaTheme="minorEastAsia" w:hAnsi="Calibri" w:cs="Calibri"/>
          <w:noProof/>
          <w:color w:val="333333"/>
          <w:szCs w:val="24"/>
          <w:lang w:val="en-US"/>
        </w:rPr>
        <w:t>(10): p. 1135-44.</w:t>
      </w:r>
      <w:bookmarkEnd w:id="18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89" w:name="_ENREF_58"/>
      <w:r w:rsidRPr="00754E3C">
        <w:rPr>
          <w:rFonts w:ascii="Calibri" w:eastAsiaTheme="minorEastAsia" w:hAnsi="Calibri" w:cs="Calibri"/>
          <w:noProof/>
          <w:color w:val="333333"/>
          <w:szCs w:val="24"/>
          <w:lang w:val="en-US"/>
        </w:rPr>
        <w:t>58.</w:t>
      </w:r>
      <w:r w:rsidRPr="00754E3C">
        <w:rPr>
          <w:rFonts w:ascii="Calibri" w:eastAsiaTheme="minorEastAsia" w:hAnsi="Calibri" w:cs="Calibri"/>
          <w:noProof/>
          <w:color w:val="333333"/>
          <w:szCs w:val="24"/>
          <w:lang w:val="en-US"/>
        </w:rPr>
        <w:tab/>
        <w:t xml:space="preserve">Langstein, J., et al., </w:t>
      </w:r>
      <w:r w:rsidRPr="00754E3C">
        <w:rPr>
          <w:rFonts w:ascii="Calibri" w:eastAsiaTheme="minorEastAsia" w:hAnsi="Calibri" w:cs="Calibri"/>
          <w:i/>
          <w:noProof/>
          <w:color w:val="333333"/>
          <w:szCs w:val="24"/>
          <w:lang w:val="en-US"/>
        </w:rPr>
        <w:t>Comparative analysis of CD137 and LPS effects on monocyte activation, survival, and proliferation.</w:t>
      </w:r>
      <w:r w:rsidRPr="00754E3C">
        <w:rPr>
          <w:rFonts w:ascii="Calibri" w:eastAsiaTheme="minorEastAsia" w:hAnsi="Calibri" w:cs="Calibri"/>
          <w:noProof/>
          <w:color w:val="333333"/>
          <w:szCs w:val="24"/>
          <w:lang w:val="en-US"/>
        </w:rPr>
        <w:t xml:space="preserve"> Biochem Biophys Res Commun, 2000. </w:t>
      </w:r>
      <w:r w:rsidRPr="00754E3C">
        <w:rPr>
          <w:rFonts w:ascii="Calibri" w:eastAsiaTheme="minorEastAsia" w:hAnsi="Calibri" w:cs="Calibri"/>
          <w:b/>
          <w:noProof/>
          <w:color w:val="333333"/>
          <w:szCs w:val="24"/>
          <w:lang w:val="en-US"/>
        </w:rPr>
        <w:t>273</w:t>
      </w:r>
      <w:r w:rsidRPr="00754E3C">
        <w:rPr>
          <w:rFonts w:ascii="Calibri" w:eastAsiaTheme="minorEastAsia" w:hAnsi="Calibri" w:cs="Calibri"/>
          <w:noProof/>
          <w:color w:val="333333"/>
          <w:szCs w:val="24"/>
          <w:lang w:val="en-US"/>
        </w:rPr>
        <w:t>(1): p. 117-22.</w:t>
      </w:r>
      <w:bookmarkEnd w:id="18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0" w:name="_ENREF_59"/>
      <w:r w:rsidRPr="00754E3C">
        <w:rPr>
          <w:rFonts w:ascii="Calibri" w:eastAsiaTheme="minorEastAsia" w:hAnsi="Calibri" w:cs="Calibri"/>
          <w:noProof/>
          <w:color w:val="333333"/>
          <w:szCs w:val="24"/>
          <w:lang w:val="en-US"/>
        </w:rPr>
        <w:t>59.</w:t>
      </w:r>
      <w:r w:rsidRPr="00754E3C">
        <w:rPr>
          <w:rFonts w:ascii="Calibri" w:eastAsiaTheme="minorEastAsia" w:hAnsi="Calibri" w:cs="Calibri"/>
          <w:noProof/>
          <w:color w:val="333333"/>
          <w:szCs w:val="24"/>
          <w:lang w:val="en-US"/>
        </w:rPr>
        <w:tab/>
        <w:t xml:space="preserve">Langstein, J., J. Michel, and H. Schwarz, </w:t>
      </w:r>
      <w:r w:rsidRPr="00754E3C">
        <w:rPr>
          <w:rFonts w:ascii="Calibri" w:eastAsiaTheme="minorEastAsia" w:hAnsi="Calibri" w:cs="Calibri"/>
          <w:i/>
          <w:noProof/>
          <w:color w:val="333333"/>
          <w:szCs w:val="24"/>
          <w:lang w:val="en-US"/>
        </w:rPr>
        <w:t>CD137 induces proliferation and endomitosis in monocytes.</w:t>
      </w:r>
      <w:r w:rsidRPr="00754E3C">
        <w:rPr>
          <w:rFonts w:ascii="Calibri" w:eastAsiaTheme="minorEastAsia" w:hAnsi="Calibri" w:cs="Calibri"/>
          <w:noProof/>
          <w:color w:val="333333"/>
          <w:szCs w:val="24"/>
          <w:lang w:val="en-US"/>
        </w:rPr>
        <w:t xml:space="preserve"> Blood, 1999. </w:t>
      </w:r>
      <w:r w:rsidRPr="00754E3C">
        <w:rPr>
          <w:rFonts w:ascii="Calibri" w:eastAsiaTheme="minorEastAsia" w:hAnsi="Calibri" w:cs="Calibri"/>
          <w:b/>
          <w:noProof/>
          <w:color w:val="333333"/>
          <w:szCs w:val="24"/>
          <w:lang w:val="en-US"/>
        </w:rPr>
        <w:t>94</w:t>
      </w:r>
      <w:r w:rsidRPr="00754E3C">
        <w:rPr>
          <w:rFonts w:ascii="Calibri" w:eastAsiaTheme="minorEastAsia" w:hAnsi="Calibri" w:cs="Calibri"/>
          <w:noProof/>
          <w:color w:val="333333"/>
          <w:szCs w:val="24"/>
          <w:lang w:val="en-US"/>
        </w:rPr>
        <w:t>(9): p. 3161-8.</w:t>
      </w:r>
      <w:bookmarkEnd w:id="19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1" w:name="_ENREF_60"/>
      <w:r w:rsidRPr="00754E3C">
        <w:rPr>
          <w:rFonts w:ascii="Calibri" w:eastAsiaTheme="minorEastAsia" w:hAnsi="Calibri" w:cs="Calibri"/>
          <w:noProof/>
          <w:color w:val="333333"/>
          <w:szCs w:val="24"/>
          <w:lang w:val="en-US"/>
        </w:rPr>
        <w:t>60.</w:t>
      </w:r>
      <w:r w:rsidRPr="00754E3C">
        <w:rPr>
          <w:rFonts w:ascii="Calibri" w:eastAsiaTheme="minorEastAsia" w:hAnsi="Calibri" w:cs="Calibri"/>
          <w:noProof/>
          <w:color w:val="333333"/>
          <w:szCs w:val="24"/>
          <w:lang w:val="en-US"/>
        </w:rPr>
        <w:tab/>
        <w:t xml:space="preserve">Sud, D., et al., </w:t>
      </w:r>
      <w:r w:rsidRPr="00754E3C">
        <w:rPr>
          <w:rFonts w:ascii="Calibri" w:eastAsiaTheme="minorEastAsia" w:hAnsi="Calibri" w:cs="Calibri"/>
          <w:i/>
          <w:noProof/>
          <w:color w:val="333333"/>
          <w:szCs w:val="24"/>
          <w:lang w:val="en-US"/>
        </w:rPr>
        <w:t>Contribution of CD8+ T cells to control of Mycobacterium tuberculosis infection.</w:t>
      </w:r>
      <w:r w:rsidRPr="00754E3C">
        <w:rPr>
          <w:rFonts w:ascii="Calibri" w:eastAsiaTheme="minorEastAsia" w:hAnsi="Calibri" w:cs="Calibri"/>
          <w:noProof/>
          <w:color w:val="333333"/>
          <w:szCs w:val="24"/>
          <w:lang w:val="en-US"/>
        </w:rPr>
        <w:t xml:space="preserve"> J Immunol, 2006. </w:t>
      </w:r>
      <w:r w:rsidRPr="00754E3C">
        <w:rPr>
          <w:rFonts w:ascii="Calibri" w:eastAsiaTheme="minorEastAsia" w:hAnsi="Calibri" w:cs="Calibri"/>
          <w:b/>
          <w:noProof/>
          <w:color w:val="333333"/>
          <w:szCs w:val="24"/>
          <w:lang w:val="en-US"/>
        </w:rPr>
        <w:t>176</w:t>
      </w:r>
      <w:r w:rsidRPr="00754E3C">
        <w:rPr>
          <w:rFonts w:ascii="Calibri" w:eastAsiaTheme="minorEastAsia" w:hAnsi="Calibri" w:cs="Calibri"/>
          <w:noProof/>
          <w:color w:val="333333"/>
          <w:szCs w:val="24"/>
          <w:lang w:val="en-US"/>
        </w:rPr>
        <w:t>(7): p. 4296-314.</w:t>
      </w:r>
      <w:bookmarkEnd w:id="19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2" w:name="_ENREF_61"/>
      <w:r w:rsidRPr="00754E3C">
        <w:rPr>
          <w:rFonts w:ascii="Calibri" w:eastAsiaTheme="minorEastAsia" w:hAnsi="Calibri" w:cs="Calibri"/>
          <w:noProof/>
          <w:color w:val="333333"/>
          <w:szCs w:val="24"/>
          <w:lang w:val="en-US"/>
        </w:rPr>
        <w:t>61.</w:t>
      </w:r>
      <w:r w:rsidRPr="00754E3C">
        <w:rPr>
          <w:rFonts w:ascii="Calibri" w:eastAsiaTheme="minorEastAsia" w:hAnsi="Calibri" w:cs="Calibri"/>
          <w:noProof/>
          <w:color w:val="333333"/>
          <w:szCs w:val="24"/>
          <w:lang w:val="en-US"/>
        </w:rPr>
        <w:tab/>
        <w:t xml:space="preserve">Langstein, J. and H. Schwarz, </w:t>
      </w:r>
      <w:r w:rsidRPr="00754E3C">
        <w:rPr>
          <w:rFonts w:ascii="Calibri" w:eastAsiaTheme="minorEastAsia" w:hAnsi="Calibri" w:cs="Calibri"/>
          <w:i/>
          <w:noProof/>
          <w:color w:val="333333"/>
          <w:szCs w:val="24"/>
          <w:lang w:val="en-US"/>
        </w:rPr>
        <w:t>Identification of CD137 as a potent monocyte survival factor.</w:t>
      </w:r>
      <w:r w:rsidRPr="00754E3C">
        <w:rPr>
          <w:rFonts w:ascii="Calibri" w:eastAsiaTheme="minorEastAsia" w:hAnsi="Calibri" w:cs="Calibri"/>
          <w:noProof/>
          <w:color w:val="333333"/>
          <w:szCs w:val="24"/>
          <w:lang w:val="en-US"/>
        </w:rPr>
        <w:t xml:space="preserve"> J Leukoc Biol, 1999. </w:t>
      </w:r>
      <w:r w:rsidRPr="00754E3C">
        <w:rPr>
          <w:rFonts w:ascii="Calibri" w:eastAsiaTheme="minorEastAsia" w:hAnsi="Calibri" w:cs="Calibri"/>
          <w:b/>
          <w:noProof/>
          <w:color w:val="333333"/>
          <w:szCs w:val="24"/>
          <w:lang w:val="en-US"/>
        </w:rPr>
        <w:t>65</w:t>
      </w:r>
      <w:r w:rsidRPr="00754E3C">
        <w:rPr>
          <w:rFonts w:ascii="Calibri" w:eastAsiaTheme="minorEastAsia" w:hAnsi="Calibri" w:cs="Calibri"/>
          <w:noProof/>
          <w:color w:val="333333"/>
          <w:szCs w:val="24"/>
          <w:lang w:val="en-US"/>
        </w:rPr>
        <w:t>(6): p. 829-33.</w:t>
      </w:r>
      <w:bookmarkEnd w:id="19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3" w:name="_ENREF_62"/>
      <w:r w:rsidRPr="00754E3C">
        <w:rPr>
          <w:rFonts w:ascii="Calibri" w:eastAsiaTheme="minorEastAsia" w:hAnsi="Calibri" w:cs="Calibri"/>
          <w:noProof/>
          <w:color w:val="333333"/>
          <w:szCs w:val="24"/>
          <w:lang w:val="en-US"/>
        </w:rPr>
        <w:lastRenderedPageBreak/>
        <w:t>62.</w:t>
      </w:r>
      <w:r w:rsidRPr="00754E3C">
        <w:rPr>
          <w:rFonts w:ascii="Calibri" w:eastAsiaTheme="minorEastAsia" w:hAnsi="Calibri" w:cs="Calibri"/>
          <w:noProof/>
          <w:color w:val="333333"/>
          <w:szCs w:val="24"/>
          <w:lang w:val="en-US"/>
        </w:rPr>
        <w:tab/>
        <w:t xml:space="preserve">Millman, A.C., et al., </w:t>
      </w:r>
      <w:r w:rsidRPr="00754E3C">
        <w:rPr>
          <w:rFonts w:ascii="Calibri" w:eastAsiaTheme="minorEastAsia" w:hAnsi="Calibri" w:cs="Calibri"/>
          <w:i/>
          <w:noProof/>
          <w:color w:val="333333"/>
          <w:szCs w:val="24"/>
          <w:lang w:val="en-US"/>
        </w:rPr>
        <w:t>Natural killer cells, glutathione, cytokines, and innate immunity against Mycobacterium tuberculosis.</w:t>
      </w:r>
      <w:r w:rsidRPr="00754E3C">
        <w:rPr>
          <w:rFonts w:ascii="Calibri" w:eastAsiaTheme="minorEastAsia" w:hAnsi="Calibri" w:cs="Calibri"/>
          <w:noProof/>
          <w:color w:val="333333"/>
          <w:szCs w:val="24"/>
          <w:lang w:val="en-US"/>
        </w:rPr>
        <w:t xml:space="preserve"> J Interferon Cytokine Res, 2008. </w:t>
      </w:r>
      <w:r w:rsidRPr="00754E3C">
        <w:rPr>
          <w:rFonts w:ascii="Calibri" w:eastAsiaTheme="minorEastAsia" w:hAnsi="Calibri" w:cs="Calibri"/>
          <w:b/>
          <w:noProof/>
          <w:color w:val="333333"/>
          <w:szCs w:val="24"/>
          <w:lang w:val="en-US"/>
        </w:rPr>
        <w:t>28</w:t>
      </w:r>
      <w:r w:rsidRPr="00754E3C">
        <w:rPr>
          <w:rFonts w:ascii="Calibri" w:eastAsiaTheme="minorEastAsia" w:hAnsi="Calibri" w:cs="Calibri"/>
          <w:noProof/>
          <w:color w:val="333333"/>
          <w:szCs w:val="24"/>
          <w:lang w:val="en-US"/>
        </w:rPr>
        <w:t>(3): p. 153-65.</w:t>
      </w:r>
      <w:bookmarkEnd w:id="19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4" w:name="_ENREF_63"/>
      <w:r w:rsidRPr="00754E3C">
        <w:rPr>
          <w:rFonts w:ascii="Calibri" w:eastAsiaTheme="minorEastAsia" w:hAnsi="Calibri" w:cs="Calibri"/>
          <w:noProof/>
          <w:color w:val="333333"/>
          <w:szCs w:val="24"/>
          <w:lang w:val="en-US"/>
        </w:rPr>
        <w:t>63.</w:t>
      </w:r>
      <w:r w:rsidRPr="00754E3C">
        <w:rPr>
          <w:rFonts w:ascii="Calibri" w:eastAsiaTheme="minorEastAsia" w:hAnsi="Calibri" w:cs="Calibri"/>
          <w:noProof/>
          <w:color w:val="333333"/>
          <w:szCs w:val="24"/>
          <w:lang w:val="en-US"/>
        </w:rPr>
        <w:tab/>
        <w:t xml:space="preserve">Ramana Rao, P.V., S. Rajasekaran, and A. Raja, </w:t>
      </w:r>
      <w:r w:rsidRPr="00754E3C">
        <w:rPr>
          <w:rFonts w:ascii="Calibri" w:eastAsiaTheme="minorEastAsia" w:hAnsi="Calibri" w:cs="Calibri"/>
          <w:i/>
          <w:noProof/>
          <w:color w:val="333333"/>
          <w:szCs w:val="24"/>
          <w:lang w:val="en-US"/>
        </w:rPr>
        <w:t>Natural Killer Cell–Mediated Cytokine Response Among HIV-Positive South Indians With Pulmonary Tuberculosis.</w:t>
      </w:r>
      <w:r w:rsidRPr="00754E3C">
        <w:rPr>
          <w:rFonts w:ascii="Calibri" w:eastAsiaTheme="minorEastAsia" w:hAnsi="Calibri" w:cs="Calibri"/>
          <w:noProof/>
          <w:color w:val="333333"/>
          <w:szCs w:val="24"/>
          <w:lang w:val="en-US"/>
        </w:rPr>
        <w:t xml:space="preserve"> J Interferon Cytokine Res, 2010. </w:t>
      </w:r>
      <w:r w:rsidRPr="00754E3C">
        <w:rPr>
          <w:rFonts w:ascii="Calibri" w:eastAsiaTheme="minorEastAsia" w:hAnsi="Calibri" w:cs="Calibri"/>
          <w:b/>
          <w:noProof/>
          <w:color w:val="333333"/>
          <w:szCs w:val="24"/>
          <w:lang w:val="en-US"/>
        </w:rPr>
        <w:t>30(1): 33-42</w:t>
      </w:r>
      <w:r w:rsidRPr="00754E3C">
        <w:rPr>
          <w:rFonts w:ascii="Calibri" w:eastAsiaTheme="minorEastAsia" w:hAnsi="Calibri" w:cs="Calibri"/>
          <w:noProof/>
          <w:color w:val="333333"/>
          <w:szCs w:val="24"/>
          <w:lang w:val="en-US"/>
        </w:rPr>
        <w:t>.</w:t>
      </w:r>
      <w:bookmarkEnd w:id="19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5" w:name="_ENREF_64"/>
      <w:r w:rsidRPr="00754E3C">
        <w:rPr>
          <w:rFonts w:ascii="Calibri" w:eastAsiaTheme="minorEastAsia" w:hAnsi="Calibri" w:cs="Calibri"/>
          <w:noProof/>
          <w:color w:val="333333"/>
          <w:szCs w:val="24"/>
          <w:lang w:val="en-US"/>
        </w:rPr>
        <w:t>64.</w:t>
      </w:r>
      <w:r w:rsidRPr="00754E3C">
        <w:rPr>
          <w:rFonts w:ascii="Calibri" w:eastAsiaTheme="minorEastAsia" w:hAnsi="Calibri" w:cs="Calibri"/>
          <w:noProof/>
          <w:color w:val="333333"/>
          <w:szCs w:val="24"/>
          <w:lang w:val="en-US"/>
        </w:rPr>
        <w:tab/>
        <w:t xml:space="preserve">Alvarez, I.B., et al., </w:t>
      </w:r>
      <w:r w:rsidRPr="00754E3C">
        <w:rPr>
          <w:rFonts w:ascii="Calibri" w:eastAsiaTheme="minorEastAsia" w:hAnsi="Calibri" w:cs="Calibri"/>
          <w:i/>
          <w:noProof/>
          <w:color w:val="333333"/>
          <w:szCs w:val="24"/>
          <w:lang w:val="en-US"/>
        </w:rPr>
        <w:t>Role played by the programmed death-1-programmed death ligand pathway during innate immunity against Mycobacterium tuberculosis.</w:t>
      </w:r>
      <w:r w:rsidRPr="00754E3C">
        <w:rPr>
          <w:rFonts w:ascii="Calibri" w:eastAsiaTheme="minorEastAsia" w:hAnsi="Calibri" w:cs="Calibri"/>
          <w:noProof/>
          <w:color w:val="333333"/>
          <w:szCs w:val="24"/>
          <w:lang w:val="en-US"/>
        </w:rPr>
        <w:t xml:space="preserve"> J Infect Dis, 2010. </w:t>
      </w:r>
      <w:r w:rsidRPr="00754E3C">
        <w:rPr>
          <w:rFonts w:ascii="Calibri" w:eastAsiaTheme="minorEastAsia" w:hAnsi="Calibri" w:cs="Calibri"/>
          <w:b/>
          <w:noProof/>
          <w:color w:val="333333"/>
          <w:szCs w:val="24"/>
          <w:lang w:val="en-US"/>
        </w:rPr>
        <w:t>202</w:t>
      </w:r>
      <w:r w:rsidRPr="00754E3C">
        <w:rPr>
          <w:rFonts w:ascii="Calibri" w:eastAsiaTheme="minorEastAsia" w:hAnsi="Calibri" w:cs="Calibri"/>
          <w:noProof/>
          <w:color w:val="333333"/>
          <w:szCs w:val="24"/>
          <w:lang w:val="en-US"/>
        </w:rPr>
        <w:t>(4): p. 524-32.</w:t>
      </w:r>
      <w:bookmarkEnd w:id="19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6" w:name="_ENREF_65"/>
      <w:r w:rsidRPr="00754E3C">
        <w:rPr>
          <w:rFonts w:ascii="Calibri" w:eastAsiaTheme="minorEastAsia" w:hAnsi="Calibri" w:cs="Calibri"/>
          <w:noProof/>
          <w:color w:val="333333"/>
          <w:szCs w:val="24"/>
          <w:lang w:val="en-US"/>
        </w:rPr>
        <w:t>65.</w:t>
      </w:r>
      <w:r w:rsidRPr="00754E3C">
        <w:rPr>
          <w:rFonts w:ascii="Calibri" w:eastAsiaTheme="minorEastAsia" w:hAnsi="Calibri" w:cs="Calibri"/>
          <w:noProof/>
          <w:color w:val="333333"/>
          <w:szCs w:val="24"/>
          <w:lang w:val="en-US"/>
        </w:rPr>
        <w:tab/>
        <w:t xml:space="preserve">Lutz, C.T., et al., </w:t>
      </w:r>
      <w:r w:rsidRPr="00754E3C">
        <w:rPr>
          <w:rFonts w:ascii="Calibri" w:eastAsiaTheme="minorEastAsia" w:hAnsi="Calibri" w:cs="Calibri"/>
          <w:i/>
          <w:noProof/>
          <w:color w:val="333333"/>
          <w:szCs w:val="24"/>
          <w:lang w:val="en-US"/>
        </w:rPr>
        <w:t>Human NK cells proliferate and die in vivo more rapidly than T cells in healthy young and elderly adults.</w:t>
      </w:r>
      <w:r w:rsidRPr="00754E3C">
        <w:rPr>
          <w:rFonts w:ascii="Calibri" w:eastAsiaTheme="minorEastAsia" w:hAnsi="Calibri" w:cs="Calibri"/>
          <w:noProof/>
          <w:color w:val="333333"/>
          <w:szCs w:val="24"/>
          <w:lang w:val="en-US"/>
        </w:rPr>
        <w:t xml:space="preserve"> J Immunol, 2011. </w:t>
      </w:r>
      <w:r w:rsidRPr="00754E3C">
        <w:rPr>
          <w:rFonts w:ascii="Calibri" w:eastAsiaTheme="minorEastAsia" w:hAnsi="Calibri" w:cs="Calibri"/>
          <w:b/>
          <w:noProof/>
          <w:color w:val="333333"/>
          <w:szCs w:val="24"/>
          <w:lang w:val="en-US"/>
        </w:rPr>
        <w:t>186</w:t>
      </w:r>
      <w:r w:rsidRPr="00754E3C">
        <w:rPr>
          <w:rFonts w:ascii="Calibri" w:eastAsiaTheme="minorEastAsia" w:hAnsi="Calibri" w:cs="Calibri"/>
          <w:noProof/>
          <w:color w:val="333333"/>
          <w:szCs w:val="24"/>
          <w:lang w:val="en-US"/>
        </w:rPr>
        <w:t>(8): p. 4590-8.</w:t>
      </w:r>
      <w:bookmarkEnd w:id="19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7" w:name="_ENREF_66"/>
      <w:r w:rsidRPr="00754E3C">
        <w:rPr>
          <w:rFonts w:ascii="Calibri" w:eastAsiaTheme="minorEastAsia" w:hAnsi="Calibri" w:cs="Calibri"/>
          <w:noProof/>
          <w:color w:val="333333"/>
          <w:szCs w:val="24"/>
          <w:lang w:val="en-US"/>
        </w:rPr>
        <w:t>66.</w:t>
      </w:r>
      <w:r w:rsidRPr="00754E3C">
        <w:rPr>
          <w:rFonts w:ascii="Calibri" w:eastAsiaTheme="minorEastAsia" w:hAnsi="Calibri" w:cs="Calibri"/>
          <w:noProof/>
          <w:color w:val="333333"/>
          <w:szCs w:val="24"/>
          <w:lang w:val="en-US"/>
        </w:rPr>
        <w:tab/>
        <w:t xml:space="preserve">Wigginton, J.E. and D. Kirschner, </w:t>
      </w:r>
      <w:r w:rsidRPr="00754E3C">
        <w:rPr>
          <w:rFonts w:ascii="Calibri" w:eastAsiaTheme="minorEastAsia" w:hAnsi="Calibri" w:cs="Calibri"/>
          <w:i/>
          <w:noProof/>
          <w:color w:val="333333"/>
          <w:szCs w:val="24"/>
          <w:lang w:val="en-US"/>
        </w:rPr>
        <w:t>A model to predict cell-mediated immune regulatory mechanisms during human infection with Mycobacterium tuberculosis.</w:t>
      </w:r>
      <w:r w:rsidRPr="00754E3C">
        <w:rPr>
          <w:rFonts w:ascii="Calibri" w:eastAsiaTheme="minorEastAsia" w:hAnsi="Calibri" w:cs="Calibri"/>
          <w:noProof/>
          <w:color w:val="333333"/>
          <w:szCs w:val="24"/>
          <w:lang w:val="en-US"/>
        </w:rPr>
        <w:t xml:space="preserve"> J Immunol, 2001. </w:t>
      </w:r>
      <w:r w:rsidRPr="00754E3C">
        <w:rPr>
          <w:rFonts w:ascii="Calibri" w:eastAsiaTheme="minorEastAsia" w:hAnsi="Calibri" w:cs="Calibri"/>
          <w:b/>
          <w:noProof/>
          <w:color w:val="333333"/>
          <w:szCs w:val="24"/>
          <w:lang w:val="en-US"/>
        </w:rPr>
        <w:t>166</w:t>
      </w:r>
      <w:r w:rsidRPr="00754E3C">
        <w:rPr>
          <w:rFonts w:ascii="Calibri" w:eastAsiaTheme="minorEastAsia" w:hAnsi="Calibri" w:cs="Calibri"/>
          <w:noProof/>
          <w:color w:val="333333"/>
          <w:szCs w:val="24"/>
          <w:lang w:val="en-US"/>
        </w:rPr>
        <w:t>(3): p. 1951-67.</w:t>
      </w:r>
      <w:bookmarkEnd w:id="19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8" w:name="_ENREF_67"/>
      <w:r w:rsidRPr="00754E3C">
        <w:rPr>
          <w:rFonts w:ascii="Calibri" w:eastAsiaTheme="minorEastAsia" w:hAnsi="Calibri" w:cs="Calibri"/>
          <w:noProof/>
          <w:color w:val="333333"/>
          <w:szCs w:val="24"/>
          <w:lang w:val="en-US"/>
        </w:rPr>
        <w:t>67.</w:t>
      </w:r>
      <w:r w:rsidRPr="00754E3C">
        <w:rPr>
          <w:rFonts w:ascii="Calibri" w:eastAsiaTheme="minorEastAsia" w:hAnsi="Calibri" w:cs="Calibri"/>
          <w:noProof/>
          <w:color w:val="333333"/>
          <w:szCs w:val="24"/>
          <w:lang w:val="en-US"/>
        </w:rPr>
        <w:tab/>
        <w:t xml:space="preserve">Shuford, W.W., et al., </w:t>
      </w:r>
      <w:r w:rsidRPr="00754E3C">
        <w:rPr>
          <w:rFonts w:ascii="Calibri" w:eastAsiaTheme="minorEastAsia" w:hAnsi="Calibri" w:cs="Calibri"/>
          <w:i/>
          <w:noProof/>
          <w:color w:val="333333"/>
          <w:szCs w:val="24"/>
          <w:lang w:val="en-US"/>
        </w:rPr>
        <w:t>4-1BB costimulatory signals preferentially induce CD8+ T cell proliferation and lead to the amplification in vivo of cytotoxic T cell responses.</w:t>
      </w:r>
      <w:r w:rsidRPr="00754E3C">
        <w:rPr>
          <w:rFonts w:ascii="Calibri" w:eastAsiaTheme="minorEastAsia" w:hAnsi="Calibri" w:cs="Calibri"/>
          <w:noProof/>
          <w:color w:val="333333"/>
          <w:szCs w:val="24"/>
          <w:lang w:val="en-US"/>
        </w:rPr>
        <w:t xml:space="preserve"> J Exp Med, 1997. </w:t>
      </w:r>
      <w:r w:rsidRPr="00754E3C">
        <w:rPr>
          <w:rFonts w:ascii="Calibri" w:eastAsiaTheme="minorEastAsia" w:hAnsi="Calibri" w:cs="Calibri"/>
          <w:b/>
          <w:noProof/>
          <w:color w:val="333333"/>
          <w:szCs w:val="24"/>
          <w:lang w:val="en-US"/>
        </w:rPr>
        <w:t>186</w:t>
      </w:r>
      <w:r w:rsidRPr="00754E3C">
        <w:rPr>
          <w:rFonts w:ascii="Calibri" w:eastAsiaTheme="minorEastAsia" w:hAnsi="Calibri" w:cs="Calibri"/>
          <w:noProof/>
          <w:color w:val="333333"/>
          <w:szCs w:val="24"/>
          <w:lang w:val="en-US"/>
        </w:rPr>
        <w:t>(1): p. 47-55.</w:t>
      </w:r>
      <w:bookmarkEnd w:id="19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99" w:name="_ENREF_68"/>
      <w:r w:rsidRPr="00754E3C">
        <w:rPr>
          <w:rFonts w:ascii="Calibri" w:eastAsiaTheme="minorEastAsia" w:hAnsi="Calibri" w:cs="Calibri"/>
          <w:noProof/>
          <w:color w:val="333333"/>
          <w:szCs w:val="24"/>
          <w:lang w:val="en-US"/>
        </w:rPr>
        <w:t>68.</w:t>
      </w:r>
      <w:r w:rsidRPr="00754E3C">
        <w:rPr>
          <w:rFonts w:ascii="Calibri" w:eastAsiaTheme="minorEastAsia" w:hAnsi="Calibri" w:cs="Calibri"/>
          <w:noProof/>
          <w:color w:val="333333"/>
          <w:szCs w:val="24"/>
          <w:lang w:val="en-US"/>
        </w:rPr>
        <w:tab/>
        <w:t xml:space="preserve">Zhang, B., et al., </w:t>
      </w:r>
      <w:r w:rsidRPr="00754E3C">
        <w:rPr>
          <w:rFonts w:ascii="Calibri" w:eastAsiaTheme="minorEastAsia" w:hAnsi="Calibri" w:cs="Calibri"/>
          <w:i/>
          <w:noProof/>
          <w:color w:val="333333"/>
          <w:szCs w:val="24"/>
          <w:lang w:val="en-US"/>
        </w:rPr>
        <w:t>Immune suppression or enhancement by CD137 T cell costimulation during acute viral infection is time dependent.</w:t>
      </w:r>
      <w:r w:rsidRPr="00754E3C">
        <w:rPr>
          <w:rFonts w:ascii="Calibri" w:eastAsiaTheme="minorEastAsia" w:hAnsi="Calibri" w:cs="Calibri"/>
          <w:noProof/>
          <w:color w:val="333333"/>
          <w:szCs w:val="24"/>
          <w:lang w:val="en-US"/>
        </w:rPr>
        <w:t xml:space="preserve"> J Clin Invest, 2007. </w:t>
      </w:r>
      <w:r w:rsidRPr="00754E3C">
        <w:rPr>
          <w:rFonts w:ascii="Calibri" w:eastAsiaTheme="minorEastAsia" w:hAnsi="Calibri" w:cs="Calibri"/>
          <w:b/>
          <w:noProof/>
          <w:color w:val="333333"/>
          <w:szCs w:val="24"/>
          <w:lang w:val="en-US"/>
        </w:rPr>
        <w:t>117</w:t>
      </w:r>
      <w:r w:rsidRPr="00754E3C">
        <w:rPr>
          <w:rFonts w:ascii="Calibri" w:eastAsiaTheme="minorEastAsia" w:hAnsi="Calibri" w:cs="Calibri"/>
          <w:noProof/>
          <w:color w:val="333333"/>
          <w:szCs w:val="24"/>
          <w:lang w:val="en-US"/>
        </w:rPr>
        <w:t>(10): p. 3029-41.</w:t>
      </w:r>
      <w:bookmarkEnd w:id="19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200" w:name="_ENREF_69"/>
      <w:r w:rsidRPr="00754E3C">
        <w:rPr>
          <w:rFonts w:ascii="Calibri" w:eastAsiaTheme="minorEastAsia" w:hAnsi="Calibri" w:cs="Calibri"/>
          <w:noProof/>
          <w:color w:val="333333"/>
          <w:szCs w:val="24"/>
          <w:lang w:val="en-US"/>
        </w:rPr>
        <w:t>69.</w:t>
      </w:r>
      <w:r w:rsidRPr="00754E3C">
        <w:rPr>
          <w:rFonts w:ascii="Calibri" w:eastAsiaTheme="minorEastAsia" w:hAnsi="Calibri" w:cs="Calibri"/>
          <w:noProof/>
          <w:color w:val="333333"/>
          <w:szCs w:val="24"/>
          <w:lang w:val="en-US"/>
        </w:rPr>
        <w:tab/>
        <w:t xml:space="preserve">Rojas, M., et al., </w:t>
      </w:r>
      <w:r w:rsidRPr="00754E3C">
        <w:rPr>
          <w:rFonts w:ascii="Calibri" w:eastAsiaTheme="minorEastAsia" w:hAnsi="Calibri" w:cs="Calibri"/>
          <w:i/>
          <w:noProof/>
          <w:color w:val="333333"/>
          <w:szCs w:val="24"/>
          <w:lang w:val="en-US"/>
        </w:rPr>
        <w:t>TNF-alpha and IL-10 modulate the induction of apoptosis by virulent Mycobacterium tuberculosis in murine macrophages.</w:t>
      </w:r>
      <w:r w:rsidRPr="00754E3C">
        <w:rPr>
          <w:rFonts w:ascii="Calibri" w:eastAsiaTheme="minorEastAsia" w:hAnsi="Calibri" w:cs="Calibri"/>
          <w:noProof/>
          <w:color w:val="333333"/>
          <w:szCs w:val="24"/>
          <w:lang w:val="en-US"/>
        </w:rPr>
        <w:t xml:space="preserve"> J Immunol, 1999. </w:t>
      </w:r>
      <w:r w:rsidRPr="00754E3C">
        <w:rPr>
          <w:rFonts w:ascii="Calibri" w:eastAsiaTheme="minorEastAsia" w:hAnsi="Calibri" w:cs="Calibri"/>
          <w:b/>
          <w:noProof/>
          <w:color w:val="333333"/>
          <w:szCs w:val="24"/>
          <w:lang w:val="en-US"/>
        </w:rPr>
        <w:t>162</w:t>
      </w:r>
      <w:r w:rsidRPr="00754E3C">
        <w:rPr>
          <w:rFonts w:ascii="Calibri" w:eastAsiaTheme="minorEastAsia" w:hAnsi="Calibri" w:cs="Calibri"/>
          <w:noProof/>
          <w:color w:val="333333"/>
          <w:szCs w:val="24"/>
          <w:lang w:val="en-US"/>
        </w:rPr>
        <w:t>(10): p. 6122-31.</w:t>
      </w:r>
      <w:bookmarkEnd w:id="20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201" w:name="_ENREF_70"/>
      <w:r w:rsidRPr="00754E3C">
        <w:rPr>
          <w:rFonts w:ascii="Calibri" w:eastAsiaTheme="minorEastAsia" w:hAnsi="Calibri" w:cs="Calibri"/>
          <w:noProof/>
          <w:color w:val="333333"/>
          <w:szCs w:val="24"/>
          <w:lang w:val="en-US"/>
        </w:rPr>
        <w:t>70.</w:t>
      </w:r>
      <w:r w:rsidRPr="00754E3C">
        <w:rPr>
          <w:rFonts w:ascii="Calibri" w:eastAsiaTheme="minorEastAsia" w:hAnsi="Calibri" w:cs="Calibri"/>
          <w:noProof/>
          <w:color w:val="333333"/>
          <w:szCs w:val="24"/>
          <w:lang w:val="en-US"/>
        </w:rPr>
        <w:tab/>
        <w:t xml:space="preserve">Li, L., et al., </w:t>
      </w:r>
      <w:r w:rsidRPr="00754E3C">
        <w:rPr>
          <w:rFonts w:ascii="Calibri" w:eastAsiaTheme="minorEastAsia" w:hAnsi="Calibri" w:cs="Calibri"/>
          <w:i/>
          <w:noProof/>
          <w:color w:val="333333"/>
          <w:szCs w:val="24"/>
          <w:lang w:val="en-US"/>
        </w:rPr>
        <w:t>CD8Tc1 and Tc2 cells secrete distinct cytokine patterns in vitro and in vivo but induce similar inflammatory reactions.</w:t>
      </w:r>
      <w:r w:rsidRPr="00754E3C">
        <w:rPr>
          <w:rFonts w:ascii="Calibri" w:eastAsiaTheme="minorEastAsia" w:hAnsi="Calibri" w:cs="Calibri"/>
          <w:noProof/>
          <w:color w:val="333333"/>
          <w:szCs w:val="24"/>
          <w:lang w:val="en-US"/>
        </w:rPr>
        <w:t xml:space="preserve"> J Immunol, 1997. </w:t>
      </w:r>
      <w:r w:rsidRPr="00754E3C">
        <w:rPr>
          <w:rFonts w:ascii="Calibri" w:eastAsiaTheme="minorEastAsia" w:hAnsi="Calibri" w:cs="Calibri"/>
          <w:b/>
          <w:noProof/>
          <w:color w:val="333333"/>
          <w:szCs w:val="24"/>
          <w:lang w:val="en-US"/>
        </w:rPr>
        <w:t>158</w:t>
      </w:r>
      <w:r w:rsidRPr="00754E3C">
        <w:rPr>
          <w:rFonts w:ascii="Calibri" w:eastAsiaTheme="minorEastAsia" w:hAnsi="Calibri" w:cs="Calibri"/>
          <w:noProof/>
          <w:color w:val="333333"/>
          <w:szCs w:val="24"/>
          <w:lang w:val="en-US"/>
        </w:rPr>
        <w:t>(9): p. 4152-61.</w:t>
      </w:r>
      <w:bookmarkEnd w:id="20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202" w:name="_ENREF_71"/>
      <w:r w:rsidRPr="00754E3C">
        <w:rPr>
          <w:rFonts w:ascii="Calibri" w:eastAsiaTheme="minorEastAsia" w:hAnsi="Calibri" w:cs="Calibri"/>
          <w:noProof/>
          <w:color w:val="333333"/>
          <w:szCs w:val="24"/>
          <w:lang w:val="en-US"/>
        </w:rPr>
        <w:t>71.</w:t>
      </w:r>
      <w:r w:rsidRPr="00754E3C">
        <w:rPr>
          <w:rFonts w:ascii="Calibri" w:eastAsiaTheme="minorEastAsia" w:hAnsi="Calibri" w:cs="Calibri"/>
          <w:noProof/>
          <w:color w:val="333333"/>
          <w:szCs w:val="24"/>
          <w:lang w:val="en-US"/>
        </w:rPr>
        <w:tab/>
        <w:t xml:space="preserve">Potten C. S.  and W.J. W., </w:t>
      </w:r>
      <w:r w:rsidRPr="00754E3C">
        <w:rPr>
          <w:rFonts w:ascii="Calibri" w:eastAsiaTheme="minorEastAsia" w:hAnsi="Calibri" w:cs="Calibri"/>
          <w:i/>
          <w:noProof/>
          <w:color w:val="333333"/>
          <w:szCs w:val="24"/>
          <w:lang w:val="en-US"/>
        </w:rPr>
        <w:t>Apoptosis: the life and death of cells</w:t>
      </w:r>
      <w:r w:rsidRPr="00754E3C">
        <w:rPr>
          <w:rFonts w:ascii="Calibri" w:eastAsiaTheme="minorEastAsia" w:hAnsi="Calibri" w:cs="Calibri"/>
          <w:noProof/>
          <w:color w:val="333333"/>
          <w:szCs w:val="24"/>
          <w:lang w:val="en-US"/>
        </w:rPr>
        <w:t>2004: Cambridge University Prees.</w:t>
      </w:r>
      <w:bookmarkEnd w:id="20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203" w:name="_ENREF_72"/>
      <w:r w:rsidRPr="00754E3C">
        <w:rPr>
          <w:rFonts w:ascii="Calibri" w:eastAsiaTheme="minorEastAsia" w:hAnsi="Calibri" w:cs="Calibri"/>
          <w:noProof/>
          <w:color w:val="333333"/>
          <w:szCs w:val="24"/>
          <w:lang w:val="en-US"/>
        </w:rPr>
        <w:t>72.</w:t>
      </w:r>
      <w:r w:rsidRPr="00754E3C">
        <w:rPr>
          <w:rFonts w:ascii="Calibri" w:eastAsiaTheme="minorEastAsia" w:hAnsi="Calibri" w:cs="Calibri"/>
          <w:noProof/>
          <w:color w:val="333333"/>
          <w:szCs w:val="24"/>
          <w:lang w:val="en-US"/>
        </w:rPr>
        <w:tab/>
        <w:t xml:space="preserve">Lortat-Jacob, H., F. Baltzer, and J.A. Grimaud, </w:t>
      </w:r>
      <w:r w:rsidRPr="00754E3C">
        <w:rPr>
          <w:rFonts w:ascii="Calibri" w:eastAsiaTheme="minorEastAsia" w:hAnsi="Calibri" w:cs="Calibri"/>
          <w:i/>
          <w:noProof/>
          <w:color w:val="333333"/>
          <w:szCs w:val="24"/>
          <w:lang w:val="en-US"/>
        </w:rPr>
        <w:t>Heparin decreases the blood clearance of interferon-gamma and increases its activity by limiting the processing of its carboxyl-terminal sequence.</w:t>
      </w:r>
      <w:r w:rsidRPr="00754E3C">
        <w:rPr>
          <w:rFonts w:ascii="Calibri" w:eastAsiaTheme="minorEastAsia" w:hAnsi="Calibri" w:cs="Calibri"/>
          <w:noProof/>
          <w:color w:val="333333"/>
          <w:szCs w:val="24"/>
          <w:lang w:val="en-US"/>
        </w:rPr>
        <w:t xml:space="preserve"> J Biol Chem, 1996. </w:t>
      </w:r>
      <w:r w:rsidRPr="00754E3C">
        <w:rPr>
          <w:rFonts w:ascii="Calibri" w:eastAsiaTheme="minorEastAsia" w:hAnsi="Calibri" w:cs="Calibri"/>
          <w:b/>
          <w:noProof/>
          <w:color w:val="333333"/>
          <w:szCs w:val="24"/>
          <w:lang w:val="en-US"/>
        </w:rPr>
        <w:t>271</w:t>
      </w:r>
      <w:r w:rsidRPr="00754E3C">
        <w:rPr>
          <w:rFonts w:ascii="Calibri" w:eastAsiaTheme="minorEastAsia" w:hAnsi="Calibri" w:cs="Calibri"/>
          <w:noProof/>
          <w:color w:val="333333"/>
          <w:szCs w:val="24"/>
          <w:lang w:val="en-US"/>
        </w:rPr>
        <w:t>(27): p. 16139-43.</w:t>
      </w:r>
      <w:bookmarkEnd w:id="203"/>
    </w:p>
    <w:p w:rsidR="00754E3C" w:rsidRPr="00754E3C" w:rsidRDefault="00754E3C" w:rsidP="00754E3C">
      <w:pPr>
        <w:spacing w:line="240" w:lineRule="auto"/>
        <w:ind w:left="720" w:hanging="720"/>
        <w:jc w:val="both"/>
        <w:rPr>
          <w:rFonts w:ascii="Calibri" w:eastAsiaTheme="minorEastAsia" w:hAnsi="Calibri" w:cs="Calibri"/>
          <w:noProof/>
          <w:color w:val="333333"/>
          <w:szCs w:val="24"/>
          <w:lang w:val="en-US"/>
        </w:rPr>
      </w:pPr>
      <w:bookmarkStart w:id="204" w:name="_ENREF_73"/>
      <w:r w:rsidRPr="00754E3C">
        <w:rPr>
          <w:rFonts w:ascii="Calibri" w:eastAsiaTheme="minorEastAsia" w:hAnsi="Calibri" w:cs="Calibri"/>
          <w:noProof/>
          <w:color w:val="333333"/>
          <w:szCs w:val="24"/>
          <w:lang w:val="en-US"/>
        </w:rPr>
        <w:t>73.</w:t>
      </w:r>
      <w:r w:rsidRPr="00754E3C">
        <w:rPr>
          <w:rFonts w:ascii="Calibri" w:eastAsiaTheme="minorEastAsia" w:hAnsi="Calibri" w:cs="Calibri"/>
          <w:noProof/>
          <w:color w:val="333333"/>
          <w:szCs w:val="24"/>
          <w:lang w:val="en-US"/>
        </w:rPr>
        <w:tab/>
        <w:t xml:space="preserve">Miyakawa, N., et al., </w:t>
      </w:r>
      <w:r w:rsidRPr="00754E3C">
        <w:rPr>
          <w:rFonts w:ascii="Calibri" w:eastAsiaTheme="minorEastAsia" w:hAnsi="Calibri" w:cs="Calibri"/>
          <w:i/>
          <w:noProof/>
          <w:color w:val="333333"/>
          <w:szCs w:val="24"/>
          <w:lang w:val="en-US"/>
        </w:rPr>
        <w:t>Prolonged circulation half-life of interferon gamma activity by gene delivery of interferon gamma-serum albumin fusion protein in mice.</w:t>
      </w:r>
      <w:r w:rsidRPr="00754E3C">
        <w:rPr>
          <w:rFonts w:ascii="Calibri" w:eastAsiaTheme="minorEastAsia" w:hAnsi="Calibri" w:cs="Calibri"/>
          <w:noProof/>
          <w:color w:val="333333"/>
          <w:szCs w:val="24"/>
          <w:lang w:val="en-US"/>
        </w:rPr>
        <w:t xml:space="preserve"> J Pharm Sci, 2011. </w:t>
      </w:r>
      <w:r w:rsidRPr="00754E3C">
        <w:rPr>
          <w:rFonts w:ascii="Calibri" w:eastAsiaTheme="minorEastAsia" w:hAnsi="Calibri" w:cs="Calibri"/>
          <w:b/>
          <w:noProof/>
          <w:color w:val="333333"/>
          <w:szCs w:val="24"/>
          <w:lang w:val="en-US"/>
        </w:rPr>
        <w:t>100</w:t>
      </w:r>
      <w:r w:rsidRPr="00754E3C">
        <w:rPr>
          <w:rFonts w:ascii="Calibri" w:eastAsiaTheme="minorEastAsia" w:hAnsi="Calibri" w:cs="Calibri"/>
          <w:noProof/>
          <w:color w:val="333333"/>
          <w:szCs w:val="24"/>
          <w:lang w:val="en-US"/>
        </w:rPr>
        <w:t>(6): p. 2350-7.</w:t>
      </w:r>
      <w:bookmarkEnd w:id="204"/>
    </w:p>
    <w:p w:rsidR="00754E3C" w:rsidRDefault="00754E3C" w:rsidP="00754E3C">
      <w:pPr>
        <w:spacing w:line="240" w:lineRule="auto"/>
        <w:jc w:val="both"/>
        <w:rPr>
          <w:rFonts w:ascii="Calibri" w:eastAsiaTheme="minorEastAsia" w:hAnsi="Calibri" w:cs="Calibri"/>
          <w:noProof/>
          <w:color w:val="333333"/>
          <w:szCs w:val="24"/>
          <w:lang w:val="en-US"/>
        </w:rPr>
      </w:pPr>
    </w:p>
    <w:p w:rsidR="003D30A5" w:rsidRDefault="004015A5" w:rsidP="00575010">
      <w:pPr>
        <w:autoSpaceDE w:val="0"/>
        <w:autoSpaceDN w:val="0"/>
        <w:adjustRightInd w:val="0"/>
        <w:spacing w:after="0" w:line="240" w:lineRule="auto"/>
        <w:jc w:val="both"/>
        <w:rPr>
          <w:rFonts w:ascii="Times New Roman" w:hAnsi="Times New Roman" w:cs="Times New Roman"/>
          <w:sz w:val="16"/>
          <w:szCs w:val="16"/>
          <w:lang w:val="en-US"/>
        </w:rPr>
      </w:pPr>
      <w:r>
        <w:rPr>
          <w:rFonts w:eastAsiaTheme="minorEastAsia" w:cstheme="minorHAnsi"/>
          <w:color w:val="333333"/>
          <w:sz w:val="24"/>
          <w:szCs w:val="24"/>
          <w:lang w:val="en-US"/>
        </w:rPr>
        <w:fldChar w:fldCharType="end"/>
      </w:r>
      <w:r w:rsidR="00575010">
        <w:rPr>
          <w:rFonts w:ascii="Times New Roman" w:hAnsi="Times New Roman" w:cs="Times New Roman"/>
          <w:sz w:val="16"/>
          <w:szCs w:val="16"/>
          <w:lang w:val="en-US"/>
        </w:rPr>
        <w:t xml:space="preserve"> </w:t>
      </w:r>
    </w:p>
    <w:p w:rsidR="003D30A5" w:rsidRDefault="003D30A5">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tbl>
      <w:tblPr>
        <w:tblStyle w:val="Sombreadoclaro1"/>
        <w:tblW w:w="11066" w:type="dxa"/>
        <w:tblLayout w:type="fixed"/>
        <w:tblLook w:val="04A0" w:firstRow="1" w:lastRow="0" w:firstColumn="1" w:lastColumn="0" w:noHBand="0" w:noVBand="1"/>
      </w:tblPr>
      <w:tblGrid>
        <w:gridCol w:w="821"/>
        <w:gridCol w:w="1307"/>
        <w:gridCol w:w="1398"/>
        <w:gridCol w:w="1282"/>
        <w:gridCol w:w="1566"/>
        <w:gridCol w:w="4692"/>
      </w:tblGrid>
      <w:tr w:rsidR="004773C3" w:rsidRPr="00A46F5A" w:rsidTr="00CC008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Name</w:t>
            </w:r>
          </w:p>
        </w:tc>
        <w:tc>
          <w:tcPr>
            <w:tcW w:w="1307" w:type="dxa"/>
            <w:tcBorders>
              <w:top w:val="none" w:sz="0" w:space="0" w:color="auto"/>
              <w:left w:val="none" w:sz="0" w:space="0" w:color="auto"/>
              <w:bottom w:val="none" w:sz="0" w:space="0" w:color="auto"/>
              <w:right w:val="none" w:sz="0" w:space="0" w:color="auto"/>
            </w:tcBorders>
          </w:tcPr>
          <w:p w:rsidR="004773C3" w:rsidRPr="00FC102F" w:rsidRDefault="004773C3" w:rsidP="00873E95">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Prior parameters</w:t>
            </w:r>
          </w:p>
        </w:tc>
        <w:tc>
          <w:tcPr>
            <w:tcW w:w="1398" w:type="dxa"/>
            <w:tcBorders>
              <w:top w:val="none" w:sz="0" w:space="0" w:color="auto"/>
              <w:left w:val="none" w:sz="0" w:space="0" w:color="auto"/>
              <w:bottom w:val="none" w:sz="0" w:space="0" w:color="auto"/>
              <w:right w:val="none" w:sz="0" w:space="0" w:color="auto"/>
            </w:tcBorders>
          </w:tcPr>
          <w:p w:rsidR="004773C3" w:rsidRPr="00FC102F" w:rsidRDefault="004773C3" w:rsidP="00BB7EF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Posterior Parameters</w:t>
            </w:r>
          </w:p>
        </w:tc>
        <w:tc>
          <w:tcPr>
            <w:tcW w:w="1282" w:type="dxa"/>
            <w:tcBorders>
              <w:top w:val="none" w:sz="0" w:space="0" w:color="auto"/>
              <w:left w:val="none" w:sz="0" w:space="0" w:color="auto"/>
              <w:bottom w:val="none" w:sz="0" w:space="0" w:color="auto"/>
              <w:right w:val="none" w:sz="0" w:space="0" w:color="auto"/>
            </w:tcBorders>
          </w:tcPr>
          <w:p w:rsidR="004773C3" w:rsidRPr="00FC102F" w:rsidRDefault="004773C3" w:rsidP="004773C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Reference</w:t>
            </w:r>
          </w:p>
        </w:tc>
        <w:tc>
          <w:tcPr>
            <w:tcW w:w="1566"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units</w:t>
            </w:r>
          </w:p>
        </w:tc>
        <w:tc>
          <w:tcPr>
            <w:tcW w:w="4692"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Description</w:t>
            </w:r>
          </w:p>
        </w:tc>
      </w:tr>
      <w:tr w:rsidR="004773C3" w:rsidRPr="00AE71F6"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rA</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0.085-0.091</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PEVuZE5vdGU+PENpdGU+PEF1dGhvcj5TbGVhc21hbjwvQXV0aG9yPjxZZWFyPjE5OTc8L1llYXI+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=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PEVuZE5vdGU+PENpdGU+PEF1dGhvcj5TbGVhc21hbjwvQXV0aG9yPjxZZWFyPjE5OTc8L1llYXI+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=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3" w:tooltip="Sleasman, 1997 #453" w:history="1">
              <w:r w:rsidR="00754E3C">
                <w:rPr>
                  <w:rFonts w:ascii="Arial" w:eastAsiaTheme="minorEastAsia" w:hAnsi="Arial" w:cs="Arial"/>
                  <w:noProof/>
                  <w:color w:val="333333"/>
                  <w:sz w:val="16"/>
                  <w:szCs w:val="16"/>
                  <w:lang w:val="en-US"/>
                </w:rPr>
                <w:t>53</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333AD9"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r w:rsidR="001D2CE3">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Ratio of APC in PBMC</w:t>
            </w:r>
          </w:p>
        </w:tc>
      </w:tr>
      <w:tr w:rsidR="004773C3"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rN</w:t>
            </w:r>
            <w:proofErr w:type="spellEnd"/>
          </w:p>
        </w:tc>
        <w:tc>
          <w:tcPr>
            <w:tcW w:w="1307" w:type="dxa"/>
          </w:tcPr>
          <w:p w:rsidR="004773C3" w:rsidRPr="00FC102F" w:rsidRDefault="004773C3" w:rsidP="00897ED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w:t>
            </w:r>
            <w:r w:rsidR="00897EDB">
              <w:rPr>
                <w:rFonts w:ascii="Arial" w:eastAsiaTheme="minorEastAsia" w:hAnsi="Arial" w:cs="Arial"/>
                <w:color w:val="333333"/>
                <w:sz w:val="16"/>
                <w:szCs w:val="16"/>
                <w:lang w:val="en-US"/>
              </w:rPr>
              <w:t>05</w:t>
            </w:r>
            <w:r w:rsidRPr="00FC102F">
              <w:rPr>
                <w:rFonts w:ascii="Arial" w:eastAsiaTheme="minorEastAsia" w:hAnsi="Arial" w:cs="Arial"/>
                <w:color w:val="333333"/>
                <w:sz w:val="16"/>
                <w:szCs w:val="16"/>
                <w:lang w:val="en-US"/>
              </w:rPr>
              <w:t>-0.0</w:t>
            </w:r>
            <w:r w:rsidR="00897EDB">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5</w:t>
            </w:r>
          </w:p>
        </w:tc>
        <w:tc>
          <w:tcPr>
            <w:tcW w:w="1398" w:type="dxa"/>
          </w:tcPr>
          <w:p w:rsidR="004773C3" w:rsidRPr="00FC102F" w:rsidRDefault="004773C3"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&lt;EndNote&gt;&lt;Cite&gt;&lt;Author&gt;Sotosek&lt;/Author&gt;&lt;Year&gt;2011&lt;/Year&gt;&lt;RecNum&gt;452&lt;/RecNum&gt;&lt;DisplayText&gt;[54]&lt;/DisplayText&gt;&lt;record&gt;&lt;rec-number&gt;452&lt;/rec-number&gt;&lt;foreign-keys&gt;&lt;key app="EN" db-id="rzwf00dpt2zpz6edw0avdp5ds5xw90e2x2r2"&gt;452&lt;/key&gt;&lt;/foreign-keys&gt;&lt;ref-type name="Journal Article"&gt;17&lt;/ref-type&gt;&lt;contributors&gt;&lt;authors&gt;&lt;author&gt;Sotosek, S.&lt;/author&gt;&lt;author&gt;Sotosek Tokmadzic, V.&lt;/author&gt;&lt;author&gt;Mrakovcic-Sutic, I.&lt;/author&gt;&lt;author&gt;Tomas, M. I.&lt;/author&gt;&lt;author&gt;Dominovic, M.&lt;/author&gt;&lt;author&gt;Tulic, V.&lt;/author&gt;&lt;author&gt;Sutic, I.&lt;/author&gt;&lt;author&gt;Maricic, A.&lt;/author&gt;&lt;author&gt;Sokolic, J.&lt;/author&gt;&lt;author&gt;Sustic, A.&lt;/author&gt;&lt;/authors&gt;&lt;/contributors&gt;&lt;auth-address&gt;Clinic of Urology, Clinical Hospital Centre Rijeka, Rijeka, Croatia.&lt;/auth-address&gt;&lt;titles&gt;&lt;title&gt;Comparative study of frequency of different lymphocytes subpopulation in peripheral blood of patients with prostate cancer and benign prostatic hyperplasia&lt;/title&gt;&lt;secondary-title&gt;Wien Klin Wochenschr&lt;/secondary-title&gt;&lt;alt-title&gt;Wiener klinische Wochenschrift&lt;/alt-title&gt;&lt;/titles&gt;&lt;periodical&gt;&lt;full-title&gt;Wien Klin Wochenschr&lt;/full-title&gt;&lt;abbr-1&gt;Wiener klinische Wochenschrift&lt;/abbr-1&gt;&lt;/periodical&gt;&lt;alt-periodical&gt;&lt;full-title&gt;Wien Klin Wochenschr&lt;/full-title&gt;&lt;abbr-1&gt;Wiener klinische Wochenschrift&lt;/abbr-1&gt;&lt;/alt-periodical&gt;&lt;pages&gt;718-725&lt;/pages&gt;&lt;volume&gt;123&lt;/volume&gt;&lt;number&gt;23-24&lt;/number&gt;&lt;edition&gt;2011/11/23&lt;/edition&gt;&lt;dates&gt;&lt;year&gt;2011&lt;/year&gt;&lt;pub-dates&gt;&lt;date&gt;Dec&lt;/date&gt;&lt;/pub-dates&gt;&lt;/dates&gt;&lt;orig-pub&gt;Komparative Studie der Frequenz von verschiedenen Lymphozytensubpopulationen im peripheren Blut von Patienten mit Prostatakrebs und benigner Prostatahyperplasie.&lt;/orig-pub&gt;&lt;isbn&gt;1613-7671 (Electronic)&amp;#xD;0043-5325 (Linking)&lt;/isbn&gt;&lt;accession-num&gt;22105113&lt;/accession-num&gt;&lt;urls&gt;&lt;related-urls&gt;&lt;url&gt;http://www.ncbi.nlm.nih.gov/pubmed/22105113&lt;/url&gt;&lt;/related-urls&gt;&lt;/urls&gt;&lt;electronic-resource-num&gt;10.1007/s00508-011-0096-7&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4" w:tooltip="Sotosek, 2011 #452" w:history="1">
              <w:r w:rsidR="00754E3C">
                <w:rPr>
                  <w:rFonts w:ascii="Arial" w:eastAsiaTheme="minorEastAsia" w:hAnsi="Arial" w:cs="Arial"/>
                  <w:noProof/>
                  <w:color w:val="333333"/>
                  <w:sz w:val="16"/>
                  <w:szCs w:val="16"/>
                  <w:lang w:val="en-US"/>
                </w:rPr>
                <w:t>54</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Ratio of </w:t>
            </w:r>
            <w:proofErr w:type="spellStart"/>
            <w:r w:rsidRPr="00FC102F">
              <w:rPr>
                <w:rFonts w:ascii="Arial" w:eastAsiaTheme="minorEastAsia" w:hAnsi="Arial" w:cs="Arial"/>
                <w:color w:val="333333"/>
                <w:sz w:val="16"/>
                <w:szCs w:val="16"/>
                <w:lang w:val="en-US"/>
              </w:rPr>
              <w:t>NK</w:t>
            </w:r>
            <w:r w:rsidRPr="00FC102F">
              <w:rPr>
                <w:rFonts w:ascii="Arial" w:eastAsiaTheme="minorEastAsia" w:hAnsi="Arial" w:cs="Arial"/>
                <w:color w:val="333333"/>
                <w:sz w:val="16"/>
                <w:szCs w:val="16"/>
                <w:vertAlign w:val="superscript"/>
                <w:lang w:val="en-US"/>
              </w:rPr>
              <w:t>bright</w:t>
            </w:r>
            <w:proofErr w:type="spellEnd"/>
            <w:r w:rsidRPr="00FC102F">
              <w:rPr>
                <w:rFonts w:ascii="Arial" w:eastAsiaTheme="minorEastAsia" w:hAnsi="Arial" w:cs="Arial"/>
                <w:color w:val="333333"/>
                <w:sz w:val="16"/>
                <w:szCs w:val="16"/>
                <w:lang w:val="en-US"/>
              </w:rPr>
              <w:t xml:space="preserve"> in PBMC</w:t>
            </w:r>
          </w:p>
        </w:tc>
      </w:tr>
      <w:tr w:rsidR="004773C3" w:rsidRPr="00AE71F6"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w:t>
            </w:r>
            <w:r w:rsidR="00C424C1">
              <w:rPr>
                <w:rFonts w:ascii="Arial" w:eastAsiaTheme="minorEastAsia" w:hAnsi="Arial" w:cs="Arial"/>
                <w:color w:val="333333"/>
                <w:sz w:val="16"/>
                <w:szCs w:val="16"/>
                <w:lang w:val="en-US"/>
              </w:rPr>
              <w:t>T</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0.58-0.82</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&lt;EndNote&gt;&lt;Cite&gt;&lt;Author&gt;Sotosek&lt;/Author&gt;&lt;Year&gt;2011&lt;/Year&gt;&lt;RecNum&gt;452&lt;/RecNum&gt;&lt;DisplayText&gt;[54]&lt;/DisplayText&gt;&lt;record&gt;&lt;rec-number&gt;452&lt;/rec-number&gt;&lt;foreign-keys&gt;&lt;key app="EN" db-id="rzwf00dpt2zpz6edw0avdp5ds5xw90e2x2r2"&gt;452&lt;/key&gt;&lt;/foreign-keys&gt;&lt;ref-type name="Journal Article"&gt;17&lt;/ref-type&gt;&lt;contributors&gt;&lt;authors&gt;&lt;author&gt;Sotosek, S.&lt;/author&gt;&lt;author&gt;Sotosek Tokmadzic, V.&lt;/author&gt;&lt;author&gt;Mrakovcic-Sutic, I.&lt;/author&gt;&lt;author&gt;Tomas, M. I.&lt;/author&gt;&lt;author&gt;Dominovic, M.&lt;/author&gt;&lt;author&gt;Tulic, V.&lt;/author&gt;&lt;author&gt;Sutic, I.&lt;/author&gt;&lt;author&gt;Maricic, A.&lt;/author&gt;&lt;author&gt;Sokolic, J.&lt;/author&gt;&lt;author&gt;Sustic, A.&lt;/author&gt;&lt;/authors&gt;&lt;/contributors&gt;&lt;auth-address&gt;Clinic of Urology, Clinical Hospital Centre Rijeka, Rijeka, Croatia.&lt;/auth-address&gt;&lt;titles&gt;&lt;title&gt;Comparative study of frequency of different lymphocytes subpopulation in peripheral blood of patients with prostate cancer and benign prostatic hyperplasia&lt;/title&gt;&lt;secondary-title&gt;Wien Klin Wochenschr&lt;/secondary-title&gt;&lt;alt-title&gt;Wiener klinische Wochenschrift&lt;/alt-title&gt;&lt;/titles&gt;&lt;periodical&gt;&lt;full-title&gt;Wien Klin Wochenschr&lt;/full-title&gt;&lt;abbr-1&gt;Wiener klinische Wochenschrift&lt;/abbr-1&gt;&lt;/periodical&gt;&lt;alt-periodical&gt;&lt;full-title&gt;Wien Klin Wochenschr&lt;/full-title&gt;&lt;abbr-1&gt;Wiener klinische Wochenschrift&lt;/abbr-1&gt;&lt;/alt-periodical&gt;&lt;pages&gt;718-725&lt;/pages&gt;&lt;volume&gt;123&lt;/volume&gt;&lt;number&gt;23-24&lt;/number&gt;&lt;edition&gt;2011/11/23&lt;/edition&gt;&lt;dates&gt;&lt;year&gt;2011&lt;/year&gt;&lt;pub-dates&gt;&lt;date&gt;Dec&lt;/date&gt;&lt;/pub-dates&gt;&lt;/dates&gt;&lt;orig-pub&gt;Komparative Studie der Frequenz von verschiedenen Lymphozytensubpopulationen im peripheren Blut von Patienten mit Prostatakrebs und benigner Prostatahyperplasie.&lt;/orig-pub&gt;&lt;isbn&gt;1613-7671 (Electronic)&amp;#xD;0043-5325 (Linking)&lt;/isbn&gt;&lt;accession-num&gt;22105113&lt;/accession-num&gt;&lt;urls&gt;&lt;related-urls&gt;&lt;url&gt;http://www.ncbi.nlm.nih.gov/pubmed/22105113&lt;/url&gt;&lt;/related-urls&gt;&lt;/urls&gt;&lt;electronic-resource-num&gt;10.1007/s00508-011-0096-7&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4" w:tooltip="Sotosek, 2011 #452" w:history="1">
              <w:r w:rsidR="00754E3C">
                <w:rPr>
                  <w:rFonts w:ascii="Arial" w:eastAsiaTheme="minorEastAsia" w:hAnsi="Arial" w:cs="Arial"/>
                  <w:noProof/>
                  <w:color w:val="333333"/>
                  <w:sz w:val="16"/>
                  <w:szCs w:val="16"/>
                  <w:lang w:val="en-US"/>
                </w:rPr>
                <w:t>54</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Ratio of LT in PBMC</w:t>
            </w:r>
          </w:p>
        </w:tc>
      </w:tr>
      <w:tr w:rsidR="004773C3" w:rsidRPr="00AE71F6" w:rsidTr="00CC0083">
        <w:trPr>
          <w:trHeight w:val="260"/>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C424C1" w:rsidP="00E8247A">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rT</w:t>
            </w:r>
            <w:r w:rsidR="004773C3" w:rsidRPr="00FC102F">
              <w:rPr>
                <w:rFonts w:ascii="Arial" w:eastAsiaTheme="minorEastAsia" w:hAnsi="Arial" w:cs="Arial"/>
                <w:color w:val="333333"/>
                <w:sz w:val="16"/>
                <w:szCs w:val="16"/>
                <w:lang w:val="en-US"/>
              </w:rPr>
              <w:t>sp</w:t>
            </w:r>
            <w:proofErr w:type="spellEnd"/>
          </w:p>
        </w:tc>
        <w:tc>
          <w:tcPr>
            <w:tcW w:w="1307" w:type="dxa"/>
          </w:tcPr>
          <w:p w:rsidR="004773C3" w:rsidRPr="00FC102F" w:rsidRDefault="00040578" w:rsidP="008001B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2.0e-4-2.0e-3</w:t>
            </w:r>
          </w:p>
        </w:tc>
        <w:tc>
          <w:tcPr>
            <w:tcW w:w="1398" w:type="dxa"/>
          </w:tcPr>
          <w:p w:rsidR="004773C3" w:rsidRPr="00FC102F" w:rsidRDefault="004773C3"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&lt;EndNote&gt;&lt;Cite&gt;&lt;Author&gt;Kaufmann&lt;/Author&gt;&lt;Year&gt;1987&lt;/Year&gt;&lt;RecNum&gt;454&lt;/RecNum&gt;&lt;DisplayText&gt;[55]&lt;/DisplayText&gt;&lt;record&gt;&lt;rec-number&gt;454&lt;/rec-number&gt;&lt;foreign-keys&gt;&lt;key app="EN" db-id="rzwf00dpt2zpz6edw0avdp5ds5xw90e2x2r2"&gt;454&lt;/key&gt;&lt;/foreign-keys&gt;&lt;ref-type name="Journal Article"&gt;17&lt;/ref-type&gt;&lt;contributors&gt;&lt;authors&gt;&lt;author&gt;Kaufmann, S. H.&lt;/author&gt;&lt;author&gt;Vath, U.&lt;/author&gt;&lt;author&gt;Thole, J. E.&lt;/author&gt;&lt;author&gt;Van Embden, J. D.&lt;/author&gt;&lt;author&gt;Emmrich, F.&lt;/author&gt;&lt;/authors&gt;&lt;/contributors&gt;&lt;titles&gt;&lt;title&gt;Enumeration of T cells reactive with Mycobacterium tuberculosis organisms and specific for the recombinant mycobacterial 64-kDa protein&lt;/title&gt;&lt;secondary-title&gt;Eur J Immunol&lt;/secondary-title&gt;&lt;alt-title&gt;European journal of immunology&lt;/alt-title&gt;&lt;/titles&gt;&lt;periodical&gt;&lt;full-title&gt;Eur J Immunol&lt;/full-title&gt;&lt;/periodical&gt;&lt;pages&gt;351-7&lt;/pages&gt;&lt;volume&gt;17&lt;/volume&gt;&lt;number&gt;3&lt;/number&gt;&lt;edition&gt;1987/03/01&lt;/edition&gt;&lt;keywords&gt;&lt;keyword&gt;Animals&lt;/keyword&gt;&lt;keyword&gt;Antigens, Bacterial/immunology&lt;/keyword&gt;&lt;keyword&gt;Bacterial Proteins/*immunology&lt;/keyword&gt;&lt;keyword&gt;Immunization&lt;/keyword&gt;&lt;keyword&gt;Immunization Schedule&lt;/keyword&gt;&lt;keyword&gt;Lymphocyte Activation&lt;/keyword&gt;&lt;keyword&gt;Mice&lt;/keyword&gt;&lt;keyword&gt;Mycobacterium/immunology&lt;/keyword&gt;&lt;keyword&gt;Mycobacterium tuberculosis/*immunology&lt;/keyword&gt;&lt;keyword&gt;Recombinant Proteins/immunology&lt;/keyword&gt;&lt;keyword&gt;T-Lymphocytes/*immunology&lt;/keyword&gt;&lt;keyword&gt;Tuberculin/immunology&lt;/keyword&gt;&lt;/keywords&gt;&lt;dates&gt;&lt;year&gt;1987&lt;/year&gt;&lt;pub-dates&gt;&lt;date&gt;Mar&lt;/date&gt;&lt;/pub-dates&gt;&lt;/dates&gt;&lt;isbn&gt;0014-2980 (Print)&amp;#xD;0014-2980 (Linking)&lt;/isbn&gt;&lt;accession-num&gt;3106059&lt;/accession-num&gt;&lt;work-type&gt;Research Support, Non-U.S. Gov&amp;apos;t&lt;/work-type&gt;&lt;urls&gt;&lt;related-urls&gt;&lt;url&gt;http://www.ncbi.nlm.nih.gov/pubmed/3106059&lt;/url&gt;&lt;/related-urls&gt;&lt;/urls&gt;&lt;electronic-resource-num&gt;10.1002/eji.1830170308&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5" w:tooltip="Kaufmann, 1987 #454" w:history="1">
              <w:r w:rsidR="00754E3C">
                <w:rPr>
                  <w:rFonts w:ascii="Arial" w:eastAsiaTheme="minorEastAsia" w:hAnsi="Arial" w:cs="Arial"/>
                  <w:noProof/>
                  <w:color w:val="333333"/>
                  <w:sz w:val="16"/>
                  <w:szCs w:val="16"/>
                  <w:lang w:val="en-US"/>
                </w:rPr>
                <w:t>55</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8001BC">
              <w:t xml:space="preserve"> </w:t>
            </w:r>
            <w:r>
              <w:rPr>
                <w:rFonts w:ascii="Arial" w:eastAsiaTheme="minorEastAsia" w:hAnsi="Arial" w:cs="Arial"/>
                <w:color w:val="333333"/>
                <w:sz w:val="16"/>
                <w:szCs w:val="16"/>
                <w:lang w:val="en-US"/>
              </w:rPr>
              <w:fldChar w:fldCharType="begin">
                <w:fldData xml:space="preserve">PEVuZE5vdGU+PENpdGU+PEF1dGhvcj5Nb2RsaW48L0F1dGhvcj48WWVhcj4xOTg4PC9ZZWFyPjxS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dGVzIG9mIEFtZXJpY2E8L2FiYnItMT48L2FsdC1wZXJpb2RpY2FsPjxwYWdlcz4xMjEzLTc8L3Bh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PEVuZE5vdGU+PENpdGU+PEF1dGhvcj5Nb2RsaW48L0F1dGhvcj48WWVhcj4xOTg4PC9ZZWFyPjxS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dGVzIG9mIEFtZXJpY2E8L2FiYnItMT48L2FsdC1wZXJpb2RpY2FsPjxwYWdlcz4xMjEzLTc8L3Bh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6" w:tooltip="Modlin, 1988 #628" w:history="1">
              <w:r w:rsidR="00754E3C">
                <w:rPr>
                  <w:rFonts w:ascii="Arial" w:eastAsiaTheme="minorEastAsia" w:hAnsi="Arial" w:cs="Arial"/>
                  <w:noProof/>
                  <w:color w:val="333333"/>
                  <w:sz w:val="16"/>
                  <w:szCs w:val="16"/>
                  <w:lang w:val="en-US"/>
                </w:rPr>
                <w:t>56</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Ratio of </w:t>
            </w:r>
            <w:proofErr w:type="spellStart"/>
            <w:r w:rsidRPr="00FC102F">
              <w:rPr>
                <w:rFonts w:ascii="Arial" w:eastAsiaTheme="minorEastAsia" w:hAnsi="Arial" w:cs="Arial"/>
                <w:color w:val="333333"/>
                <w:sz w:val="16"/>
                <w:szCs w:val="16"/>
                <w:lang w:val="en-US"/>
              </w:rPr>
              <w:t>LTspecific</w:t>
            </w:r>
            <w:proofErr w:type="spellEnd"/>
            <w:r w:rsidRPr="00FC102F">
              <w:rPr>
                <w:rFonts w:ascii="Arial" w:eastAsiaTheme="minorEastAsia" w:hAnsi="Arial" w:cs="Arial"/>
                <w:color w:val="333333"/>
                <w:sz w:val="16"/>
                <w:szCs w:val="16"/>
                <w:lang w:val="en-US"/>
              </w:rPr>
              <w:t xml:space="preserve"> to </w:t>
            </w:r>
            <w:proofErr w:type="spellStart"/>
            <w:r w:rsidRPr="00FC102F">
              <w:rPr>
                <w:rFonts w:ascii="Arial" w:eastAsiaTheme="minorEastAsia" w:hAnsi="Arial" w:cs="Arial"/>
                <w:color w:val="333333"/>
                <w:sz w:val="16"/>
                <w:szCs w:val="16"/>
                <w:lang w:val="en-US"/>
              </w:rPr>
              <w:t>M.tb</w:t>
            </w:r>
            <w:proofErr w:type="spellEnd"/>
          </w:p>
        </w:tc>
      </w:tr>
      <w:tr w:rsidR="004773C3" w:rsidRPr="008D0A31" w:rsidTr="00CC00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056491">
              <w:rPr>
                <w:rFonts w:ascii="Symbol" w:eastAsiaTheme="minorEastAsia" w:hAnsi="Symbol" w:cs="Arial"/>
                <w:color w:val="333333"/>
                <w:sz w:val="16"/>
                <w:szCs w:val="16"/>
                <w:lang w:val="en-US"/>
              </w:rPr>
              <w:t></w:t>
            </w:r>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398" w:type="dxa"/>
            <w:tcBorders>
              <w:left w:val="none" w:sz="0" w:space="0" w:color="auto"/>
              <w:right w:val="none" w:sz="0" w:space="0" w:color="auto"/>
            </w:tcBorders>
          </w:tcPr>
          <w:p w:rsidR="004773C3" w:rsidRPr="00FC102F" w:rsidRDefault="00333AD9"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28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333AD9" w:rsidRDefault="00E55809" w:rsidP="00333A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roofErr w:type="spellStart"/>
            <w:r w:rsidR="00333AD9">
              <w:rPr>
                <w:rFonts w:ascii="Arial" w:eastAsiaTheme="minorEastAsia" w:hAnsi="Arial" w:cs="Arial"/>
                <w:color w:val="333333"/>
                <w:sz w:val="16"/>
                <w:szCs w:val="16"/>
                <w:lang w:val="en-US"/>
              </w:rPr>
              <w:t>ng</w:t>
            </w:r>
            <w:proofErr w:type="spellEnd"/>
            <w:r w:rsidR="00333AD9">
              <w:rPr>
                <w:rFonts w:ascii="Arial" w:eastAsiaTheme="minorEastAsia" w:hAnsi="Arial" w:cs="Arial"/>
                <w:color w:val="333333"/>
                <w:sz w:val="16"/>
                <w:szCs w:val="16"/>
                <w:lang w:val="en-US"/>
              </w:rPr>
              <w:t xml:space="preserve"> A</w:t>
            </w:r>
            <w:r w:rsidR="00333AD9" w:rsidRPr="00333AD9">
              <w:rPr>
                <w:rFonts w:ascii="Arial" w:eastAsiaTheme="minorEastAsia" w:hAnsi="Arial" w:cs="Arial"/>
                <w:color w:val="333333"/>
                <w:sz w:val="16"/>
                <w:szCs w:val="16"/>
                <w:vertAlign w:val="subscript"/>
                <w:lang w:val="en-US"/>
              </w:rPr>
              <w:t>0</w:t>
            </w:r>
            <w:r w:rsidRPr="00E55809">
              <w:rPr>
                <w:rFonts w:ascii="Arial" w:eastAsiaTheme="minorEastAsia" w:hAnsi="Arial" w:cs="Arial"/>
                <w:color w:val="333333"/>
                <w:sz w:val="16"/>
                <w:szCs w:val="16"/>
                <w:lang w:val="en-US"/>
              </w:rPr>
              <w:t>)</w:t>
            </w:r>
            <w:r w:rsidR="00333AD9" w:rsidRPr="00333AD9">
              <w:rPr>
                <w:rFonts w:ascii="Arial" w:eastAsiaTheme="minorEastAsia" w:hAnsi="Arial" w:cs="Arial"/>
                <w:color w:val="333333"/>
                <w:sz w:val="16"/>
                <w:szCs w:val="16"/>
                <w:vertAlign w:val="superscript"/>
                <w:lang w:val="en-US"/>
              </w:rPr>
              <w:t>-1</w:t>
            </w:r>
            <w:r w:rsidR="00333AD9">
              <w:rPr>
                <w:rFonts w:ascii="Arial" w:eastAsiaTheme="minorEastAsia" w:hAnsi="Arial" w:cs="Arial"/>
                <w:color w:val="333333"/>
                <w:sz w:val="16"/>
                <w:szCs w:val="16"/>
                <w:vertAlign w:val="superscript"/>
                <w:lang w:val="en-US"/>
              </w:rPr>
              <w:t xml:space="preserve"> </w:t>
            </w:r>
            <w:r w:rsidR="00333AD9">
              <w:rPr>
                <w:rFonts w:ascii="Arial" w:eastAsiaTheme="minorEastAsia" w:hAnsi="Arial" w:cs="Arial"/>
                <w:color w:val="333333"/>
                <w:sz w:val="16"/>
                <w:szCs w:val="16"/>
                <w:lang w:val="en-US"/>
              </w:rPr>
              <w:t>h</w:t>
            </w:r>
            <w:r w:rsidR="00333AD9"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8D0A3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APC</w:t>
            </w:r>
            <w:r w:rsidRPr="00FC102F">
              <w:rPr>
                <w:rFonts w:ascii="Arial" w:eastAsiaTheme="minorEastAsia" w:hAnsi="Arial" w:cs="Arial"/>
                <w:color w:val="333333"/>
                <w:sz w:val="16"/>
                <w:szCs w:val="16"/>
                <w:vertAlign w:val="subscript"/>
                <w:lang w:val="en-US"/>
              </w:rPr>
              <w:t>0</w:t>
            </w:r>
          </w:p>
        </w:tc>
      </w:tr>
      <w:tr w:rsidR="004773C3" w:rsidRPr="008D0A31" w:rsidTr="00CC0083">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056491">
              <w:rPr>
                <w:rFonts w:ascii="Symbol" w:eastAsiaTheme="minorEastAsia" w:hAnsi="Symbol" w:cs="Arial"/>
                <w:color w:val="333333"/>
                <w:sz w:val="16"/>
                <w:szCs w:val="16"/>
                <w:lang w:val="en-US"/>
              </w:rPr>
              <w:t></w:t>
            </w:r>
            <w:proofErr w:type="spellStart"/>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a</w:t>
            </w:r>
            <w:proofErr w:type="spellEnd"/>
          </w:p>
        </w:tc>
        <w:tc>
          <w:tcPr>
            <w:tcW w:w="1307"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398"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4773C3" w:rsidRPr="00FC102F" w:rsidRDefault="00333AD9" w:rsidP="00E5580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8D0A3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p>
        </w:tc>
      </w:tr>
      <w:tr w:rsidR="004773C3"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C424C1">
              <w:rPr>
                <w:rFonts w:ascii="Symbol" w:eastAsiaTheme="minorEastAsia" w:hAnsi="Symbol" w:cs="Arial"/>
                <w:color w:val="333333"/>
                <w:sz w:val="16"/>
                <w:szCs w:val="16"/>
                <w:lang w:val="en-US"/>
              </w:rPr>
              <w:t></w:t>
            </w:r>
            <w:r w:rsidR="00732063" w:rsidRPr="00732063">
              <w:rPr>
                <w:rFonts w:ascii="Arial" w:eastAsiaTheme="minorEastAsia" w:hAnsi="Arial" w:cs="Arial"/>
                <w:color w:val="333333"/>
                <w:sz w:val="16"/>
                <w:szCs w:val="16"/>
                <w:lang w:val="en-US"/>
              </w:rPr>
              <w:t>I</w:t>
            </w:r>
            <w:r w:rsidR="004773C3" w:rsidRPr="00D409CE">
              <w:rPr>
                <w:rFonts w:ascii="Arial" w:eastAsiaTheme="minorEastAsia" w:hAnsi="Arial" w:cs="Arial"/>
                <w:color w:val="333333"/>
                <w:sz w:val="16"/>
                <w:szCs w:val="16"/>
                <w:lang w:val="en-US"/>
              </w:rPr>
              <w:t>A</w:t>
            </w:r>
          </w:p>
        </w:tc>
        <w:tc>
          <w:tcPr>
            <w:tcW w:w="1307" w:type="dxa"/>
            <w:tcBorders>
              <w:left w:val="none" w:sz="0" w:space="0" w:color="auto"/>
              <w:right w:val="none" w:sz="0" w:space="0" w:color="auto"/>
            </w:tcBorders>
          </w:tcPr>
          <w:p w:rsidR="004773C3" w:rsidRPr="00FC102F" w:rsidRDefault="004773C3" w:rsidP="00C209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w:t>
            </w:r>
            <w:r w:rsidR="00C2092F">
              <w:rPr>
                <w:rFonts w:ascii="Arial" w:eastAsiaTheme="minorEastAsia" w:hAnsi="Arial" w:cs="Arial"/>
                <w:color w:val="333333"/>
                <w:sz w:val="16"/>
                <w:szCs w:val="16"/>
                <w:lang w:val="en-US"/>
              </w:rPr>
              <w:t>4</w:t>
            </w:r>
          </w:p>
        </w:tc>
        <w:tc>
          <w:tcPr>
            <w:tcW w:w="1398"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7" w:tooltip="Ju, 2009 #626" w:history="1">
              <w:r w:rsidR="00754E3C">
                <w:rPr>
                  <w:rFonts w:ascii="Arial" w:eastAsiaTheme="minorEastAsia" w:hAnsi="Arial" w:cs="Arial"/>
                  <w:noProof/>
                  <w:color w:val="333333"/>
                  <w:sz w:val="16"/>
                  <w:szCs w:val="16"/>
                  <w:lang w:val="en-US"/>
                </w:rPr>
                <w:t>57</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8D0A3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8D0A3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w:t>
            </w:r>
            <w:r w:rsidR="00333AD9">
              <w:rPr>
                <w:rFonts w:ascii="Arial" w:eastAsiaTheme="minorEastAsia" w:hAnsi="Arial" w:cs="Arial"/>
                <w:color w:val="333333"/>
                <w:sz w:val="16"/>
                <w:szCs w:val="16"/>
                <w:lang w:val="en-US"/>
              </w:rPr>
              <w:t xml:space="preserve">factor </w:t>
            </w:r>
            <w:r w:rsidRPr="00FC102F">
              <w:rPr>
                <w:rFonts w:ascii="Arial" w:eastAsiaTheme="minorEastAsia" w:hAnsi="Arial" w:cs="Arial"/>
                <w:color w:val="333333"/>
                <w:sz w:val="16"/>
                <w:szCs w:val="16"/>
                <w:lang w:val="en-US"/>
              </w:rPr>
              <w:t>of 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r w:rsidR="002C24FA">
              <w:rPr>
                <w:rFonts w:ascii="Arial" w:eastAsiaTheme="minorEastAsia" w:hAnsi="Arial" w:cs="Arial"/>
                <w:color w:val="333333"/>
                <w:sz w:val="16"/>
                <w:szCs w:val="16"/>
                <w:lang w:val="en-US"/>
              </w:rPr>
              <w:t>:</w:t>
            </w:r>
            <w:r w:rsidRPr="00FC102F">
              <w:rPr>
                <w:rFonts w:ascii="Arial" w:eastAsiaTheme="minorEastAsia" w:hAnsi="Arial" w:cs="Arial"/>
                <w:color w:val="333333"/>
                <w:sz w:val="16"/>
                <w:szCs w:val="16"/>
                <w:lang w:val="en-US"/>
              </w:rPr>
              <w:t>CD137L</w:t>
            </w:r>
          </w:p>
        </w:tc>
      </w:tr>
      <w:tr w:rsidR="004773C3" w:rsidTr="00CC0083">
        <w:trPr>
          <w:trHeight w:val="138"/>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0</w:t>
            </w:r>
          </w:p>
        </w:tc>
        <w:tc>
          <w:tcPr>
            <w:tcW w:w="1307"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-4</w:t>
            </w:r>
          </w:p>
        </w:tc>
        <w:tc>
          <w:tcPr>
            <w:tcW w:w="1398" w:type="dxa"/>
          </w:tcPr>
          <w:p w:rsidR="004773C3" w:rsidRPr="00FC102F" w:rsidRDefault="004773C3"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FC102F">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APC0</w:t>
            </w:r>
          </w:p>
        </w:tc>
      </w:tr>
      <w:tr w:rsidR="004773C3" w:rsidTr="00CC008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proofErr w:type="spellStart"/>
            <w:r w:rsidR="004773C3" w:rsidRPr="00D409CE">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4773C3" w:rsidRPr="00FC102F" w:rsidRDefault="004773C3" w:rsidP="00C924C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w:t>
            </w:r>
            <w:r w:rsidR="00C924C0">
              <w:rPr>
                <w:rFonts w:ascii="Arial" w:eastAsiaTheme="minorEastAsia" w:hAnsi="Arial" w:cs="Arial"/>
                <w:color w:val="333333"/>
                <w:sz w:val="16"/>
                <w:szCs w:val="16"/>
                <w:vertAlign w:val="superscript"/>
                <w:lang w:val="en-US"/>
              </w:rPr>
              <w:t>3</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E5580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p>
        </w:tc>
      </w:tr>
      <w:tr w:rsidR="004773C3"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056491" w:rsidP="00056491">
            <w:pPr>
              <w:autoSpaceDE w:val="0"/>
              <w:autoSpaceDN w:val="0"/>
              <w:adjustRightInd w:val="0"/>
              <w:jc w:val="both"/>
              <w:rPr>
                <w:rFonts w:ascii="Arial" w:eastAsiaTheme="minorEastAsia" w:hAnsi="Arial" w:cs="Arial"/>
                <w:color w:val="333333"/>
                <w:sz w:val="16"/>
                <w:szCs w:val="16"/>
                <w:lang w:val="en-US"/>
              </w:rPr>
            </w:pPr>
            <w:r w:rsidRPr="00C424C1">
              <w:rPr>
                <w:rFonts w:ascii="Symbol" w:eastAsiaTheme="minorEastAsia" w:hAnsi="Symbol" w:cs="Arial"/>
                <w:color w:val="333333"/>
                <w:sz w:val="16"/>
                <w:szCs w:val="16"/>
                <w:lang w:val="en-US"/>
              </w:rPr>
              <w:t></w:t>
            </w:r>
            <w:r w:rsidR="00732063">
              <w:rPr>
                <w:rFonts w:ascii="Arial" w:eastAsiaTheme="minorEastAsia" w:hAnsi="Arial" w:cs="Arial"/>
                <w:color w:val="333333"/>
                <w:sz w:val="16"/>
                <w:szCs w:val="16"/>
                <w:lang w:val="en-US"/>
              </w:rPr>
              <w:t>IA</w:t>
            </w:r>
          </w:p>
        </w:tc>
        <w:tc>
          <w:tcPr>
            <w:tcW w:w="1307"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2-10</w:t>
            </w:r>
          </w:p>
        </w:tc>
        <w:tc>
          <w:tcPr>
            <w:tcW w:w="1398" w:type="dxa"/>
          </w:tcPr>
          <w:p w:rsidR="004773C3" w:rsidRPr="00FC102F" w:rsidRDefault="004773C3"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PEVuZE5vdGU+PENpdGU+PEF1dGhvcj5MYW5nc3RlaW48L0F1dGhvcj48WWVhcj4xOTk4PC9ZZWFy
PjxSZWNOdW0+NDU4PC9SZWNOdW0+PERpc3BsYXlUZXh0PlsxOV08L0Rpc3BsYXlUZXh0PjxyZWNv
cmQ+PHJlYy1udW1iZXI+NDU4PC9yZWMtbnVtYmVyPjxmb3JlaWduLWtleXM+PGtleSBhcHA9IkVO
IiBkYi1pZD0icnp3ZjAwZHB0MnpwejZlZHcwYXZkcDVkczV4dzkwZTJ4MnIyIj40NTg8L2tleT48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PEVuZE5vdGU+PENpdGU+PEF1dGhvcj5MYW5nc3RlaW48L0F1dGhvcj48WWVhcj4xOTk4PC9ZZWFy
PjxSZWNOdW0+NDU4PC9SZWNOdW0+PERpc3BsYXlUZXh0PlsxOV08L0Rpc3BsYXlUZXh0PjxyZWNv
cmQ+PHJlYy1udW1iZXI+NDU4PC9yZWMtbnVtYmVyPjxmb3JlaWduLWtleXM+PGtleSBhcHA9IkVO
IiBkYi1pZD0icnp3ZjAwZHB0MnpwejZlZHcwYXZkcDVkczV4dzkwZTJ4MnIyIj40NTg8L2tleT48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19" w:tooltip="Langstein, 1998 #458" w:history="1">
              <w:r w:rsidR="00754E3C">
                <w:rPr>
                  <w:rFonts w:ascii="Arial" w:eastAsiaTheme="minorEastAsia" w:hAnsi="Arial" w:cs="Arial"/>
                  <w:noProof/>
                  <w:color w:val="333333"/>
                  <w:sz w:val="16"/>
                  <w:szCs w:val="16"/>
                  <w:lang w:val="en-US"/>
                </w:rPr>
                <w:t>19</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C2092F">
              <w:rPr>
                <w:rFonts w:ascii="Arial" w:eastAsiaTheme="minorEastAsia" w:hAnsi="Arial" w:cs="Arial"/>
                <w:color w:val="333333"/>
                <w:sz w:val="16"/>
                <w:szCs w:val="16"/>
                <w:lang w:val="en-US"/>
              </w:rPr>
              <w:t xml:space="preserve"> </w: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7" w:tooltip="Ju, 2009 #626" w:history="1">
              <w:r w:rsidR="00754E3C">
                <w:rPr>
                  <w:rFonts w:ascii="Arial" w:eastAsiaTheme="minorEastAsia" w:hAnsi="Arial" w:cs="Arial"/>
                  <w:noProof/>
                  <w:color w:val="333333"/>
                  <w:sz w:val="16"/>
                  <w:szCs w:val="16"/>
                  <w:lang w:val="en-US"/>
                </w:rPr>
                <w:t>57</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TNF</w:t>
            </w:r>
            <w:r w:rsidRPr="00FC102F">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r w:rsidR="002C24FA">
              <w:rPr>
                <w:rFonts w:ascii="Arial" w:eastAsiaTheme="minorEastAsia" w:hAnsi="Arial" w:cs="Arial"/>
                <w:color w:val="333333"/>
                <w:sz w:val="16"/>
                <w:szCs w:val="16"/>
                <w:lang w:val="en-US"/>
              </w:rPr>
              <w:t>::CD137L</w:t>
            </w:r>
          </w:p>
        </w:tc>
      </w:tr>
      <w:tr w:rsidR="004773C3" w:rsidRPr="008D0A31"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E1244A" w:rsidP="00E1244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FC102F">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0.01-0.10</w:t>
            </w:r>
          </w:p>
        </w:tc>
        <w:tc>
          <w:tcPr>
            <w:tcW w:w="1398"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0</w:t>
            </w:r>
            <w:r w:rsidRPr="00FC102F">
              <w:rPr>
                <w:rFonts w:ascii="Arial" w:eastAsiaTheme="minorEastAsia" w:hAnsi="Arial" w:cs="Arial"/>
                <w:color w:val="333333"/>
                <w:sz w:val="16"/>
                <w:szCs w:val="16"/>
                <w:lang w:val="en-US"/>
              </w:rPr>
              <w:t>IFN</w:t>
            </w:r>
            <w:r w:rsidRPr="003D7B0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vertAlign w:val="superscript"/>
                <w:lang w:val="en-US"/>
              </w:rPr>
              <w:t>+</w:t>
            </w:r>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0</w:t>
            </w:r>
            <w:r w:rsidR="00093189">
              <w:rPr>
                <w:rFonts w:ascii="Arial" w:eastAsiaTheme="minorEastAsia" w:hAnsi="Arial" w:cs="Arial"/>
                <w:color w:val="333333"/>
                <w:sz w:val="16"/>
                <w:szCs w:val="16"/>
                <w:vertAlign w:val="subscript"/>
                <w:lang w:val="en-US"/>
              </w:rPr>
              <w:t xml:space="preserve"> </w:t>
            </w:r>
            <w:r w:rsidR="00093189">
              <w:rPr>
                <w:rFonts w:ascii="Arial" w:eastAsiaTheme="minorEastAsia" w:hAnsi="Arial" w:cs="Arial"/>
                <w:color w:val="333333"/>
                <w:sz w:val="16"/>
                <w:szCs w:val="16"/>
                <w:lang w:val="en-US"/>
              </w:rPr>
              <w:t>ra</w:t>
            </w:r>
            <w:r w:rsidR="00093189" w:rsidRPr="00FC102F">
              <w:rPr>
                <w:rFonts w:ascii="Arial" w:eastAsiaTheme="minorEastAsia" w:hAnsi="Arial" w:cs="Arial"/>
                <w:color w:val="333333"/>
                <w:sz w:val="16"/>
                <w:szCs w:val="16"/>
                <w:lang w:val="en-US"/>
              </w:rPr>
              <w:t xml:space="preserve">tio </w:t>
            </w:r>
          </w:p>
        </w:tc>
      </w:tr>
      <w:tr w:rsidR="004773C3" w:rsidRPr="00093189"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E1244A" w:rsidP="004B1DF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FC102F">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a</w:t>
            </w:r>
            <w:proofErr w:type="spellEnd"/>
          </w:p>
        </w:tc>
        <w:tc>
          <w:tcPr>
            <w:tcW w:w="1307" w:type="dxa"/>
          </w:tcPr>
          <w:p w:rsidR="004773C3" w:rsidRPr="00FC102F" w:rsidRDefault="0026369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w:t>
            </w:r>
            <w:r w:rsidR="004773C3" w:rsidRPr="00FC102F">
              <w:rPr>
                <w:rFonts w:ascii="Arial" w:eastAsiaTheme="minorEastAsia" w:hAnsi="Arial" w:cs="Arial"/>
                <w:color w:val="333333"/>
                <w:sz w:val="16"/>
                <w:szCs w:val="16"/>
                <w:lang w:val="en-US"/>
              </w:rPr>
              <w:t>25-</w:t>
            </w:r>
            <w:r>
              <w:rPr>
                <w:rFonts w:ascii="Arial" w:eastAsiaTheme="minorEastAsia" w:hAnsi="Arial" w:cs="Arial"/>
                <w:color w:val="333333"/>
                <w:sz w:val="16"/>
                <w:szCs w:val="16"/>
                <w:lang w:val="en-US"/>
              </w:rPr>
              <w:t>0.</w:t>
            </w:r>
            <w:r w:rsidR="004773C3" w:rsidRPr="00FC102F">
              <w:rPr>
                <w:rFonts w:ascii="Arial" w:eastAsiaTheme="minorEastAsia" w:hAnsi="Arial" w:cs="Arial"/>
                <w:color w:val="333333"/>
                <w:sz w:val="16"/>
                <w:szCs w:val="16"/>
                <w:lang w:val="en-US"/>
              </w:rPr>
              <w:t>75</w:t>
            </w:r>
          </w:p>
        </w:tc>
        <w:tc>
          <w:tcPr>
            <w:tcW w:w="1398"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4773C3" w:rsidRPr="00FC102F" w:rsidRDefault="00DA4BED" w:rsidP="00730D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09318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APC</w:t>
            </w:r>
            <w:r w:rsidRPr="003D7B0F">
              <w:rPr>
                <w:rFonts w:ascii="Arial" w:eastAsiaTheme="minorEastAsia" w:hAnsi="Arial" w:cs="Arial"/>
                <w:color w:val="333333"/>
                <w:sz w:val="16"/>
                <w:szCs w:val="16"/>
                <w:vertAlign w:val="subscript"/>
                <w:lang w:val="en-US"/>
              </w:rPr>
              <w:t>a</w:t>
            </w:r>
            <w:r w:rsidRPr="00FC102F">
              <w:rPr>
                <w:rFonts w:ascii="Arial" w:eastAsiaTheme="minorEastAsia" w:hAnsi="Arial" w:cs="Arial"/>
                <w:color w:val="333333"/>
                <w:sz w:val="16"/>
                <w:szCs w:val="16"/>
                <w:lang w:val="en-US"/>
              </w:rPr>
              <w:t>IFN</w:t>
            </w:r>
            <w:proofErr w:type="spellEnd"/>
            <w:r w:rsidRPr="003D7B0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vertAlign w:val="superscript"/>
                <w:lang w:val="en-US"/>
              </w:rPr>
              <w:t>+</w:t>
            </w:r>
            <w:r w:rsidRPr="00FC102F">
              <w:rPr>
                <w:rFonts w:ascii="Arial" w:eastAsiaTheme="minorEastAsia" w:hAnsi="Arial" w:cs="Arial"/>
                <w:color w:val="333333"/>
                <w:sz w:val="16"/>
                <w:szCs w:val="16"/>
                <w:lang w:val="en-US"/>
              </w:rPr>
              <w:t>/</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r w:rsidR="00093189">
              <w:rPr>
                <w:rFonts w:ascii="Arial" w:eastAsiaTheme="minorEastAsia" w:hAnsi="Arial" w:cs="Arial"/>
                <w:color w:val="333333"/>
                <w:sz w:val="16"/>
                <w:szCs w:val="16"/>
                <w:vertAlign w:val="subscript"/>
                <w:lang w:val="en-US"/>
              </w:rPr>
              <w:t xml:space="preserve"> </w:t>
            </w:r>
            <w:r w:rsidR="00093189">
              <w:rPr>
                <w:rFonts w:ascii="Arial" w:eastAsiaTheme="minorEastAsia" w:hAnsi="Arial" w:cs="Arial"/>
                <w:color w:val="333333"/>
                <w:sz w:val="16"/>
                <w:szCs w:val="16"/>
                <w:lang w:val="en-US"/>
              </w:rPr>
              <w:t>r</w:t>
            </w:r>
            <w:r w:rsidR="00093189" w:rsidRPr="00FC102F">
              <w:rPr>
                <w:rFonts w:ascii="Arial" w:eastAsiaTheme="minorEastAsia" w:hAnsi="Arial" w:cs="Arial"/>
                <w:color w:val="333333"/>
                <w:sz w:val="16"/>
                <w:szCs w:val="16"/>
                <w:lang w:val="en-US"/>
              </w:rPr>
              <w:t xml:space="preserve">atio </w:t>
            </w:r>
          </w:p>
        </w:tc>
      </w:tr>
      <w:tr w:rsidR="004773C3" w:rsidRPr="00093189"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3D7B0F" w:rsidRDefault="002265DC" w:rsidP="003D7B0F">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3D7B0F">
              <w:rPr>
                <w:rFonts w:ascii="Arial" w:eastAsiaTheme="minorEastAsia" w:hAnsi="Arial" w:cs="Arial"/>
                <w:color w:val="333333"/>
                <w:sz w:val="16"/>
                <w:szCs w:val="16"/>
                <w:lang w:val="en-US"/>
              </w:rPr>
              <w:t>A</w:t>
            </w:r>
            <w:r w:rsidR="003D7B0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3D7B0F" w:rsidRDefault="00263693" w:rsidP="0026369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0.01</w:t>
            </w:r>
            <w:r w:rsidR="004773C3" w:rsidRPr="003D7B0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0.10</w:t>
            </w:r>
          </w:p>
        </w:tc>
        <w:tc>
          <w:tcPr>
            <w:tcW w:w="1398" w:type="dxa"/>
            <w:tcBorders>
              <w:left w:val="none" w:sz="0" w:space="0" w:color="auto"/>
              <w:right w:val="none" w:sz="0" w:space="0" w:color="auto"/>
            </w:tcBorders>
          </w:tcPr>
          <w:p w:rsidR="004773C3" w:rsidRPr="00FF74A4"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trike/>
                <w:color w:val="333333"/>
                <w:sz w:val="16"/>
                <w:szCs w:val="16"/>
                <w:lang w:val="en-US"/>
              </w:rPr>
            </w:pPr>
          </w:p>
        </w:tc>
        <w:tc>
          <w:tcPr>
            <w:tcW w:w="1282" w:type="dxa"/>
            <w:tcBorders>
              <w:left w:val="none" w:sz="0" w:space="0" w:color="auto"/>
              <w:right w:val="none" w:sz="0" w:space="0" w:color="auto"/>
            </w:tcBorders>
          </w:tcPr>
          <w:p w:rsidR="004773C3" w:rsidRPr="003D7B0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3D7B0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3D7B0F" w:rsidRDefault="00DA4BED" w:rsidP="00730DE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3D7B0F" w:rsidRDefault="004773C3"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roofErr w:type="spellStart"/>
            <w:r w:rsidRPr="003D7B0F">
              <w:rPr>
                <w:rFonts w:ascii="Arial" w:eastAsiaTheme="minorEastAsia" w:hAnsi="Arial" w:cs="Arial"/>
                <w:color w:val="333333"/>
                <w:sz w:val="16"/>
                <w:szCs w:val="16"/>
                <w:lang w:val="en-US"/>
              </w:rPr>
              <w:t>APC</w:t>
            </w:r>
            <w:r w:rsidR="003D7B0F">
              <w:rPr>
                <w:rFonts w:ascii="Arial" w:eastAsiaTheme="minorEastAsia" w:hAnsi="Arial" w:cs="Arial"/>
                <w:color w:val="333333"/>
                <w:sz w:val="16"/>
                <w:szCs w:val="16"/>
                <w:vertAlign w:val="subscript"/>
                <w:lang w:val="en-US"/>
              </w:rPr>
              <w:t>a</w:t>
            </w:r>
            <w:r w:rsidR="003D7B0F">
              <w:rPr>
                <w:rFonts w:ascii="Arial" w:eastAsiaTheme="minorEastAsia" w:hAnsi="Arial" w:cs="Arial"/>
                <w:color w:val="333333"/>
                <w:sz w:val="16"/>
                <w:szCs w:val="16"/>
                <w:lang w:val="en-US"/>
              </w:rPr>
              <w:t>TNF</w:t>
            </w:r>
            <w:proofErr w:type="spellEnd"/>
            <w:r w:rsidR="003D7B0F" w:rsidRPr="003D7B0F">
              <w:rPr>
                <w:rFonts w:ascii="Symbol" w:eastAsiaTheme="minorEastAsia" w:hAnsi="Symbol" w:cs="Arial"/>
                <w:color w:val="333333"/>
                <w:sz w:val="16"/>
                <w:szCs w:val="16"/>
                <w:lang w:val="en-US"/>
              </w:rPr>
              <w:t></w:t>
            </w:r>
            <w:r w:rsidRPr="003D7B0F">
              <w:rPr>
                <w:rFonts w:ascii="Arial" w:eastAsiaTheme="minorEastAsia" w:hAnsi="Arial" w:cs="Arial"/>
                <w:color w:val="333333"/>
                <w:sz w:val="16"/>
                <w:szCs w:val="16"/>
                <w:vertAlign w:val="superscript"/>
                <w:lang w:val="en-US"/>
              </w:rPr>
              <w:t>+</w:t>
            </w:r>
            <w:r w:rsidRPr="003D7B0F">
              <w:rPr>
                <w:rFonts w:ascii="Arial" w:eastAsiaTheme="minorEastAsia" w:hAnsi="Arial" w:cs="Arial"/>
                <w:color w:val="333333"/>
                <w:sz w:val="16"/>
                <w:szCs w:val="16"/>
                <w:lang w:val="en-US"/>
              </w:rPr>
              <w:t>/</w:t>
            </w:r>
            <w:proofErr w:type="spellStart"/>
            <w:r w:rsidRPr="003D7B0F">
              <w:rPr>
                <w:rFonts w:ascii="Arial" w:eastAsiaTheme="minorEastAsia" w:hAnsi="Arial" w:cs="Arial"/>
                <w:color w:val="333333"/>
                <w:sz w:val="16"/>
                <w:szCs w:val="16"/>
                <w:lang w:val="en-US"/>
              </w:rPr>
              <w:t>APC</w:t>
            </w:r>
            <w:r w:rsidR="003D7B0F">
              <w:rPr>
                <w:rFonts w:ascii="Arial" w:eastAsiaTheme="minorEastAsia" w:hAnsi="Arial" w:cs="Arial"/>
                <w:color w:val="333333"/>
                <w:sz w:val="16"/>
                <w:szCs w:val="16"/>
                <w:vertAlign w:val="subscript"/>
                <w:lang w:val="en-US"/>
              </w:rPr>
              <w:t>a</w:t>
            </w:r>
            <w:proofErr w:type="spellEnd"/>
            <w:r w:rsidR="00093189" w:rsidRPr="00FC102F">
              <w:rPr>
                <w:rFonts w:ascii="Arial" w:eastAsiaTheme="minorEastAsia" w:hAnsi="Arial" w:cs="Arial"/>
                <w:color w:val="333333"/>
                <w:sz w:val="16"/>
                <w:szCs w:val="16"/>
                <w:lang w:val="en-US"/>
              </w:rPr>
              <w:t xml:space="preserve"> </w:t>
            </w:r>
            <w:r w:rsidR="00093189">
              <w:rPr>
                <w:rFonts w:ascii="Arial" w:eastAsiaTheme="minorEastAsia" w:hAnsi="Arial" w:cs="Arial"/>
                <w:color w:val="333333"/>
                <w:sz w:val="16"/>
                <w:szCs w:val="16"/>
                <w:lang w:val="en-US"/>
              </w:rPr>
              <w:t>r</w:t>
            </w:r>
            <w:r w:rsidR="00093189" w:rsidRPr="00FC102F">
              <w:rPr>
                <w:rFonts w:ascii="Arial" w:eastAsiaTheme="minorEastAsia" w:hAnsi="Arial" w:cs="Arial"/>
                <w:color w:val="333333"/>
                <w:sz w:val="16"/>
                <w:szCs w:val="16"/>
                <w:lang w:val="en-US"/>
              </w:rPr>
              <w:t>atio</w:t>
            </w:r>
          </w:p>
        </w:tc>
      </w:tr>
      <w:tr w:rsidR="004773C3" w:rsidTr="00CC0083">
        <w:trPr>
          <w:trHeight w:val="260"/>
        </w:trPr>
        <w:tc>
          <w:tcPr>
            <w:cnfStyle w:val="001000000000" w:firstRow="0" w:lastRow="0" w:firstColumn="1" w:lastColumn="0" w:oddVBand="0" w:evenVBand="0" w:oddHBand="0" w:evenHBand="0" w:firstRowFirstColumn="0" w:firstRowLastColumn="0" w:lastRowFirstColumn="0" w:lastRowLastColumn="0"/>
            <w:tcW w:w="821" w:type="dxa"/>
          </w:tcPr>
          <w:p w:rsidR="004773C3" w:rsidRPr="00FC102F" w:rsidRDefault="004773C3" w:rsidP="004B1DF1">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sidRPr="00D409CE">
              <w:rPr>
                <w:rFonts w:ascii="Arial" w:eastAsiaTheme="minorEastAsia" w:hAnsi="Arial" w:cs="Arial"/>
                <w:color w:val="333333"/>
                <w:sz w:val="16"/>
                <w:szCs w:val="16"/>
                <w:lang w:val="en-US"/>
              </w:rPr>
              <w:t>A</w:t>
            </w:r>
            <w:r w:rsidRPr="002265DC">
              <w:rPr>
                <w:rFonts w:ascii="Arial" w:eastAsiaTheme="minorEastAsia" w:hAnsi="Arial" w:cs="Arial"/>
                <w:color w:val="333333"/>
                <w:sz w:val="16"/>
                <w:szCs w:val="16"/>
                <w:vertAlign w:val="subscript"/>
                <w:lang w:val="en-US"/>
              </w:rPr>
              <w:t>0</w:t>
            </w:r>
          </w:p>
        </w:tc>
        <w:tc>
          <w:tcPr>
            <w:tcW w:w="1307"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2.8875</w:t>
            </w:r>
            <w:r w:rsidRPr="00FC102F">
              <w:rPr>
                <w:rFonts w:ascii="Arial" w:eastAsiaTheme="minorEastAsia" w:hAnsi="Arial" w:cs="Arial"/>
                <w:color w:val="333333"/>
                <w:sz w:val="16"/>
                <w:szCs w:val="16"/>
                <w:vertAlign w:val="superscript"/>
                <w:lang w:val="en-US"/>
              </w:rPr>
              <w:t>-5</w:t>
            </w:r>
            <w:r w:rsidRPr="00FC102F">
              <w:rPr>
                <w:rFonts w:ascii="Arial" w:eastAsiaTheme="minorEastAsia" w:hAnsi="Arial" w:cs="Arial"/>
                <w:color w:val="333333"/>
                <w:sz w:val="16"/>
                <w:szCs w:val="16"/>
                <w:lang w:val="en-US"/>
              </w:rPr>
              <w:t>-2.8875</w:t>
            </w:r>
            <w:r w:rsidRPr="00FC102F">
              <w:rPr>
                <w:rFonts w:ascii="Arial" w:eastAsiaTheme="minorEastAsia" w:hAnsi="Arial" w:cs="Arial"/>
                <w:color w:val="333333"/>
                <w:sz w:val="16"/>
                <w:szCs w:val="16"/>
                <w:vertAlign w:val="superscript"/>
                <w:lang w:val="en-US"/>
              </w:rPr>
              <w:t>-3</w:t>
            </w:r>
          </w:p>
        </w:tc>
        <w:tc>
          <w:tcPr>
            <w:tcW w:w="1398" w:type="dxa"/>
          </w:tcPr>
          <w:p w:rsidR="004773C3" w:rsidRPr="00FC102F" w:rsidRDefault="004773C3"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4773C3"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Death rate for A</w:t>
            </w:r>
            <w:r w:rsidRPr="00FC102F">
              <w:rPr>
                <w:rFonts w:ascii="Arial" w:eastAsiaTheme="minorEastAsia" w:hAnsi="Arial" w:cs="Arial"/>
                <w:color w:val="333333"/>
                <w:sz w:val="16"/>
                <w:szCs w:val="16"/>
                <w:vertAlign w:val="subscript"/>
                <w:lang w:val="en-US"/>
              </w:rPr>
              <w:t>0</w:t>
            </w:r>
          </w:p>
        </w:tc>
      </w:tr>
      <w:tr w:rsidR="004773C3" w:rsidTr="00CC00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4773C3" w:rsidRPr="00FC102F" w:rsidRDefault="004773C3" w:rsidP="004B1DF1">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μA</w:t>
            </w:r>
            <w:r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1.4583</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-14583</w:t>
            </w:r>
            <w:r w:rsidRPr="00FC102F">
              <w:rPr>
                <w:rFonts w:ascii="Arial" w:eastAsiaTheme="minorEastAsia" w:hAnsi="Arial" w:cs="Arial"/>
                <w:color w:val="333333"/>
                <w:sz w:val="16"/>
                <w:szCs w:val="16"/>
                <w:vertAlign w:val="superscript"/>
                <w:lang w:val="en-US"/>
              </w:rPr>
              <w:t>-2</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DA4BE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Death rate for </w:t>
            </w:r>
            <w:proofErr w:type="spellStart"/>
            <w:r w:rsidRPr="00FC102F">
              <w:rPr>
                <w:rFonts w:ascii="Arial" w:eastAsiaTheme="minorEastAsia" w:hAnsi="Arial" w:cs="Arial"/>
                <w:color w:val="333333"/>
                <w:sz w:val="16"/>
                <w:szCs w:val="16"/>
                <w:lang w:val="en-US"/>
              </w:rPr>
              <w:t>A</w:t>
            </w:r>
            <w:r w:rsidR="00DA4BED">
              <w:rPr>
                <w:rFonts w:ascii="Arial" w:eastAsiaTheme="minorEastAsia" w:hAnsi="Arial" w:cs="Arial"/>
                <w:color w:val="333333"/>
                <w:sz w:val="16"/>
                <w:szCs w:val="16"/>
                <w:vertAlign w:val="subscript"/>
                <w:lang w:val="en-US"/>
              </w:rPr>
              <w:t>a</w:t>
            </w:r>
            <w:proofErr w:type="spellEnd"/>
          </w:p>
        </w:tc>
      </w:tr>
      <w:tr w:rsidR="00BC4C24" w:rsidRPr="00AE71F6" w:rsidTr="00CC0083">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BC4C24" w:rsidRPr="00FC102F" w:rsidRDefault="00BC4C24" w:rsidP="004B1DF1">
            <w:pPr>
              <w:autoSpaceDE w:val="0"/>
              <w:autoSpaceDN w:val="0"/>
              <w:adjustRightInd w:val="0"/>
              <w:jc w:val="both"/>
              <w:rPr>
                <w:rFonts w:ascii="Arial" w:eastAsiaTheme="minorEastAsia" w:hAnsi="Arial" w:cs="Arial"/>
                <w:color w:val="333333"/>
                <w:sz w:val="16"/>
                <w:szCs w:val="16"/>
                <w:lang w:val="en-US"/>
              </w:rPr>
            </w:pPr>
            <w:proofErr w:type="spellStart"/>
            <w:r w:rsidRPr="00C424C1">
              <w:rPr>
                <w:rFonts w:ascii="Arial" w:eastAsiaTheme="minorEastAsia" w:hAnsi="Arial" w:cs="Arial"/>
                <w:color w:val="333333"/>
                <w:sz w:val="16"/>
                <w:szCs w:val="16"/>
                <w:lang w:val="en-US"/>
              </w:rPr>
              <w:t>μ</w:t>
            </w:r>
            <w:r w:rsidR="00744B66">
              <w:rPr>
                <w:rFonts w:ascii="Arial" w:eastAsiaTheme="minorEastAsia" w:hAnsi="Arial" w:cs="Arial"/>
                <w:color w:val="333333"/>
                <w:sz w:val="16"/>
                <w:szCs w:val="16"/>
                <w:lang w:val="en-US"/>
              </w:rPr>
              <w:t>I</w:t>
            </w:r>
            <w:r>
              <w:rPr>
                <w:rFonts w:ascii="Arial" w:eastAsiaTheme="minorEastAsia" w:hAnsi="Arial" w:cs="Arial"/>
                <w:color w:val="333333"/>
                <w:sz w:val="16"/>
                <w:szCs w:val="16"/>
                <w:lang w:val="en-US"/>
              </w:rPr>
              <w:t>A</w:t>
            </w:r>
            <w:proofErr w:type="spellEnd"/>
          </w:p>
        </w:tc>
        <w:tc>
          <w:tcPr>
            <w:tcW w:w="1307" w:type="dxa"/>
          </w:tcPr>
          <w:p w:rsidR="00BC4C24" w:rsidRPr="00FC102F" w:rsidRDefault="00BC4C2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1.0-5.0</w:t>
            </w:r>
          </w:p>
        </w:tc>
        <w:tc>
          <w:tcPr>
            <w:tcW w:w="1398" w:type="dxa"/>
          </w:tcPr>
          <w:p w:rsidR="00BC4C24" w:rsidRPr="00FC102F" w:rsidRDefault="00BC4C24"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BC4C2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PEVuZE5vdGU+PENpdGU+PEF1dGhvcj5MYW5nc3RlaW48L0F1dGhvcj48WWVhcj4yMDAwPC9ZZWFy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PEVuZE5vdGU+PENpdGU+PEF1dGhvcj5MYW5nc3RlaW48L0F1dGhvcj48WWVhcj4yMDAwPC9ZZWFy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8" w:tooltip="Langstein, 2000 #460" w:history="1">
              <w:r w:rsidR="00754E3C">
                <w:rPr>
                  <w:rFonts w:ascii="Arial" w:eastAsiaTheme="minorEastAsia" w:hAnsi="Arial" w:cs="Arial"/>
                  <w:noProof/>
                  <w:color w:val="333333"/>
                  <w:sz w:val="16"/>
                  <w:szCs w:val="16"/>
                  <w:lang w:val="en-US"/>
                </w:rPr>
                <w:t>58</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BC09A1" w:rsidRPr="00FC102F">
              <w:rPr>
                <w:rFonts w:ascii="Arial" w:eastAsiaTheme="minorEastAsia" w:hAnsi="Arial" w:cs="Arial"/>
                <w:color w:val="333333"/>
                <w:sz w:val="16"/>
                <w:szCs w:val="16"/>
                <w:lang w:val="en-US"/>
              </w:rPr>
              <w:t xml:space="preserve"> </w:t>
            </w: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&lt;EndNote&gt;&lt;Cite&gt;&lt;Author&gt;Langstein&lt;/Author&gt;&lt;Year&gt;1999&lt;/Year&gt;&lt;RecNum&gt;463&lt;/RecNum&gt;&lt;DisplayText&gt;[59]&lt;/DisplayText&gt;&lt;record&gt;&lt;rec-number&gt;463&lt;/rec-number&gt;&lt;foreign-keys&gt;&lt;key app="EN" db-id="rzwf00dpt2zpz6edw0avdp5ds5xw90e2x2r2"&gt;463&lt;/key&gt;&lt;/foreign-keys&gt;&lt;ref-type name="Journal Article"&gt;17&lt;/ref-type&gt;&lt;contributors&gt;&lt;authors&gt;&lt;author&gt;Langstein, J.&lt;/author&gt;&lt;author&gt;Michel, J.&lt;/author&gt;&lt;author&gt;Schwarz, H.&lt;/author&gt;&lt;/authors&gt;&lt;/contributors&gt;&lt;auth-address&gt;Department of Pathology, University of Regensburg, Regensburg, Germany.&lt;/auth-address&gt;&lt;titles&gt;&lt;title&gt;CD137 induces proliferation and endomitosis in monocytes&lt;/title&gt;&lt;secondary-title&gt;Blood&lt;/secondary-title&gt;&lt;alt-title&gt;Blood&lt;/alt-title&gt;&lt;/titles&gt;&lt;periodical&gt;&lt;full-title&gt;Blood&lt;/full-title&gt;&lt;abbr-1&gt;Blood&lt;/abbr-1&gt;&lt;/periodical&gt;&lt;alt-periodical&gt;&lt;full-title&gt;Blood&lt;/full-title&gt;&lt;abbr-1&gt;Blood&lt;/abbr-1&gt;&lt;/alt-periodical&gt;&lt;pages&gt;3161-8&lt;/pages&gt;&lt;volume&gt;94&lt;/volume&gt;&lt;number&gt;9&lt;/number&gt;&lt;edition&gt;1999/11/11&lt;/edition&gt;&lt;keywords&gt;&lt;keyword&gt;Antigens, CD&lt;/keyword&gt;&lt;keyword&gt;Antigens, CD137&lt;/keyword&gt;&lt;keyword&gt;Cell Division/drug effects&lt;/keyword&gt;&lt;keyword&gt;Cells, Cultured&lt;/keyword&gt;&lt;keyword&gt;Humans&lt;/keyword&gt;&lt;keyword&gt;Ligands&lt;/keyword&gt;&lt;keyword&gt;Macrophage Colony-Stimulating Factor/pharmacology&lt;/keyword&gt;&lt;keyword&gt;Mitosis/*drug effects&lt;/keyword&gt;&lt;keyword&gt;Monocytes/drug effects/*pathology/*physiology&lt;/keyword&gt;&lt;keyword&gt;Receptors, Nerve Growth Factor/*physiology&lt;/keyword&gt;&lt;keyword&gt;Receptors, Tumor Necrosis Factor/*physiology&lt;/keyword&gt;&lt;keyword&gt;Recombinant Proteins/pharmacology&lt;/keyword&gt;&lt;/keywords&gt;&lt;dates&gt;&lt;year&gt;1999&lt;/year&gt;&lt;pub-dates&gt;&lt;date&gt;Nov 1&lt;/date&gt;&lt;/pub-dates&gt;&lt;/dates&gt;&lt;isbn&gt;0006-4971 (Print)&amp;#xD;0006-4971 (Linking)&lt;/isbn&gt;&lt;accession-num&gt;10556203&lt;/accession-num&gt;&lt;work-type&gt;Research Support, Non-U.S. Gov&amp;apos;t&lt;/work-type&gt;&lt;urls&gt;&lt;related-urls&gt;&lt;url&gt;http://www.ncbi.nlm.nih.gov/pubmed/10556203&lt;/url&gt;&lt;/related-urls&gt;&lt;/urls&gt;&lt;language&gt;eng&lt;/language&gt;&lt;/record&gt;&lt;/Cite&gt;&lt;/EndNote&gt;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59" w:tooltip="Langstein, 1999 #463" w:history="1">
              <w:r w:rsidR="00754E3C">
                <w:rPr>
                  <w:rFonts w:ascii="Arial" w:eastAsiaTheme="minorEastAsia" w:hAnsi="Arial" w:cs="Arial"/>
                  <w:noProof/>
                  <w:color w:val="333333"/>
                  <w:sz w:val="16"/>
                  <w:szCs w:val="16"/>
                  <w:lang w:val="en-US"/>
                </w:rPr>
                <w:t>59</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4C24" w:rsidRPr="00FC102F" w:rsidRDefault="00DA4BED"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BC4C24" w:rsidRPr="00FC102F" w:rsidRDefault="002C24FA"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death by CD137::CD137L</w:t>
            </w:r>
          </w:p>
        </w:tc>
      </w:tr>
      <w:tr w:rsidR="00BC09A1"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BC09A1" w:rsidRPr="00FC102F" w:rsidRDefault="00BC09A1" w:rsidP="004B1DF1">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sidRPr="00A92238">
              <w:rPr>
                <w:rFonts w:ascii="Arial" w:eastAsiaTheme="minorEastAsia" w:hAnsi="Arial" w:cs="Arial"/>
                <w:color w:val="333333"/>
                <w:sz w:val="16"/>
                <w:szCs w:val="16"/>
                <w:lang w:val="en-US"/>
              </w:rPr>
              <w:t>α</w:t>
            </w:r>
            <w:r w:rsidRPr="00FC102F">
              <w:rPr>
                <w:rFonts w:ascii="Arial" w:eastAsiaTheme="minorEastAsia" w:hAnsi="Arial" w:cs="Arial"/>
                <w:color w:val="333333"/>
                <w:sz w:val="16"/>
                <w:szCs w:val="16"/>
                <w:lang w:val="en-US"/>
              </w:rPr>
              <w:t>A</w:t>
            </w:r>
          </w:p>
        </w:tc>
        <w:tc>
          <w:tcPr>
            <w:tcW w:w="1307" w:type="dxa"/>
            <w:tcBorders>
              <w:left w:val="none" w:sz="0" w:space="0" w:color="auto"/>
              <w:right w:val="none" w:sz="0" w:space="0" w:color="auto"/>
            </w:tcBorders>
          </w:tcPr>
          <w:p w:rsidR="00BC09A1" w:rsidRPr="00FC102F" w:rsidRDefault="00BC09A1"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Borders>
              <w:left w:val="none" w:sz="0" w:space="0" w:color="auto"/>
              <w:right w:val="none" w:sz="0" w:space="0" w:color="auto"/>
            </w:tcBorders>
          </w:tcPr>
          <w:p w:rsidR="00BC09A1" w:rsidRPr="00FC102F" w:rsidRDefault="00BC09A1"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BC09A1"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60" w:tooltip="Sud, 2006 #46" w:history="1">
              <w:r w:rsidR="00754E3C">
                <w:rPr>
                  <w:rFonts w:ascii="Arial" w:eastAsiaTheme="minorEastAsia" w:hAnsi="Arial" w:cs="Arial"/>
                  <w:noProof/>
                  <w:color w:val="333333"/>
                  <w:sz w:val="16"/>
                  <w:szCs w:val="16"/>
                  <w:lang w:val="en-US"/>
                </w:rPr>
                <w:t>60</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BC09A1" w:rsidRPr="00FC102F" w:rsidRDefault="00BC09A1"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BC09A1" w:rsidRPr="00FC102F" w:rsidRDefault="00BC09A1" w:rsidP="00730DE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6"/>
                <w:lang w:val="en-US"/>
              </w:rPr>
            </w:pPr>
            <w:r w:rsidRPr="00FC102F">
              <w:rPr>
                <w:rFonts w:ascii="Arial" w:hAnsi="Arial" w:cs="Arial"/>
                <w:sz w:val="16"/>
                <w:szCs w:val="16"/>
                <w:lang w:val="en-US"/>
              </w:rPr>
              <w:t>Maximum rate of TNF-dependent apoptosis of APC</w:t>
            </w:r>
          </w:p>
        </w:tc>
      </w:tr>
      <w:tr w:rsidR="00BC09A1"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BC09A1" w:rsidRPr="00FC102F" w:rsidRDefault="003B0852" w:rsidP="003B0852">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Pr>
                <w:rFonts w:ascii="Arial" w:eastAsiaTheme="minorEastAsia" w:hAnsi="Arial" w:cs="Arial"/>
                <w:color w:val="333333"/>
                <w:sz w:val="16"/>
                <w:szCs w:val="16"/>
                <w:vertAlign w:val="subscript"/>
                <w:lang w:val="en-US"/>
              </w:rPr>
              <w:t>α</w:t>
            </w:r>
            <w:proofErr w:type="spellStart"/>
            <w:r w:rsidR="00BC09A1" w:rsidRPr="00FC102F">
              <w:rPr>
                <w:rFonts w:ascii="Arial" w:eastAsiaTheme="minorEastAsia" w:hAnsi="Arial" w:cs="Arial"/>
                <w:color w:val="333333"/>
                <w:sz w:val="16"/>
                <w:szCs w:val="16"/>
                <w:lang w:val="en-US"/>
              </w:rPr>
              <w:t>μA</w:t>
            </w:r>
            <w:proofErr w:type="spellEnd"/>
          </w:p>
        </w:tc>
        <w:tc>
          <w:tcPr>
            <w:tcW w:w="1307" w:type="dxa"/>
          </w:tcPr>
          <w:p w:rsidR="00BC09A1" w:rsidRPr="00FC102F" w:rsidRDefault="00BC09A1"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-3</w:t>
            </w: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1</w:t>
            </w:r>
          </w:p>
        </w:tc>
        <w:tc>
          <w:tcPr>
            <w:tcW w:w="1398" w:type="dxa"/>
          </w:tcPr>
          <w:p w:rsidR="00BC09A1" w:rsidRPr="00FC102F" w:rsidRDefault="00BC09A1"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BC09A1"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BC09A1">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BC09A1">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09A1" w:rsidRPr="00FC102F" w:rsidRDefault="00754E3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proofErr w:type="spellStart"/>
            <w:r>
              <w:rPr>
                <w:rFonts w:ascii="Arial" w:hAnsi="Arial" w:cs="Arial"/>
                <w:sz w:val="16"/>
                <w:szCs w:val="16"/>
                <w:lang w:val="en-US"/>
              </w:rPr>
              <w:t>ng</w:t>
            </w:r>
            <w:proofErr w:type="spellEnd"/>
          </w:p>
        </w:tc>
        <w:tc>
          <w:tcPr>
            <w:tcW w:w="4692" w:type="dxa"/>
          </w:tcPr>
          <w:p w:rsidR="00BC09A1" w:rsidRPr="00FC102F" w:rsidRDefault="004419F1"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6"/>
                <w:lang w:val="en-US"/>
              </w:rPr>
            </w:pPr>
            <w:r>
              <w:rPr>
                <w:rFonts w:ascii="Arial" w:hAnsi="Arial" w:cs="Arial"/>
                <w:sz w:val="16"/>
                <w:szCs w:val="16"/>
                <w:lang w:val="en-US"/>
              </w:rPr>
              <w:t>H</w:t>
            </w:r>
            <w:r w:rsidR="00BC09A1" w:rsidRPr="00FC102F">
              <w:rPr>
                <w:rFonts w:ascii="Arial" w:hAnsi="Arial" w:cs="Arial"/>
                <w:sz w:val="16"/>
                <w:szCs w:val="16"/>
                <w:lang w:val="en-US"/>
              </w:rPr>
              <w:t>alf-sat for TNF-dependent apoptosis of APC</w:t>
            </w:r>
          </w:p>
        </w:tc>
      </w:tr>
      <w:tr w:rsidR="00BC09A1" w:rsidRPr="00EC4C4C"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BC09A1" w:rsidRPr="00FC102F" w:rsidRDefault="002A2701" w:rsidP="004B1DF1">
            <w:pPr>
              <w:autoSpaceDE w:val="0"/>
              <w:autoSpaceDN w:val="0"/>
              <w:adjustRightInd w:val="0"/>
              <w:jc w:val="both"/>
              <w:rPr>
                <w:rFonts w:ascii="Arial" w:eastAsiaTheme="minorEastAsia" w:hAnsi="Arial" w:cs="Arial"/>
                <w:color w:val="333333"/>
                <w:sz w:val="16"/>
                <w:szCs w:val="16"/>
                <w:lang w:val="en-US"/>
              </w:rPr>
            </w:pPr>
            <w:r w:rsidRPr="002A2701">
              <w:rPr>
                <w:rFonts w:ascii="Symbol" w:eastAsiaTheme="minorEastAsia" w:hAnsi="Symbol" w:cs="Arial"/>
                <w:color w:val="333333"/>
                <w:sz w:val="16"/>
                <w:szCs w:val="16"/>
                <w:lang w:val="en-US"/>
              </w:rPr>
              <w:t></w:t>
            </w:r>
            <w:r w:rsidR="00BC09A1" w:rsidRPr="002A2701">
              <w:rPr>
                <w:rFonts w:ascii="Arial" w:eastAsiaTheme="minorEastAsia" w:hAnsi="Arial" w:cs="Arial"/>
                <w:color w:val="333333"/>
                <w:sz w:val="16"/>
                <w:szCs w:val="16"/>
                <w:lang w:val="en-US"/>
              </w:rPr>
              <w:t>A</w:t>
            </w:r>
          </w:p>
        </w:tc>
        <w:tc>
          <w:tcPr>
            <w:tcW w:w="1307" w:type="dxa"/>
            <w:tcBorders>
              <w:left w:val="none" w:sz="0" w:space="0" w:color="auto"/>
              <w:right w:val="none" w:sz="0" w:space="0" w:color="auto"/>
            </w:tcBorders>
          </w:tcPr>
          <w:p w:rsidR="00BC09A1" w:rsidRPr="00FC102F" w:rsidRDefault="00BC09A1" w:rsidP="00E878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rPr>
            </w:pPr>
            <w:r w:rsidRPr="00FC102F">
              <w:rPr>
                <w:rFonts w:ascii="Arial" w:eastAsiaTheme="minorEastAsia" w:hAnsi="Arial" w:cs="Arial"/>
                <w:color w:val="333333"/>
                <w:sz w:val="16"/>
                <w:szCs w:val="16"/>
              </w:rPr>
              <w:t>4.1E</w:t>
            </w:r>
            <w:r w:rsidRPr="00FC102F">
              <w:rPr>
                <w:rFonts w:ascii="Arial" w:eastAsiaTheme="minorEastAsia" w:hAnsi="Arial" w:cs="Arial"/>
                <w:color w:val="333333"/>
                <w:sz w:val="16"/>
                <w:szCs w:val="16"/>
                <w:vertAlign w:val="superscript"/>
              </w:rPr>
              <w:t>-3</w:t>
            </w:r>
            <w:r w:rsidRPr="00FC102F">
              <w:rPr>
                <w:rFonts w:ascii="Arial" w:eastAsiaTheme="minorEastAsia" w:hAnsi="Arial" w:cs="Arial"/>
                <w:color w:val="333333"/>
                <w:sz w:val="16"/>
                <w:szCs w:val="16"/>
              </w:rPr>
              <w:t>-4.1E</w:t>
            </w:r>
            <w:r w:rsidRPr="00FC102F">
              <w:rPr>
                <w:rFonts w:ascii="Arial" w:eastAsiaTheme="minorEastAsia" w:hAnsi="Arial" w:cs="Arial"/>
                <w:color w:val="333333"/>
                <w:sz w:val="16"/>
                <w:szCs w:val="16"/>
                <w:vertAlign w:val="superscript"/>
              </w:rPr>
              <w:t>-1</w:t>
            </w:r>
            <w:r w:rsidRPr="00FC102F">
              <w:rPr>
                <w:rFonts w:ascii="Arial" w:eastAsiaTheme="minorEastAsia" w:hAnsi="Arial" w:cs="Arial"/>
                <w:color w:val="333333"/>
                <w:sz w:val="16"/>
                <w:szCs w:val="16"/>
              </w:rPr>
              <w:t xml:space="preserve"> </w:t>
            </w:r>
          </w:p>
        </w:tc>
        <w:tc>
          <w:tcPr>
            <w:tcW w:w="1398" w:type="dxa"/>
            <w:tcBorders>
              <w:left w:val="none" w:sz="0" w:space="0" w:color="auto"/>
              <w:right w:val="none" w:sz="0" w:space="0" w:color="auto"/>
            </w:tcBorders>
          </w:tcPr>
          <w:p w:rsidR="00BC09A1" w:rsidRPr="00FC102F" w:rsidRDefault="00BC09A1"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rPr>
            </w:pPr>
          </w:p>
        </w:tc>
        <w:tc>
          <w:tcPr>
            <w:tcW w:w="1282" w:type="dxa"/>
            <w:tcBorders>
              <w:left w:val="none" w:sz="0" w:space="0" w:color="auto"/>
              <w:right w:val="none" w:sz="0" w:space="0" w:color="auto"/>
            </w:tcBorders>
          </w:tcPr>
          <w:p w:rsidR="00BC09A1"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&lt;EndNote&gt;&lt;Cite&gt;&lt;Author&gt;Langstein&lt;/Author&gt;&lt;Year&gt;1999&lt;/Year&gt;&lt;RecNum&gt;461&lt;/RecNum&gt;&lt;DisplayText&gt;[61]&lt;/DisplayText&gt;&lt;record&gt;&lt;rec-number&gt;461&lt;/rec-number&gt;&lt;foreign-keys&gt;&lt;key app="EN" db-id="rzwf00dpt2zpz6edw0avdp5ds5xw90e2x2r2"&gt;461&lt;/key&gt;&lt;/foreign-keys&gt;&lt;ref-type name="Journal Article"&gt;17&lt;/ref-type&gt;&lt;contributors&gt;&lt;authors&gt;&lt;author&gt;Langstein, J.&lt;/author&gt;&lt;author&gt;Schwarz, H.&lt;/author&gt;&lt;/authors&gt;&lt;/contributors&gt;&lt;auth-address&gt;Department of Pathology, University of Regensburg, Germany.&lt;/auth-address&gt;&lt;titles&gt;&lt;title&gt;Identification of CD137 as a potent monocyte survival factor&lt;/title&gt;&lt;secondary-title&gt;J Leukoc Biol&lt;/secondary-title&gt;&lt;alt-title&gt;Journal of leukocyte biology&lt;/alt-title&gt;&lt;/titles&gt;&lt;periodical&gt;&lt;full-title&gt;J Leukoc Biol&lt;/full-title&gt;&lt;abbr-1&gt;Journal of leukocyte biology&lt;/abbr-1&gt;&lt;/periodical&gt;&lt;alt-periodical&gt;&lt;full-title&gt;J Leukoc Biol&lt;/full-title&gt;&lt;abbr-1&gt;Journal of leukocyte biology&lt;/abbr-1&gt;&lt;/alt-periodical&gt;&lt;pages&gt;829-33&lt;/pages&gt;&lt;volume&gt;65&lt;/volume&gt;&lt;number&gt;6&lt;/number&gt;&lt;edition&gt;1999/06/25&lt;/edition&gt;&lt;keywords&gt;&lt;keyword&gt;Antigens, CD&lt;/keyword&gt;&lt;keyword&gt;Antigens, CD137&lt;/keyword&gt;&lt;keyword&gt;Cell Adhesion/drug effects&lt;/keyword&gt;&lt;keyword&gt;Cell Survival/drug effects&lt;/keyword&gt;&lt;keyword&gt;Granulocyte-Macrophage Colony-Stimulating Factor/physiology&lt;/keyword&gt;&lt;keyword&gt;Humans&lt;/keyword&gt;&lt;keyword&gt;Interleukin-3/physiology&lt;/keyword&gt;&lt;keyword&gt;Macrophage Colony-Stimulating Factor/physiology&lt;/keyword&gt;&lt;keyword&gt;Monocytes/*cytology&lt;/keyword&gt;&lt;keyword&gt;Receptors, Nerve Growth Factor/*physiology&lt;/keyword&gt;&lt;keyword&gt;Receptors, Tumor Necrosis Factor/*physiology&lt;/keyword&gt;&lt;keyword&gt;Recombinant Proteins/pharmacology&lt;/keyword&gt;&lt;/keywords&gt;&lt;dates&gt;&lt;year&gt;1999&lt;/year&gt;&lt;pub-dates&gt;&lt;date&gt;Jun&lt;/date&gt;&lt;/pub-dates&gt;&lt;/dates&gt;&lt;isbn&gt;0741-5400 (Print)&amp;#xD;0741-5400 (Linking)&lt;/isbn&gt;&lt;accession-num&gt;10380906&lt;/accession-num&gt;&lt;work-type&gt;Research Support, Non-U.S. Gov&amp;apos;t&lt;/work-type&gt;&lt;urls&gt;&lt;related-urls&gt;&lt;url&gt;http://www.ncbi.nlm.nih.gov/pubmed/10380906&lt;/url&gt;&lt;/related-urls&gt;&lt;/urls&gt;&lt;language&gt;eng&lt;/language&gt;&lt;/record&gt;&lt;/Cite&gt;&lt;/EndNote&gt;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61" w:tooltip="Langstein, 1999 #461" w:history="1">
              <w:r w:rsidR="00754E3C">
                <w:rPr>
                  <w:rFonts w:ascii="Arial" w:eastAsiaTheme="minorEastAsia" w:hAnsi="Arial" w:cs="Arial"/>
                  <w:noProof/>
                  <w:color w:val="333333"/>
                  <w:sz w:val="16"/>
                  <w:szCs w:val="16"/>
                  <w:lang w:val="en-US"/>
                </w:rPr>
                <w:t>61</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BC09A1" w:rsidRPr="00FC102F" w:rsidRDefault="00754E3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BC09A1" w:rsidRPr="00FC102F" w:rsidRDefault="00BC09A1"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Proliferation rate of APC</w:t>
            </w:r>
            <w:r w:rsidRPr="00FC102F">
              <w:rPr>
                <w:rFonts w:ascii="Arial" w:eastAsiaTheme="minorEastAsia" w:hAnsi="Arial" w:cs="Arial"/>
                <w:color w:val="333333"/>
                <w:sz w:val="16"/>
                <w:szCs w:val="16"/>
                <w:vertAlign w:val="subscript"/>
                <w:lang w:val="en-US"/>
              </w:rPr>
              <w:t>s</w:t>
            </w:r>
          </w:p>
        </w:tc>
      </w:tr>
      <w:tr w:rsidR="00BC09A1" w:rsidRPr="00730DE0"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BC09A1" w:rsidRPr="00FC102F" w:rsidRDefault="00864566" w:rsidP="00EB280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0013463D">
              <w:rPr>
                <w:rFonts w:ascii="Arial" w:eastAsiaTheme="minorEastAsia" w:hAnsi="Arial" w:cs="Arial"/>
                <w:color w:val="333333"/>
                <w:sz w:val="16"/>
                <w:szCs w:val="16"/>
                <w:vertAlign w:val="subscript"/>
              </w:rPr>
              <w:t>(</w:t>
            </w:r>
            <w:proofErr w:type="spellStart"/>
            <w:r w:rsidR="00EB2801">
              <w:rPr>
                <w:rFonts w:ascii="Arial" w:eastAsiaTheme="minorEastAsia" w:hAnsi="Arial" w:cs="Arial"/>
                <w:color w:val="333333"/>
                <w:sz w:val="16"/>
                <w:szCs w:val="16"/>
                <w:vertAlign w:val="subscript"/>
              </w:rPr>
              <w:t>AxAg</w:t>
            </w:r>
            <w:proofErr w:type="spellEnd"/>
            <w:r w:rsidR="00EB2801">
              <w:rPr>
                <w:rFonts w:ascii="Arial" w:eastAsiaTheme="minorEastAsia" w:hAnsi="Arial" w:cs="Arial"/>
                <w:color w:val="333333"/>
                <w:sz w:val="16"/>
                <w:szCs w:val="16"/>
                <w:vertAlign w:val="subscript"/>
              </w:rPr>
              <w:t>)1</w:t>
            </w:r>
          </w:p>
        </w:tc>
        <w:tc>
          <w:tcPr>
            <w:tcW w:w="1307" w:type="dxa"/>
          </w:tcPr>
          <w:p w:rsidR="00BC09A1" w:rsidRPr="00FC102F" w:rsidRDefault="00BC09A1"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6"/>
                <w:vertAlign w:val="superscript"/>
                <w:lang w:val="en-US"/>
              </w:rPr>
            </w:pPr>
            <w:r w:rsidRPr="00FC102F">
              <w:rPr>
                <w:rFonts w:ascii="Arial" w:eastAsiaTheme="minorEastAsia" w:hAnsi="Arial" w:cs="Arial"/>
                <w:color w:val="333333"/>
                <w:sz w:val="16"/>
                <w:szCs w:val="16"/>
                <w:lang w:val="en-US"/>
              </w:rPr>
              <w:t>1.0</w:t>
            </w:r>
            <w:r w:rsidRPr="00FC102F">
              <w:rPr>
                <w:rFonts w:ascii="Arial" w:eastAsiaTheme="minorEastAsia" w:hAnsi="Arial" w:cs="Arial"/>
                <w:color w:val="333333"/>
                <w:sz w:val="16"/>
                <w:szCs w:val="16"/>
                <w:vertAlign w:val="superscript"/>
                <w:lang w:val="en-US"/>
              </w:rPr>
              <w:t>-6</w:t>
            </w:r>
            <w:r w:rsidRPr="00FC102F">
              <w:rPr>
                <w:rFonts w:ascii="Arial" w:eastAsiaTheme="minorEastAsia" w:hAnsi="Arial" w:cs="Arial"/>
                <w:color w:val="333333"/>
                <w:sz w:val="16"/>
                <w:szCs w:val="16"/>
                <w:lang w:val="en-US"/>
              </w:rPr>
              <w:t>-5.0E</w:t>
            </w:r>
            <w:r w:rsidRPr="00FC102F">
              <w:rPr>
                <w:rFonts w:ascii="Arial" w:eastAsiaTheme="minorEastAsia" w:hAnsi="Arial" w:cs="Arial"/>
                <w:color w:val="333333"/>
                <w:sz w:val="16"/>
                <w:szCs w:val="16"/>
                <w:vertAlign w:val="superscript"/>
                <w:lang w:val="en-US"/>
              </w:rPr>
              <w:t>-1</w:t>
            </w:r>
          </w:p>
          <w:p w:rsidR="00BC09A1" w:rsidRPr="00FC102F" w:rsidRDefault="00BC09A1"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398" w:type="dxa"/>
          </w:tcPr>
          <w:p w:rsidR="00BC09A1" w:rsidRPr="00FC102F" w:rsidRDefault="00BC09A1"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BC09A1"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09A1" w:rsidRPr="00FC102F" w:rsidRDefault="00DE4B14" w:rsidP="00730DE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BC09A1" w:rsidRPr="00FC102F" w:rsidRDefault="00BC09A1" w:rsidP="00AE71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C102F">
              <w:rPr>
                <w:rFonts w:ascii="Arial" w:hAnsi="Arial" w:cs="Arial"/>
                <w:sz w:val="16"/>
                <w:szCs w:val="16"/>
              </w:rPr>
              <w:t xml:space="preserve">APC </w:t>
            </w:r>
            <w:proofErr w:type="spellStart"/>
            <w:r w:rsidRPr="00FC102F">
              <w:rPr>
                <w:rFonts w:ascii="Arial" w:hAnsi="Arial" w:cs="Arial"/>
                <w:sz w:val="16"/>
                <w:szCs w:val="16"/>
              </w:rPr>
              <w:t>activation</w:t>
            </w:r>
            <w:proofErr w:type="spellEnd"/>
            <w:r w:rsidRPr="00FC102F">
              <w:rPr>
                <w:rFonts w:ascii="Arial" w:hAnsi="Arial" w:cs="Arial"/>
                <w:sz w:val="16"/>
                <w:szCs w:val="16"/>
              </w:rPr>
              <w:t xml:space="preserve">  </w:t>
            </w:r>
            <w:proofErr w:type="spellStart"/>
            <w:r w:rsidRPr="00FC102F">
              <w:rPr>
                <w:rFonts w:ascii="Arial" w:hAnsi="Arial" w:cs="Arial"/>
                <w:sz w:val="16"/>
                <w:szCs w:val="16"/>
              </w:rPr>
              <w:t>rate</w:t>
            </w:r>
            <w:proofErr w:type="spellEnd"/>
            <w:r w:rsidRPr="00FC102F">
              <w:rPr>
                <w:rFonts w:ascii="Arial" w:hAnsi="Arial" w:cs="Arial"/>
                <w:sz w:val="16"/>
                <w:szCs w:val="16"/>
              </w:rPr>
              <w:t xml:space="preserve"> </w:t>
            </w:r>
            <w:del w:id="205" w:author="DarioFD" w:date="2012-03-07T09:18:00Z">
              <w:r w:rsidRPr="00FC102F" w:rsidDel="00AE71F6">
                <w:rPr>
                  <w:rFonts w:ascii="Arial" w:hAnsi="Arial" w:cs="Arial"/>
                  <w:sz w:val="16"/>
                  <w:szCs w:val="16"/>
                </w:rPr>
                <w:delText>(dividir en M y CD?)</w:delText>
              </w:r>
            </w:del>
          </w:p>
        </w:tc>
      </w:tr>
      <w:tr w:rsidR="00754E3C" w:rsidRPr="00AE71F6" w:rsidTr="00754E3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754E3C" w:rsidRPr="00FC102F" w:rsidRDefault="00906EDF"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00375979">
              <w:rPr>
                <w:rFonts w:ascii="Arial" w:eastAsiaTheme="minorEastAsia" w:hAnsi="Arial" w:cs="Arial"/>
                <w:color w:val="333333"/>
                <w:sz w:val="16"/>
                <w:szCs w:val="16"/>
                <w:vertAlign w:val="subscript"/>
              </w:rPr>
              <w:t xml:space="preserve"> </w:t>
            </w:r>
            <w:r w:rsidR="00A27DF4">
              <w:rPr>
                <w:rFonts w:ascii="Arial" w:eastAsiaTheme="minorEastAsia" w:hAnsi="Arial" w:cs="Arial"/>
                <w:color w:val="333333"/>
                <w:sz w:val="16"/>
                <w:szCs w:val="16"/>
                <w:vertAlign w:val="subscript"/>
              </w:rPr>
              <w:t>(</w:t>
            </w:r>
            <w:proofErr w:type="spellStart"/>
            <w:r w:rsidR="00EB2801">
              <w:rPr>
                <w:rFonts w:ascii="Arial" w:eastAsiaTheme="minorEastAsia" w:hAnsi="Arial" w:cs="Arial"/>
                <w:color w:val="333333"/>
                <w:sz w:val="16"/>
                <w:szCs w:val="16"/>
                <w:vertAlign w:val="subscript"/>
              </w:rPr>
              <w:t>AxAg</w:t>
            </w:r>
            <w:proofErr w:type="spellEnd"/>
            <w:r w:rsidR="00375979">
              <w:rPr>
                <w:rFonts w:ascii="Arial" w:eastAsiaTheme="minorEastAsia" w:hAnsi="Arial" w:cs="Arial"/>
                <w:color w:val="333333"/>
                <w:sz w:val="16"/>
                <w:szCs w:val="16"/>
                <w:vertAlign w:val="subscript"/>
              </w:rPr>
              <w:t>)</w:t>
            </w:r>
            <w:r w:rsidR="00EB2801">
              <w:rPr>
                <w:rFonts w:ascii="Arial" w:eastAsiaTheme="minorEastAsia" w:hAnsi="Arial" w:cs="Arial"/>
                <w:color w:val="333333"/>
                <w:sz w:val="16"/>
                <w:szCs w:val="16"/>
                <w:vertAlign w:val="subscript"/>
              </w:rPr>
              <w:t>2</w:t>
            </w:r>
          </w:p>
        </w:tc>
        <w:tc>
          <w:tcPr>
            <w:tcW w:w="1307" w:type="dxa"/>
            <w:tcBorders>
              <w:left w:val="none" w:sz="0" w:space="0" w:color="auto"/>
              <w:right w:val="none" w:sz="0" w:space="0" w:color="auto"/>
            </w:tcBorders>
          </w:tcPr>
          <w:p w:rsidR="00754E3C" w:rsidRPr="00FC102F" w:rsidRDefault="00754E3C"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754E3C" w:rsidRPr="00FC102F" w:rsidRDefault="00754E3C"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vAlign w:val="center"/>
          </w:tcPr>
          <w:p w:rsidR="00754E3C" w:rsidRPr="00FC102F" w:rsidRDefault="004015A5" w:rsidP="00754E3C">
            <w:pPr>
              <w:cnfStyle w:val="000000100000" w:firstRow="0" w:lastRow="0" w:firstColumn="0" w:lastColumn="0" w:oddVBand="0" w:evenVBand="0" w:oddHBand="1" w:evenHBand="0" w:firstRowFirstColumn="0" w:firstRowLastColumn="0" w:lastRowFirstColumn="0" w:lastRowLastColumn="0"/>
              <w:rPr>
                <w:rFonts w:ascii="Arial" w:hAnsi="Arial" w:cs="Arial"/>
                <w:color w:val="00B050"/>
                <w:sz w:val="16"/>
                <w:szCs w:val="16"/>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754E3C" w:rsidRPr="00FC102F" w:rsidRDefault="00DE4B14" w:rsidP="00DE4B14">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vAlign w:val="center"/>
          </w:tcPr>
          <w:p w:rsidR="00754E3C" w:rsidRPr="00CC0083" w:rsidRDefault="00754E3C" w:rsidP="00754E3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Pr>
                <w:rFonts w:ascii="Arial" w:eastAsiaTheme="minorEastAsia" w:hAnsi="Arial" w:cs="Arial"/>
                <w:color w:val="333333"/>
                <w:sz w:val="16"/>
                <w:szCs w:val="16"/>
                <w:lang w:val="en-US"/>
              </w:rPr>
              <w:t>APC-APC interaction rate (inflammatory context)</w:t>
            </w:r>
          </w:p>
        </w:tc>
      </w:tr>
      <w:tr w:rsidR="00754E3C" w:rsidTr="00CC0083">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754E3C" w:rsidRPr="00FC102F" w:rsidRDefault="00DB043E" w:rsidP="00DB043E">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B043E">
              <w:rPr>
                <w:rFonts w:ascii="Arial" w:eastAsiaTheme="minorEastAsia" w:hAnsi="Arial" w:cs="Arial"/>
                <w:color w:val="333333"/>
                <w:sz w:val="16"/>
                <w:szCs w:val="16"/>
                <w:vertAlign w:val="subscript"/>
              </w:rPr>
              <w:t>(</w:t>
            </w:r>
            <w:proofErr w:type="spellStart"/>
            <w:r w:rsidR="00754E3C" w:rsidRPr="00DB043E">
              <w:rPr>
                <w:rFonts w:ascii="Arial" w:eastAsiaTheme="minorEastAsia" w:hAnsi="Arial" w:cs="Arial"/>
                <w:color w:val="333333"/>
                <w:sz w:val="16"/>
                <w:szCs w:val="16"/>
                <w:vertAlign w:val="subscript"/>
              </w:rPr>
              <w:t>A</w:t>
            </w:r>
            <w:r w:rsidR="00540B0A">
              <w:rPr>
                <w:rFonts w:ascii="Arial" w:eastAsiaTheme="minorEastAsia" w:hAnsi="Arial" w:cs="Arial"/>
                <w:color w:val="333333"/>
                <w:sz w:val="16"/>
                <w:szCs w:val="16"/>
                <w:vertAlign w:val="subscript"/>
              </w:rPr>
              <w:t>x</w:t>
            </w:r>
            <w:r w:rsidR="00754E3C" w:rsidRPr="00DB043E">
              <w:rPr>
                <w:rFonts w:ascii="Arial" w:eastAsiaTheme="minorEastAsia" w:hAnsi="Arial" w:cs="Arial"/>
                <w:color w:val="333333"/>
                <w:sz w:val="16"/>
                <w:szCs w:val="16"/>
                <w:vertAlign w:val="subscript"/>
              </w:rPr>
              <w:t>A</w:t>
            </w:r>
            <w:proofErr w:type="spellEnd"/>
            <w:r w:rsidRPr="00DB043E">
              <w:rPr>
                <w:rFonts w:ascii="Arial" w:eastAsiaTheme="minorEastAsia" w:hAnsi="Arial" w:cs="Arial"/>
                <w:color w:val="333333"/>
                <w:sz w:val="16"/>
                <w:szCs w:val="16"/>
                <w:vertAlign w:val="subscript"/>
              </w:rPr>
              <w:t>)</w:t>
            </w:r>
          </w:p>
        </w:tc>
        <w:tc>
          <w:tcPr>
            <w:tcW w:w="1307" w:type="dxa"/>
          </w:tcPr>
          <w:p w:rsidR="00754E3C" w:rsidRPr="00FC102F" w:rsidRDefault="00754E3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AdvTimes" w:hAnsi="Arial" w:cs="Arial"/>
                <w:sz w:val="16"/>
                <w:szCs w:val="16"/>
                <w:lang w:val="en-US"/>
              </w:rPr>
              <w:t>3.05E</w:t>
            </w:r>
            <w:r w:rsidRPr="00FC102F">
              <w:rPr>
                <w:rFonts w:ascii="Arial" w:eastAsia="AdvTimes" w:hAnsi="Arial" w:cs="Arial"/>
                <w:sz w:val="16"/>
                <w:szCs w:val="16"/>
                <w:vertAlign w:val="superscript"/>
                <w:lang w:val="en-US"/>
              </w:rPr>
              <w:t>-8</w:t>
            </w:r>
            <w:r w:rsidRPr="00FC102F">
              <w:rPr>
                <w:rFonts w:ascii="Arial" w:eastAsia="AdvTimes" w:hAnsi="Arial" w:cs="Arial"/>
                <w:sz w:val="16"/>
                <w:szCs w:val="16"/>
                <w:lang w:val="en-US"/>
              </w:rPr>
              <w:t>-3.05E</w:t>
            </w:r>
            <w:r w:rsidRPr="00FC102F">
              <w:rPr>
                <w:rFonts w:ascii="Arial" w:eastAsia="AdvTimes" w:hAnsi="Arial" w:cs="Arial"/>
                <w:sz w:val="16"/>
                <w:szCs w:val="16"/>
                <w:vertAlign w:val="superscript"/>
                <w:lang w:val="en-US"/>
              </w:rPr>
              <w:t>-4</w:t>
            </w:r>
          </w:p>
        </w:tc>
        <w:tc>
          <w:tcPr>
            <w:tcW w:w="1398" w:type="dxa"/>
          </w:tcPr>
          <w:p w:rsidR="00754E3C" w:rsidRPr="00FC102F" w:rsidRDefault="00754E3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754E3C"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754E3C" w:rsidRPr="00DE4B14"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tcPr>
          <w:p w:rsidR="00754E3C" w:rsidRPr="00FC102F" w:rsidRDefault="00754E3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APC-APC interaction rate</w:t>
            </w:r>
          </w:p>
        </w:tc>
      </w:tr>
      <w:tr w:rsidR="00754E3C" w:rsidRPr="00730DE0"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754E3C" w:rsidRPr="00FC102F" w:rsidRDefault="00816D70" w:rsidP="00816D70">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816D70">
              <w:rPr>
                <w:rFonts w:ascii="Arial" w:eastAsiaTheme="minorEastAsia" w:hAnsi="Arial" w:cs="Arial"/>
                <w:color w:val="333333"/>
                <w:sz w:val="16"/>
                <w:szCs w:val="16"/>
                <w:vertAlign w:val="subscript"/>
              </w:rPr>
              <w:t>(</w:t>
            </w:r>
            <w:proofErr w:type="spellStart"/>
            <w:r w:rsidR="00754E3C" w:rsidRPr="00816D70">
              <w:rPr>
                <w:rFonts w:ascii="Arial" w:eastAsiaTheme="minorEastAsia" w:hAnsi="Arial" w:cs="Arial"/>
                <w:color w:val="333333"/>
                <w:sz w:val="16"/>
                <w:szCs w:val="16"/>
                <w:vertAlign w:val="subscript"/>
              </w:rPr>
              <w:t>A</w:t>
            </w:r>
            <w:r w:rsidR="00540B0A">
              <w:rPr>
                <w:rFonts w:ascii="Arial" w:eastAsiaTheme="minorEastAsia" w:hAnsi="Arial" w:cs="Arial"/>
                <w:color w:val="333333"/>
                <w:sz w:val="16"/>
                <w:szCs w:val="16"/>
                <w:vertAlign w:val="subscript"/>
              </w:rPr>
              <w:t>x</w:t>
            </w:r>
            <w:r w:rsidR="00754E3C" w:rsidRPr="00816D70">
              <w:rPr>
                <w:rFonts w:ascii="Arial" w:eastAsiaTheme="minorEastAsia" w:hAnsi="Arial" w:cs="Arial"/>
                <w:color w:val="333333"/>
                <w:sz w:val="16"/>
                <w:szCs w:val="16"/>
                <w:vertAlign w:val="subscript"/>
              </w:rPr>
              <w:t>N</w:t>
            </w:r>
            <w:proofErr w:type="spellEnd"/>
            <w:r w:rsidRPr="00816D70">
              <w:rPr>
                <w:rFonts w:ascii="Arial" w:eastAsiaTheme="minorEastAsia" w:hAnsi="Arial" w:cs="Arial"/>
                <w:color w:val="333333"/>
                <w:sz w:val="16"/>
                <w:szCs w:val="16"/>
                <w:vertAlign w:val="subscript"/>
              </w:rPr>
              <w:t>)</w:t>
            </w:r>
          </w:p>
        </w:tc>
        <w:tc>
          <w:tcPr>
            <w:tcW w:w="1307" w:type="dxa"/>
            <w:tcBorders>
              <w:left w:val="none" w:sz="0" w:space="0" w:color="auto"/>
              <w:right w:val="none" w:sz="0" w:space="0" w:color="auto"/>
            </w:tcBorders>
          </w:tcPr>
          <w:p w:rsidR="00754E3C" w:rsidRPr="00FC102F" w:rsidRDefault="00754E3C" w:rsidP="000058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754E3C" w:rsidRPr="00FC102F" w:rsidRDefault="00754E3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754E3C" w:rsidRPr="00FC102F" w:rsidRDefault="00754E3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754E3C" w:rsidRPr="00FC102F" w:rsidRDefault="00DE4B14" w:rsidP="00730DE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754E3C" w:rsidRPr="00FC102F" w:rsidRDefault="00754E3C" w:rsidP="00333A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APC-NK interaction rate</w:t>
            </w:r>
          </w:p>
        </w:tc>
      </w:tr>
      <w:tr w:rsidR="00DE4B14" w:rsidRPr="00A46F5A" w:rsidTr="00754E3C">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816D70">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816D70">
              <w:rPr>
                <w:rFonts w:ascii="Arial" w:eastAsiaTheme="minorEastAsia" w:hAnsi="Arial" w:cs="Arial"/>
                <w:color w:val="333333"/>
                <w:sz w:val="16"/>
                <w:szCs w:val="16"/>
                <w:vertAlign w:val="subscript"/>
              </w:rPr>
              <w:t>(</w:t>
            </w:r>
            <w:proofErr w:type="spellStart"/>
            <w:r w:rsidRPr="00816D70">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x</w:t>
            </w:r>
            <w:r w:rsidRPr="00816D70">
              <w:rPr>
                <w:rFonts w:ascii="Arial" w:eastAsiaTheme="minorEastAsia" w:hAnsi="Arial" w:cs="Arial"/>
                <w:color w:val="333333"/>
                <w:sz w:val="16"/>
                <w:szCs w:val="16"/>
                <w:vertAlign w:val="subscript"/>
              </w:rPr>
              <w:t>T</w:t>
            </w:r>
            <w:proofErr w:type="spellEnd"/>
            <w:r>
              <w:rPr>
                <w:rFonts w:ascii="Arial" w:eastAsiaTheme="minorEastAsia" w:hAnsi="Arial" w:cs="Arial"/>
                <w:color w:val="333333"/>
                <w:sz w:val="16"/>
                <w:szCs w:val="16"/>
                <w:vertAlign w:val="subscript"/>
              </w:rPr>
              <w:t>)</w:t>
            </w:r>
          </w:p>
        </w:tc>
        <w:tc>
          <w:tcPr>
            <w:tcW w:w="1307" w:type="dxa"/>
          </w:tcPr>
          <w:p w:rsidR="00DE4B14" w:rsidRPr="00FC102F" w:rsidRDefault="00DE4B14" w:rsidP="00F5146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398" w:type="dxa"/>
          </w:tcPr>
          <w:p w:rsidR="00DE4B14" w:rsidRPr="00FC102F" w:rsidRDefault="00DE4B14" w:rsidP="00F5146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vAlign w:val="center"/>
          </w:tcPr>
          <w:p w:rsidR="00DE4B14" w:rsidRPr="00FC102F" w:rsidRDefault="004015A5" w:rsidP="00754E3C">
            <w:pPr>
              <w:cnfStyle w:val="000000000000" w:firstRow="0" w:lastRow="0" w:firstColumn="0" w:lastColumn="0" w:oddVBand="0" w:evenVBand="0" w:oddHBand="0" w:evenHBand="0" w:firstRowFirstColumn="0" w:firstRowLastColumn="0" w:lastRowFirstColumn="0" w:lastRowLastColumn="0"/>
              <w:rPr>
                <w:rFonts w:ascii="Arial" w:hAnsi="Arial" w:cs="Arial"/>
                <w:color w:val="00B050"/>
                <w:sz w:val="16"/>
                <w:szCs w:val="16"/>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DE4B14" w:rsidP="00DE4B1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vAlign w:val="center"/>
          </w:tcPr>
          <w:p w:rsidR="00DE4B14" w:rsidRPr="00333AD9" w:rsidRDefault="00DE4B14" w:rsidP="0009318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en-US"/>
              </w:rPr>
            </w:pPr>
            <w:r>
              <w:rPr>
                <w:rFonts w:ascii="Arial" w:hAnsi="Arial" w:cs="Arial"/>
                <w:color w:val="000000" w:themeColor="text1"/>
                <w:sz w:val="16"/>
                <w:szCs w:val="16"/>
                <w:lang w:val="en-US"/>
              </w:rPr>
              <w:t>APC-LT interaction rate</w:t>
            </w:r>
          </w:p>
        </w:tc>
      </w:tr>
      <w:tr w:rsidR="00DE4B14" w:rsidRPr="00AE71F6" w:rsidTr="00754E3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92164C">
            <w:pPr>
              <w:tabs>
                <w:tab w:val="left" w:pos="885"/>
              </w:tabs>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FF65ED">
              <w:rPr>
                <w:rFonts w:ascii="Arial" w:eastAsiaTheme="minorEastAsia" w:hAnsi="Arial" w:cs="Arial"/>
                <w:color w:val="333333"/>
                <w:sz w:val="16"/>
                <w:szCs w:val="16"/>
                <w:vertAlign w:val="subscript"/>
              </w:rPr>
              <w:t>(</w:t>
            </w:r>
            <w:proofErr w:type="spellStart"/>
            <w:r>
              <w:rPr>
                <w:rFonts w:ascii="Arial" w:eastAsiaTheme="minorEastAsia" w:hAnsi="Arial" w:cs="Arial"/>
                <w:color w:val="333333"/>
                <w:sz w:val="16"/>
                <w:szCs w:val="16"/>
                <w:vertAlign w:val="subscript"/>
              </w:rPr>
              <w:t>Ax</w:t>
            </w:r>
            <w:r w:rsidRPr="00FF65ED">
              <w:rPr>
                <w:rFonts w:ascii="Arial" w:eastAsiaTheme="minorEastAsia" w:hAnsi="Arial" w:cs="Arial"/>
                <w:color w:val="333333"/>
                <w:sz w:val="16"/>
                <w:szCs w:val="16"/>
                <w:vertAlign w:val="subscript"/>
              </w:rPr>
              <w:t>Ab</w:t>
            </w:r>
            <w:proofErr w:type="spellEnd"/>
            <w:r w:rsidRPr="00FF65ED">
              <w:rPr>
                <w:rFonts w:ascii="Arial" w:eastAsiaTheme="minorEastAsia" w:hAnsi="Arial" w:cs="Arial"/>
                <w:color w:val="333333"/>
                <w:sz w:val="16"/>
                <w:szCs w:val="16"/>
                <w:vertAlign w:val="subscript"/>
                <w:lang w:val="en-US"/>
              </w:rPr>
              <w:t>)</w:t>
            </w:r>
            <w:r w:rsidRPr="00FC102F">
              <w:rPr>
                <w:rFonts w:ascii="Arial" w:eastAsiaTheme="minorEastAsia" w:hAnsi="Arial" w:cs="Arial"/>
                <w:color w:val="333333"/>
                <w:sz w:val="16"/>
                <w:szCs w:val="16"/>
                <w:lang w:val="en-US"/>
              </w:rPr>
              <w:tab/>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1.0E-3-1.0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Ab</w:t>
            </w:r>
            <w:proofErr w:type="spellEnd"/>
            <w:r>
              <w:rPr>
                <w:rFonts w:ascii="Arial" w:eastAsiaTheme="minorEastAsia" w:hAnsi="Arial" w:cs="Arial"/>
                <w:color w:val="333333"/>
                <w:sz w:val="16"/>
                <w:szCs w:val="16"/>
                <w:lang w:val="en-US"/>
              </w:rPr>
              <w:t xml:space="preserve"> binding rate for APC</w:t>
            </w:r>
          </w:p>
        </w:tc>
      </w:tr>
      <w:tr w:rsidR="00DE4B14" w:rsidRPr="00AE71F6" w:rsidTr="00754E3C">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613F8F">
              <w:rPr>
                <w:rFonts w:ascii="Symbol" w:eastAsiaTheme="minorEastAsia" w:hAnsi="Symbol" w:cs="Arial"/>
                <w:color w:val="333333"/>
                <w:sz w:val="16"/>
                <w:szCs w:val="16"/>
                <w:vertAlign w:val="subscript"/>
              </w:rPr>
              <w:t></w:t>
            </w:r>
            <w:r>
              <w:rPr>
                <w:rFonts w:ascii="Symbol" w:eastAsiaTheme="minorEastAsia" w:hAnsi="Symbol" w:cs="Arial"/>
                <w:color w:val="333333"/>
                <w:sz w:val="16"/>
                <w:szCs w:val="16"/>
                <w:vertAlign w:val="subscript"/>
              </w:rPr>
              <w:t></w:t>
            </w:r>
            <w:r>
              <w:rPr>
                <w:rFonts w:ascii="Arial" w:eastAsiaTheme="minorEastAsia" w:hAnsi="Arial" w:cs="Arial"/>
                <w:color w:val="333333"/>
                <w:sz w:val="16"/>
                <w:szCs w:val="16"/>
                <w:vertAlign w:val="subscript"/>
              </w:rPr>
              <w:t>A0,A</w:t>
            </w:r>
            <w:r w:rsidRPr="00EE3CD1">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w:t>
            </w:r>
          </w:p>
        </w:tc>
        <w:tc>
          <w:tcPr>
            <w:tcW w:w="1307" w:type="dxa"/>
          </w:tcPr>
          <w:p w:rsidR="00DE4B14" w:rsidRPr="0092164C"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6"/>
                <w:lang w:val="en-US"/>
              </w:rPr>
            </w:pPr>
            <w:r w:rsidRPr="0092164C">
              <w:rPr>
                <w:rFonts w:ascii="Arial" w:hAnsi="Arial" w:cs="Arial"/>
                <w:sz w:val="16"/>
                <w:szCs w:val="16"/>
                <w:lang w:val="en-US"/>
              </w:rPr>
              <w:t>0.1-10.0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ED30C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Pr>
          <w:p w:rsidR="00DE4B14" w:rsidRPr="00FC102F" w:rsidRDefault="00DE4B14" w:rsidP="0009318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 xml:space="preserve">Half-sat of </w:t>
            </w:r>
            <w:r>
              <w:rPr>
                <w:rFonts w:ascii="Arial" w:hAnsi="Arial" w:cs="Arial"/>
                <w:sz w:val="16"/>
                <w:szCs w:val="16"/>
                <w:lang w:val="en-US"/>
              </w:rPr>
              <w:t>IFN-</w:t>
            </w:r>
            <w:r>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APC</w:t>
            </w:r>
            <w:r w:rsidRPr="00FC102F">
              <w:rPr>
                <w:rFonts w:ascii="Arial" w:hAnsi="Arial" w:cs="Arial"/>
                <w:sz w:val="16"/>
                <w:szCs w:val="16"/>
                <w:lang w:val="en-US"/>
              </w:rPr>
              <w:t xml:space="preserve"> activation</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Pr>
                <w:rFonts w:ascii="Symbol" w:eastAsiaTheme="minorEastAsia" w:hAnsi="Symbol" w:cs="Arial"/>
                <w:color w:val="333333"/>
                <w:sz w:val="16"/>
                <w:szCs w:val="16"/>
                <w:vertAlign w:val="subscript"/>
              </w:rPr>
              <w:t></w:t>
            </w:r>
            <w:r>
              <w:rPr>
                <w:rFonts w:ascii="Arial" w:eastAsiaTheme="minorEastAsia" w:hAnsi="Arial" w:cs="Arial"/>
                <w:color w:val="333333"/>
                <w:sz w:val="16"/>
                <w:szCs w:val="16"/>
                <w:vertAlign w:val="subscript"/>
              </w:rPr>
              <w:t>(A0,Aa)</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10e3-10e5</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CC0083" w:rsidRDefault="00DE4B14"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FC102F">
              <w:rPr>
                <w:rFonts w:ascii="Arial" w:hAnsi="Arial" w:cs="Arial"/>
                <w:sz w:val="16"/>
                <w:szCs w:val="16"/>
                <w:lang w:val="en-US"/>
              </w:rPr>
              <w:t>Half-sat of TNF</w:t>
            </w:r>
            <w:r>
              <w:rPr>
                <w:rFonts w:ascii="Arial" w:hAnsi="Arial" w:cs="Arial"/>
                <w:sz w:val="16"/>
                <w:szCs w:val="16"/>
                <w:lang w:val="en-US"/>
              </w:rPr>
              <w:t>-</w:t>
            </w:r>
            <w:r w:rsidRPr="00CC0083">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APC</w:t>
            </w:r>
            <w:r w:rsidRPr="00FC102F">
              <w:rPr>
                <w:rFonts w:ascii="Arial" w:hAnsi="Arial" w:cs="Arial"/>
                <w:sz w:val="16"/>
                <w:szCs w:val="16"/>
                <w:lang w:val="en-US"/>
              </w:rPr>
              <w:t xml:space="preserve"> activation</w:t>
            </w:r>
          </w:p>
        </w:tc>
      </w:tr>
      <w:tr w:rsidR="00DE4B14" w:rsidRPr="00AE71F6"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C92AE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A</w:t>
            </w:r>
            <w:r w:rsidRPr="007E45C1">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0.1-0.10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093189"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APC</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CD137</w:t>
            </w:r>
            <w:r w:rsidRPr="0009318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:CD137L</w:t>
            </w:r>
            <w:r w:rsidRPr="0009318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 APC</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EC4C4C"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E4089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-8</w:t>
            </w:r>
            <w:r w:rsidRPr="00FC102F">
              <w:rPr>
                <w:rFonts w:ascii="Arial" w:hAnsi="Arial" w:cs="Arial"/>
                <w:sz w:val="16"/>
                <w:szCs w:val="16"/>
                <w:lang w:val="en-US"/>
              </w:rPr>
              <w:t>–</w:t>
            </w:r>
            <w:r>
              <w:rPr>
                <w:rFonts w:ascii="Arial" w:hAnsi="Arial" w:cs="Arial"/>
                <w:sz w:val="16"/>
                <w:szCs w:val="16"/>
                <w:lang w:val="en-US"/>
              </w:rPr>
              <w:t>4</w:t>
            </w:r>
            <w:r w:rsidRPr="00FC102F">
              <w:rPr>
                <w:rFonts w:ascii="Arial" w:hAnsi="Arial" w:cs="Arial"/>
                <w:sz w:val="16"/>
                <w:szCs w:val="16"/>
                <w:lang w:val="en-US"/>
              </w:rPr>
              <w:t>167E</w:t>
            </w:r>
            <w:r w:rsidRPr="00FC102F">
              <w:rPr>
                <w:rFonts w:ascii="Arial" w:hAnsi="Arial" w:cs="Arial"/>
                <w:sz w:val="16"/>
                <w:szCs w:val="16"/>
                <w:vertAlign w:val="superscript"/>
                <w:lang w:val="en-US"/>
              </w:rPr>
              <w:t>-4</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&lt;EndNote&gt;&lt;Cite&gt;&lt;Author&gt;Sud&lt;/Author&gt;&lt;Year&gt;2006&lt;/Year&gt;&lt;RecNum&gt;46&lt;/RecNum&gt;&lt;DisplayText&gt;[60]&lt;/DisplayText&gt;&lt;record&gt;&lt;rec-number&gt;46&lt;/rec-number&gt;&lt;foreign-keys&gt;&lt;key app="EN" db-id="rzwf00dpt2zpz6edw0avdp5ds5xw90e2x2r2"&gt;46&lt;/key&gt;&lt;/foreign-keys&gt;&lt;ref-type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IFN</w:t>
            </w:r>
            <w:r w:rsidRPr="00CC0083">
              <w:rPr>
                <w:rFonts w:ascii="Symbol" w:hAnsi="Symbol" w:cs="Arial"/>
                <w:sz w:val="16"/>
                <w:szCs w:val="16"/>
                <w:lang w:val="en-US"/>
              </w:rPr>
              <w:t></w:t>
            </w:r>
            <w:r w:rsidRPr="00FC102F">
              <w:rPr>
                <w:rFonts w:ascii="Arial" w:hAnsi="Arial" w:cs="Arial"/>
                <w:sz w:val="16"/>
                <w:szCs w:val="16"/>
                <w:lang w:val="en-US"/>
              </w:rPr>
              <w:t xml:space="preserve"> production by NK</w:t>
            </w:r>
            <w:r w:rsidRPr="00FC102F">
              <w:rPr>
                <w:rFonts w:ascii="Arial" w:hAnsi="Arial" w:cs="Arial"/>
                <w:sz w:val="16"/>
                <w:szCs w:val="16"/>
                <w:vertAlign w:val="subscript"/>
                <w:lang w:val="en-US"/>
              </w:rPr>
              <w:t>0</w:t>
            </w:r>
          </w:p>
        </w:tc>
      </w:tr>
      <w:tr w:rsidR="00DE4B14" w:rsidRPr="00093189" w:rsidTr="00CC0083">
        <w:trPr>
          <w:trHeight w:val="138"/>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Pr>
          <w:p w:rsidR="00DE4B14" w:rsidRPr="00FC102F" w:rsidRDefault="00DE4B14" w:rsidP="00E4089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-8</w:t>
            </w: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-4</w:t>
            </w:r>
          </w:p>
        </w:tc>
        <w:tc>
          <w:tcPr>
            <w:tcW w:w="1398" w:type="dxa"/>
          </w:tcPr>
          <w:p w:rsidR="00DE4B14" w:rsidRPr="00FC102F" w:rsidRDefault="00DE4B14"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&lt;EndNote&gt;&lt;Cite&gt;&lt;Author&gt;Sud&lt;/Author&gt;&lt;Year&gt;2006&lt;/Year&gt;&lt;RecNum&gt;46&lt;/RecNum&gt;&lt;DisplayText&gt;[60]&lt;/DisplayText&gt;&lt;record&gt;&lt;rec-number&gt;46&lt;/rec-number&gt;&lt;foreign-keys&gt;&lt;key app="EN" db-id="rzwf00dpt2zpz6edw0avdp5ds5xw90e2x2r2"&gt;46&lt;/key&gt;&lt;/foreign-keys&gt;&lt;ref-type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IFN</w:t>
            </w:r>
            <w:r w:rsidRPr="00CC0083">
              <w:rPr>
                <w:rFonts w:ascii="Symbol" w:hAnsi="Symbol" w:cs="Arial"/>
                <w:sz w:val="16"/>
                <w:szCs w:val="16"/>
                <w:lang w:val="en-US"/>
              </w:rPr>
              <w:t></w:t>
            </w:r>
            <w:r w:rsidRPr="00FC102F">
              <w:rPr>
                <w:rFonts w:ascii="Arial" w:hAnsi="Arial" w:cs="Arial"/>
                <w:sz w:val="16"/>
                <w:szCs w:val="16"/>
                <w:lang w:val="en-US"/>
              </w:rPr>
              <w:t xml:space="preserve"> production by </w:t>
            </w:r>
            <w:proofErr w:type="spellStart"/>
            <w:r w:rsidRPr="00FC102F">
              <w:rPr>
                <w:rFonts w:ascii="Arial" w:hAnsi="Arial" w:cs="Arial"/>
                <w:sz w:val="16"/>
                <w:szCs w:val="16"/>
                <w:lang w:val="en-US"/>
              </w:rPr>
              <w:t>NK</w:t>
            </w:r>
            <w:r w:rsidRPr="00FC102F">
              <w:rPr>
                <w:rFonts w:ascii="Arial" w:hAnsi="Arial" w:cs="Arial"/>
                <w:sz w:val="16"/>
                <w:szCs w:val="16"/>
                <w:vertAlign w:val="subscript"/>
                <w:lang w:val="en-US"/>
              </w:rPr>
              <w:t>a</w:t>
            </w:r>
            <w:proofErr w:type="spellEnd"/>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C92AE9">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w:t>
            </w:r>
            <w:r w:rsidRPr="00C92AE9">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2.0-10.0</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IFN</w:t>
            </w:r>
            <w:r w:rsidRPr="00CC0083">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p>
        </w:tc>
      </w:tr>
      <w:tr w:rsidR="00DE4B14" w:rsidRPr="002A09CA" w:rsidTr="00CC0083">
        <w:trPr>
          <w:trHeight w:val="26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262805">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r>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7013C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75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12</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.7</w:t>
            </w:r>
            <w:r>
              <w:rPr>
                <w:rFonts w:ascii="Arial" w:eastAsiaTheme="minorEastAsia" w:hAnsi="Arial" w:cs="Arial"/>
                <w:color w:val="333333"/>
                <w:sz w:val="16"/>
                <w:szCs w:val="16"/>
                <w:lang w:val="en-US"/>
              </w:rPr>
              <w:t>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0D0C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0D0C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CC0083">
              <w:rPr>
                <w:rFonts w:ascii="Symbol" w:eastAsiaTheme="minorEastAsia" w:hAnsi="Symbol" w:cs="Arial"/>
                <w:color w:val="333333"/>
                <w:sz w:val="16"/>
                <w:szCs w:val="16"/>
                <w:lang w:val="en-US"/>
              </w:rPr>
              <w:t></w:t>
            </w:r>
            <w:r w:rsidRPr="00FC102F">
              <w:rPr>
                <w:rFonts w:ascii="Arial" w:hAnsi="Arial" w:cs="Arial"/>
                <w:sz w:val="16"/>
                <w:szCs w:val="16"/>
                <w:lang w:val="en-US"/>
              </w:rPr>
              <w:t xml:space="preserve"> production by NK</w:t>
            </w:r>
            <w:r w:rsidRPr="00FC102F">
              <w:rPr>
                <w:rFonts w:ascii="Arial" w:hAnsi="Arial" w:cs="Arial"/>
                <w:sz w:val="16"/>
                <w:szCs w:val="16"/>
                <w:vertAlign w:val="subscript"/>
                <w:lang w:val="en-US"/>
              </w:rPr>
              <w:t>0</w:t>
            </w:r>
          </w:p>
        </w:tc>
      </w:tr>
      <w:tr w:rsidR="00DE4B14" w:rsidRPr="00EC4C4C" w:rsidTr="00CC00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262805">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7013C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75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10</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.7</w:t>
            </w:r>
            <w:r>
              <w:rPr>
                <w:rFonts w:ascii="Arial" w:eastAsiaTheme="minorEastAsia" w:hAnsi="Arial" w:cs="Arial"/>
                <w:color w:val="333333"/>
                <w:sz w:val="16"/>
                <w:szCs w:val="16"/>
                <w:lang w:val="en-US"/>
              </w:rPr>
              <w:t>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PEVuZE5vdGU+PENpdGU+PEF1dGhvcj5NaWxsbWFuPC9BdXRob3I+PFllYXI+MjAwODwvWWVhcj48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PEVuZE5vdGU+PENpdGU+PEF1dGhvcj5NaWxsbWFuPC9BdXRob3I+PFllYXI+MjAwODwvWWVhcj48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2" w:tooltip="Millman, 2008 #608" w:history="1">
              <w:r w:rsidR="00DE4B14">
                <w:rPr>
                  <w:rFonts w:ascii="Arial" w:eastAsiaTheme="minorEastAsia" w:hAnsi="Arial" w:cs="Arial"/>
                  <w:noProof/>
                  <w:color w:val="333333"/>
                  <w:sz w:val="16"/>
                  <w:szCs w:val="16"/>
                  <w:lang w:val="en-US"/>
                </w:rPr>
                <w:t>62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0D0C7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CC0083">
              <w:rPr>
                <w:rFonts w:ascii="Symbol" w:eastAsiaTheme="minorEastAsia" w:hAnsi="Symbol" w:cs="Arial"/>
                <w:color w:val="333333"/>
                <w:sz w:val="16"/>
                <w:szCs w:val="16"/>
                <w:lang w:val="en-US"/>
              </w:rPr>
              <w:t></w:t>
            </w:r>
            <w:r w:rsidRPr="00FC102F">
              <w:rPr>
                <w:rFonts w:ascii="Arial" w:hAnsi="Arial" w:cs="Arial"/>
                <w:sz w:val="16"/>
                <w:szCs w:val="16"/>
                <w:lang w:val="en-US"/>
              </w:rPr>
              <w:t xml:space="preserve"> production by </w:t>
            </w:r>
            <w:proofErr w:type="spellStart"/>
            <w:r w:rsidRPr="00FC102F">
              <w:rPr>
                <w:rFonts w:ascii="Arial" w:hAnsi="Arial" w:cs="Arial"/>
                <w:sz w:val="16"/>
                <w:szCs w:val="16"/>
                <w:lang w:val="en-US"/>
              </w:rPr>
              <w:t>NK</w:t>
            </w:r>
            <w:r w:rsidRPr="00FC102F">
              <w:rPr>
                <w:rFonts w:ascii="Arial" w:hAnsi="Arial" w:cs="Arial"/>
                <w:sz w:val="16"/>
                <w:szCs w:val="16"/>
                <w:vertAlign w:val="subscript"/>
                <w:lang w:val="en-US"/>
              </w:rPr>
              <w:t>a</w:t>
            </w:r>
            <w:proofErr w:type="spellEnd"/>
          </w:p>
        </w:tc>
      </w:tr>
      <w:tr w:rsidR="00DE4B14" w:rsidRPr="00AE71F6" w:rsidTr="00CC0083">
        <w:trPr>
          <w:trHeight w:val="138"/>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5031A8">
            <w:pPr>
              <w:autoSpaceDE w:val="0"/>
              <w:autoSpaceDN w:val="0"/>
              <w:adjustRightInd w:val="0"/>
              <w:jc w:val="both"/>
              <w:rPr>
                <w:rFonts w:ascii="Arial" w:eastAsiaTheme="minorEastAsia" w:hAnsi="Arial" w:cs="Arial"/>
                <w:color w:val="333333"/>
                <w:sz w:val="16"/>
                <w:szCs w:val="16"/>
                <w:lang w:val="en-US"/>
              </w:rPr>
            </w:pPr>
            <w:r w:rsidRPr="005C3125">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IN</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2.0-10.0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0D0C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0D0C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TNF</w:t>
            </w:r>
            <w:r w:rsidRPr="00CC0083">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p>
        </w:tc>
      </w:tr>
      <w:tr w:rsidR="00DE4B14" w:rsidTr="00CC008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266D90">
            <w:pPr>
              <w:autoSpaceDE w:val="0"/>
              <w:autoSpaceDN w:val="0"/>
              <w:adjustRightInd w:val="0"/>
              <w:jc w:val="both"/>
              <w:rPr>
                <w:rFonts w:ascii="Arial" w:eastAsiaTheme="minorEastAsia" w:hAnsi="Arial" w:cs="Arial"/>
                <w:color w:val="333333"/>
                <w:sz w:val="16"/>
                <w:szCs w:val="16"/>
                <w:lang w:val="en-US"/>
              </w:rPr>
            </w:pPr>
            <w:r w:rsidRPr="00266D90">
              <w:rPr>
                <w:rFonts w:ascii="Arial" w:eastAsiaTheme="minorEastAsia" w:hAnsi="Arial" w:cs="Arial"/>
                <w:color w:val="333333"/>
                <w:sz w:val="16"/>
                <w:szCs w:val="16"/>
                <w:lang w:val="en-US"/>
              </w:rPr>
              <w:t>r</w:t>
            </w:r>
            <w:r w:rsidRPr="00266D90">
              <w:rPr>
                <w:rFonts w:ascii="Symbol" w:eastAsiaTheme="minorEastAsia" w:hAnsi="Symbol" w:cs="Arial"/>
                <w:color w:val="333333"/>
                <w:sz w:val="16"/>
                <w:szCs w:val="16"/>
                <w:lang w:val="en-US"/>
              </w:rPr>
              <w:t></w:t>
            </w:r>
            <w:r w:rsidRPr="00266D90">
              <w:rPr>
                <w:rFonts w:ascii="Arial" w:eastAsiaTheme="minorEastAsia" w:hAnsi="Arial" w:cs="Arial"/>
                <w:color w:val="333333"/>
                <w:sz w:val="16"/>
                <w:szCs w:val="16"/>
                <w:lang w:val="en-US"/>
              </w:rPr>
              <w:t>N</w:t>
            </w:r>
            <w:r w:rsidRPr="00266D90">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F3248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1.0-5.0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&lt;EndNote&gt;&lt;Cite&gt;&lt;Author&gt;Ramana Rao&lt;/Author&gt;&lt;Year&gt;2010&lt;/Year&gt;&lt;RecNum&gt;605&lt;/RecNum&gt;&lt;DisplayText&gt;[63]&lt;/DisplayText&gt;&lt;record&gt;&lt;rec-number&gt;605&lt;/rec-number&gt;&lt;foreign-keys&gt;&lt;key app="EN" db-id="rzwf00dpt2zpz6edw0avdp5ds5xw90e2x2r2"&gt;605&lt;/key&gt;&lt;/foreign-keys&gt;&lt;ref-type name="Journal Article"&gt;17&lt;/ref-type&gt;&lt;contributors&gt;&lt;authors&gt;&lt;author&gt;Ramana Rao, P.V.&lt;/author&gt;&lt;author&gt;Rajasekaran, S.&lt;/author&gt;&lt;author&gt;Raja, A.&lt;/author&gt;&lt;/authors&gt;&lt;/contributors&gt;&lt;titles&gt;&lt;title&gt;Natural Killer Cell–Mediated Cytokine Response Among HIV-Positive South Indians With Pulmonary Tuberculosis&lt;/title&gt;&lt;secondary-title&gt;J Interferon Cytokine Res&lt;/secondary-title&gt;&lt;/titles&gt;&lt;periodical&gt;&lt;full-title&gt;J Interferon Cytokine Res&lt;/full-title&gt;&lt;/periodical&gt;&lt;volume&gt;30(1): 33-42&lt;/volume&gt;&lt;dates&gt;&lt;year&gt;2010&lt;/year&gt;&lt;/dates&gt;&lt;urls&gt;&lt;/urls&gt;&lt;/record&gt;&lt;/Cite&gt;&lt;/EndNote&gt;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3" w:tooltip="Ramana Rao, 2010 #605" w:history="1">
              <w:r w:rsidR="00DE4B14">
                <w:rPr>
                  <w:rFonts w:ascii="Arial" w:eastAsiaTheme="minorEastAsia" w:hAnsi="Arial" w:cs="Arial"/>
                  <w:noProof/>
                  <w:color w:val="333333"/>
                  <w:sz w:val="16"/>
                  <w:szCs w:val="16"/>
                  <w:lang w:val="en-US"/>
                </w:rPr>
                <w:t>63</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DC7150"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Ratio NK</w:t>
            </w:r>
            <w:r w:rsidRPr="00DC7150">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TNF</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/NK</w:t>
            </w:r>
            <w:r w:rsidRPr="00DC7150">
              <w:rPr>
                <w:rFonts w:ascii="Arial" w:eastAsiaTheme="minorEastAsia" w:hAnsi="Arial" w:cs="Arial"/>
                <w:color w:val="333333"/>
                <w:sz w:val="16"/>
                <w:szCs w:val="16"/>
                <w:vertAlign w:val="subscript"/>
                <w:lang w:val="en-US"/>
              </w:rPr>
              <w:t>0</w:t>
            </w:r>
          </w:p>
        </w:tc>
      </w:tr>
      <w:tr w:rsidR="00DE4B14" w:rsidRPr="00EC4C4C"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37215A">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sidRPr="0037215A">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Pr>
                <w:rFonts w:ascii="Arial" w:eastAsiaTheme="minorEastAsia" w:hAnsi="Arial" w:cs="Arial"/>
                <w:color w:val="333333"/>
                <w:sz w:val="16"/>
                <w:szCs w:val="16"/>
                <w:vertAlign w:val="subscript"/>
                <w:lang w:val="en-US"/>
              </w:rPr>
              <w:t>a</w:t>
            </w:r>
            <w:proofErr w:type="spellEnd"/>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10.0-50.0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DC715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Ratio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TNF</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897EDB" w:rsidTr="00CC008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FF393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59533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3.0-5.0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PEVuZE5vdGU+PENpdGU+PEF1dGhvcj5BbHZhcmV6PC9BdXRob3I+PFllYXI+MjAxMDwvWWVhcj48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PEVuZE5vdGU+PENpdGU+PEF1dGhvcj5BbHZhcmV6PC9BdXRob3I+PFllYXI+MjAxMDwvWWVhcj48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4" w:tooltip="Alvarez, 2010 #606" w:history="1">
              <w:r w:rsidR="00DE4B14">
                <w:rPr>
                  <w:rFonts w:ascii="Arial" w:eastAsiaTheme="minorEastAsia" w:hAnsi="Arial" w:cs="Arial"/>
                  <w:noProof/>
                  <w:color w:val="333333"/>
                  <w:sz w:val="16"/>
                  <w:szCs w:val="16"/>
                  <w:lang w:val="en-US"/>
                </w:rPr>
                <w:t>64</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Ratio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IFN-</w:t>
            </w:r>
            <w:r w:rsidRPr="00333AD9">
              <w:rPr>
                <w:rFonts w:ascii="Symbol" w:eastAsiaTheme="minorEastAsia" w:hAnsi="Symbol" w:cs="Arial"/>
                <w:color w:val="333333"/>
                <w:sz w:val="16"/>
                <w:szCs w:val="16"/>
                <w:lang w:val="en-US"/>
              </w:rPr>
              <w:t></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DC7150"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CD054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3.086E-5-3.086E-3</w:t>
            </w:r>
          </w:p>
        </w:tc>
        <w:tc>
          <w:tcPr>
            <w:tcW w:w="1398" w:type="dxa"/>
          </w:tcPr>
          <w:p w:rsidR="00DE4B14" w:rsidRPr="00FC102F" w:rsidRDefault="00DE4B14"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sidRPr="00333AD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Maximum proliferation rate </w:t>
            </w:r>
          </w:p>
        </w:tc>
      </w:tr>
      <w:tr w:rsidR="00DE4B14" w:rsidRPr="00333AD9"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CD054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3.086E-5-3.086E-3</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Maximum proliferation rate</w:t>
            </w:r>
          </w:p>
        </w:tc>
      </w:tr>
      <w:tr w:rsidR="00DE4B14" w:rsidRPr="00CF58BC"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μN</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4.0E-3-4.0E-1</w:t>
            </w:r>
          </w:p>
        </w:tc>
        <w:tc>
          <w:tcPr>
            <w:tcW w:w="1398" w:type="dxa"/>
          </w:tcPr>
          <w:p w:rsidR="00DE4B14" w:rsidRPr="00FC102F" w:rsidRDefault="00DE4B14"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333AD9"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Death rate for NK</w:t>
            </w:r>
            <w:r w:rsidRPr="00333AD9">
              <w:rPr>
                <w:rFonts w:ascii="Arial" w:eastAsiaTheme="minorEastAsia" w:hAnsi="Arial" w:cs="Arial"/>
                <w:color w:val="333333"/>
                <w:sz w:val="16"/>
                <w:szCs w:val="16"/>
                <w:vertAlign w:val="subscript"/>
                <w:lang w:val="en-US"/>
              </w:rPr>
              <w:t>0</w:t>
            </w:r>
          </w:p>
        </w:tc>
      </w:tr>
      <w:tr w:rsidR="00DE4B14" w:rsidRPr="00CF58BC"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μN</w:t>
            </w:r>
            <w:r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DE4B14" w:rsidRPr="00FC102F" w:rsidRDefault="00DE4B14" w:rsidP="0052214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4.0E-3-4.0E-1</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Death rate for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AE71F6" w:rsidTr="00CC0083">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522145">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sidRPr="004A31A4">
              <w:rPr>
                <w:rFonts w:ascii="Arial" w:eastAsiaTheme="minorEastAsia" w:hAnsi="Arial" w:cs="Arial"/>
                <w:color w:val="333333"/>
                <w:sz w:val="16"/>
                <w:szCs w:val="16"/>
                <w:vertAlign w:val="subscript"/>
                <w:lang w:val="en-US"/>
              </w:rPr>
              <w:t>α</w:t>
            </w:r>
            <w:r w:rsidRPr="00FC102F">
              <w:rPr>
                <w:rFonts w:ascii="Arial" w:eastAsiaTheme="minorEastAsia" w:hAnsi="Arial" w:cs="Arial"/>
                <w:color w:val="333333"/>
                <w:sz w:val="16"/>
                <w:szCs w:val="16"/>
                <w:lang w:val="en-US"/>
              </w:rPr>
              <w:t>N</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FF393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6"/>
                <w:lang w:val="en-US"/>
              </w:rPr>
            </w:pPr>
            <w:r w:rsidRPr="00FC102F">
              <w:rPr>
                <w:rFonts w:ascii="Arial" w:hAnsi="Arial" w:cs="Arial"/>
                <w:sz w:val="16"/>
                <w:szCs w:val="16"/>
                <w:lang w:val="en-US"/>
              </w:rPr>
              <w:t xml:space="preserve">Maximum rate of TNF-dependent apoptosis of </w:t>
            </w:r>
            <w:r>
              <w:rPr>
                <w:rFonts w:ascii="Arial" w:hAnsi="Arial" w:cs="Arial"/>
                <w:sz w:val="16"/>
                <w:szCs w:val="16"/>
                <w:lang w:val="en-US"/>
              </w:rPr>
              <w:t>NK</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4A31A4">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K</w:t>
            </w:r>
            <w:r w:rsidRPr="004A31A4">
              <w:rPr>
                <w:rFonts w:ascii="Symbol" w:eastAsiaTheme="minorEastAsia" w:hAnsi="Symbol" w:cs="Arial"/>
                <w:color w:val="333333"/>
                <w:sz w:val="16"/>
                <w:szCs w:val="16"/>
                <w:vertAlign w:val="subscript"/>
                <w:lang w:val="en-US"/>
              </w:rPr>
              <w:t></w:t>
            </w:r>
            <w:r w:rsidRPr="00FC102F">
              <w:rPr>
                <w:rFonts w:ascii="Arial" w:eastAsiaTheme="minorEastAsia" w:hAnsi="Arial" w:cs="Arial"/>
                <w:color w:val="333333"/>
                <w:sz w:val="16"/>
                <w:szCs w:val="16"/>
                <w:lang w:val="en-US"/>
              </w:rPr>
              <w:t>μN</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-3</w:t>
            </w: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1</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FF393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6"/>
                <w:lang w:val="en-US"/>
              </w:rPr>
            </w:pPr>
            <w:r w:rsidRPr="00FC102F">
              <w:rPr>
                <w:rFonts w:ascii="Arial" w:hAnsi="Arial" w:cs="Arial"/>
                <w:sz w:val="16"/>
                <w:szCs w:val="16"/>
                <w:lang w:val="en-US"/>
              </w:rPr>
              <w:t xml:space="preserve">TNF half-sat for TNF-dependent apoptosis of </w:t>
            </w:r>
            <w:r>
              <w:rPr>
                <w:rFonts w:ascii="Arial" w:hAnsi="Arial" w:cs="Arial"/>
                <w:sz w:val="16"/>
                <w:szCs w:val="16"/>
                <w:lang w:val="en-US"/>
              </w:rPr>
              <w:t>NK</w:t>
            </w:r>
          </w:p>
        </w:tc>
      </w:tr>
      <w:tr w:rsidR="00DE4B14"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CB5EFC">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4A31A4">
              <w:rPr>
                <w:rFonts w:ascii="Arial" w:eastAsiaTheme="minorEastAsia" w:hAnsi="Arial" w:cs="Arial"/>
                <w:color w:val="333333"/>
                <w:sz w:val="16"/>
                <w:szCs w:val="16"/>
                <w:vertAlign w:val="subscript"/>
              </w:rPr>
              <w:t>(N0</w:t>
            </w:r>
            <w:r>
              <w:rPr>
                <w:rFonts w:ascii="Arial" w:eastAsiaTheme="minorEastAsia" w:hAnsi="Arial" w:cs="Arial"/>
                <w:color w:val="333333"/>
                <w:sz w:val="16"/>
                <w:szCs w:val="16"/>
                <w:vertAlign w:val="subscript"/>
              </w:rPr>
              <w:t>,</w:t>
            </w:r>
            <w:r w:rsidRPr="004A31A4">
              <w:rPr>
                <w:rFonts w:ascii="Arial" w:eastAsiaTheme="minorEastAsia" w:hAnsi="Arial" w:cs="Arial"/>
                <w:color w:val="333333"/>
                <w:sz w:val="16"/>
                <w:szCs w:val="16"/>
                <w:vertAlign w:val="subscript"/>
              </w:rPr>
              <w:t>Na)</w:t>
            </w:r>
            <w:r>
              <w:rPr>
                <w:rFonts w:ascii="Arial" w:eastAsiaTheme="minorEastAsia" w:hAnsi="Arial" w:cs="Arial"/>
                <w:color w:val="333333"/>
                <w:sz w:val="16"/>
                <w:szCs w:val="16"/>
                <w:vertAlign w:val="subscript"/>
              </w:rPr>
              <w:t>A</w:t>
            </w:r>
          </w:p>
        </w:tc>
        <w:tc>
          <w:tcPr>
            <w:tcW w:w="1307" w:type="dxa"/>
          </w:tcPr>
          <w:p w:rsidR="00DE4B14" w:rsidRPr="00FC102F" w:rsidRDefault="00DE4B14" w:rsidP="0071743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1.00e-</w:t>
            </w:r>
            <w:r w:rsidRPr="00717437">
              <w:rPr>
                <w:rFonts w:ascii="Arial" w:eastAsiaTheme="minorEastAsia" w:hAnsi="Arial" w:cs="Arial"/>
                <w:color w:val="333333"/>
                <w:sz w:val="16"/>
                <w:szCs w:val="16"/>
                <w:vertAlign w:val="superscript"/>
                <w:lang w:val="en-US"/>
              </w:rPr>
              <w:t>006</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1.00e-</w:t>
            </w:r>
            <w:r w:rsidRPr="00717437">
              <w:rPr>
                <w:rFonts w:ascii="Arial" w:eastAsiaTheme="minorEastAsia" w:hAnsi="Arial" w:cs="Arial"/>
                <w:color w:val="333333"/>
                <w:sz w:val="16"/>
                <w:szCs w:val="16"/>
                <w:vertAlign w:val="superscript"/>
                <w:lang w:val="en-US"/>
              </w:rPr>
              <w:t>003</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vertAlign w:val="superscript"/>
              </w:rPr>
              <w:t xml:space="preserve"> </w:t>
            </w: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Maximum NK activation rate, dependent on APC (and indirect IL-12</w:t>
            </w:r>
          </w:p>
        </w:tc>
      </w:tr>
      <w:tr w:rsidR="00DE4B14" w:rsidRPr="00093189"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1D551D">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1D551D">
              <w:rPr>
                <w:rFonts w:ascii="Arial" w:eastAsiaTheme="minorEastAsia" w:hAnsi="Arial" w:cs="Arial"/>
                <w:color w:val="333333"/>
                <w:sz w:val="16"/>
                <w:szCs w:val="16"/>
                <w:vertAlign w:val="subscript"/>
              </w:rPr>
              <w:t>(</w:t>
            </w:r>
            <w:proofErr w:type="spellStart"/>
            <w:r w:rsidRPr="001D551D">
              <w:rPr>
                <w:rFonts w:ascii="Arial" w:eastAsiaTheme="minorEastAsia" w:hAnsi="Arial" w:cs="Arial"/>
                <w:color w:val="333333"/>
                <w:sz w:val="16"/>
                <w:szCs w:val="16"/>
                <w:vertAlign w:val="subscript"/>
              </w:rPr>
              <w:t>NxN</w:t>
            </w:r>
            <w:proofErr w:type="spellEnd"/>
            <w:r w:rsidRPr="001D551D">
              <w:rPr>
                <w:rFonts w:ascii="Arial" w:eastAsiaTheme="minorEastAsia" w:hAnsi="Arial" w:cs="Arial"/>
                <w:color w:val="333333"/>
                <w:sz w:val="16"/>
                <w:szCs w:val="16"/>
                <w:vertAlign w:val="subscript"/>
              </w:rPr>
              <w:t>)</w:t>
            </w:r>
          </w:p>
        </w:tc>
        <w:tc>
          <w:tcPr>
            <w:tcW w:w="1307" w:type="dxa"/>
            <w:tcBorders>
              <w:left w:val="none" w:sz="0" w:space="0" w:color="auto"/>
              <w:right w:val="none" w:sz="0" w:space="0" w:color="auto"/>
            </w:tcBorders>
          </w:tcPr>
          <w:p w:rsidR="00DE4B14" w:rsidRPr="00FC102F" w:rsidRDefault="00DE4B14" w:rsidP="0071743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1.00e-007</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1.00e-005</w:t>
            </w:r>
          </w:p>
        </w:tc>
        <w:tc>
          <w:tcPr>
            <w:tcW w:w="1398" w:type="dxa"/>
            <w:tcBorders>
              <w:left w:val="none" w:sz="0" w:space="0" w:color="auto"/>
              <w:right w:val="none" w:sz="0" w:space="0" w:color="auto"/>
            </w:tcBorders>
          </w:tcPr>
          <w:p w:rsidR="00DE4B14" w:rsidRPr="00FC102F" w:rsidRDefault="00DE4B14" w:rsidP="000C07E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p>
        </w:tc>
        <w:tc>
          <w:tcPr>
            <w:tcW w:w="1282" w:type="dxa"/>
            <w:tcBorders>
              <w:left w:val="none" w:sz="0" w:space="0" w:color="auto"/>
              <w:right w:val="none" w:sz="0" w:space="0" w:color="auto"/>
            </w:tcBorders>
          </w:tcPr>
          <w:p w:rsidR="00DE4B14" w:rsidRPr="00FC102F" w:rsidRDefault="00DE4B14" w:rsidP="000C07E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06" w:author="DarioFD" w:date="2012-03-07T13:01:00Z">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ins>
          </w:p>
        </w:tc>
        <w:tc>
          <w:tcPr>
            <w:tcW w:w="4692" w:type="dxa"/>
            <w:tcBorders>
              <w:left w:val="none" w:sz="0" w:space="0" w:color="auto"/>
              <w:right w:val="none" w:sz="0" w:space="0" w:color="auto"/>
            </w:tcBorders>
          </w:tcPr>
          <w:p w:rsidR="00DE4B14" w:rsidRPr="00FC102F" w:rsidRDefault="00DE4B14"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NK-NK interaction rate</w:t>
            </w:r>
          </w:p>
        </w:tc>
      </w:tr>
      <w:tr w:rsidR="00DE4B14" w:rsidRPr="00AE71F6"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1D551D">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1D551D">
              <w:rPr>
                <w:rFonts w:ascii="Arial" w:eastAsiaTheme="minorEastAsia" w:hAnsi="Arial" w:cs="Arial"/>
                <w:color w:val="333333"/>
                <w:sz w:val="16"/>
                <w:szCs w:val="16"/>
                <w:vertAlign w:val="subscript"/>
              </w:rPr>
              <w:t>(</w:t>
            </w:r>
            <w:proofErr w:type="spellStart"/>
            <w:r w:rsidRPr="001D551D">
              <w:rPr>
                <w:rFonts w:ascii="Arial" w:eastAsiaTheme="minorEastAsia" w:hAnsi="Arial" w:cs="Arial"/>
                <w:color w:val="333333"/>
                <w:sz w:val="16"/>
                <w:szCs w:val="16"/>
                <w:vertAlign w:val="subscript"/>
              </w:rPr>
              <w:t>NxAb</w:t>
            </w:r>
            <w:proofErr w:type="spellEnd"/>
            <w:r w:rsidRPr="001D551D">
              <w:rPr>
                <w:rFonts w:ascii="Arial" w:eastAsiaTheme="minorEastAsia" w:hAnsi="Arial" w:cs="Arial"/>
                <w:color w:val="333333"/>
                <w:sz w:val="16"/>
                <w:szCs w:val="16"/>
                <w:vertAlign w:val="subscript"/>
              </w:rPr>
              <w:t>)</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1.0e-003</w:t>
            </w:r>
            <w:r w:rsidRPr="00717437">
              <w:rPr>
                <w:rFonts w:ascii="Arial" w:eastAsiaTheme="minorEastAsia" w:hAnsi="Arial" w:cs="Arial"/>
                <w:color w:val="333333"/>
                <w:sz w:val="16"/>
                <w:szCs w:val="16"/>
                <w:lang w:val="en-US"/>
              </w:rPr>
              <w:tab/>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1.0e-001</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07" w:author="DarioFD" w:date="2012-03-07T13:01:00Z">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ins>
          </w:p>
        </w:tc>
        <w:tc>
          <w:tcPr>
            <w:tcW w:w="4692" w:type="dxa"/>
          </w:tcPr>
          <w:p w:rsidR="00DE4B14" w:rsidRPr="00FC102F" w:rsidRDefault="00DE4B14" w:rsidP="0009318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Ab</w:t>
            </w:r>
            <w:proofErr w:type="spellEnd"/>
            <w:r>
              <w:rPr>
                <w:rFonts w:ascii="Arial" w:eastAsiaTheme="minorEastAsia" w:hAnsi="Arial" w:cs="Arial"/>
                <w:color w:val="333333"/>
                <w:sz w:val="16"/>
                <w:szCs w:val="16"/>
                <w:lang w:val="en-US"/>
              </w:rPr>
              <w:t xml:space="preserve"> binding rate for NK</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D1226C">
            <w:pPr>
              <w:tabs>
                <w:tab w:val="left" w:pos="885"/>
              </w:tabs>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1226C">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(N0,Na)</w:t>
            </w:r>
          </w:p>
        </w:tc>
        <w:tc>
          <w:tcPr>
            <w:tcW w:w="1307" w:type="dxa"/>
            <w:tcBorders>
              <w:left w:val="none" w:sz="0" w:space="0" w:color="auto"/>
              <w:right w:val="none" w:sz="0" w:space="0" w:color="auto"/>
            </w:tcBorders>
          </w:tcPr>
          <w:p w:rsidR="00DE4B14" w:rsidRPr="00FC102F" w:rsidRDefault="00DE4B14" w:rsidP="0071743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1.0e003</w:t>
            </w:r>
            <w:r w:rsidRPr="00717437">
              <w:rPr>
                <w:rFonts w:ascii="Arial" w:eastAsiaTheme="minorEastAsia" w:hAnsi="Arial" w:cs="Arial"/>
                <w:color w:val="333333"/>
                <w:sz w:val="16"/>
                <w:szCs w:val="16"/>
                <w:lang w:val="en-US"/>
              </w:rPr>
              <w:tab/>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08" w:author="DarioFD" w:date="2012-03-07T13:03:00Z">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vertAlign w:val="superscript"/>
                </w:rPr>
                <w:t xml:space="preserve"> </w:t>
              </w: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ins>
          </w:p>
        </w:tc>
        <w:tc>
          <w:tcPr>
            <w:tcW w:w="4692" w:type="dxa"/>
            <w:tcBorders>
              <w:left w:val="none" w:sz="0" w:space="0" w:color="auto"/>
              <w:right w:val="none" w:sz="0" w:space="0" w:color="auto"/>
            </w:tcBorders>
          </w:tcPr>
          <w:p w:rsidR="00DE4B14" w:rsidRPr="00093189" w:rsidRDefault="00DE4B14"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lang w:val="en-US"/>
              </w:rPr>
              <w:t>APC</w:t>
            </w:r>
            <w:r w:rsidRPr="00093189">
              <w:rPr>
                <w:rFonts w:ascii="Arial" w:hAnsi="Arial" w:cs="Arial"/>
                <w:sz w:val="16"/>
                <w:szCs w:val="16"/>
                <w:lang w:val="en-US"/>
              </w:rPr>
              <w:t xml:space="preserve"> half-sat on enhancement of N</w:t>
            </w:r>
            <w:r>
              <w:rPr>
                <w:rFonts w:ascii="Arial" w:hAnsi="Arial" w:cs="Arial"/>
                <w:sz w:val="16"/>
                <w:szCs w:val="16"/>
                <w:lang w:val="en-US"/>
              </w:rPr>
              <w:t>K activation</w:t>
            </w:r>
          </w:p>
        </w:tc>
      </w:tr>
      <w:tr w:rsidR="00DE4B14" w:rsidRPr="00AE71F6" w:rsidTr="00CC0083">
        <w:trPr>
          <w:trHeight w:val="26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DC775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1226C">
              <w:rPr>
                <w:rFonts w:ascii="Symbol" w:eastAsiaTheme="minorEastAsia" w:hAnsi="Symbol" w:cs="Arial"/>
                <w:color w:val="333333"/>
                <w:sz w:val="16"/>
                <w:szCs w:val="16"/>
              </w:rPr>
              <w:t></w:t>
            </w:r>
            <w:r w:rsidRPr="00DC7751">
              <w:rPr>
                <w:rFonts w:ascii="Arial" w:eastAsiaTheme="minorEastAsia" w:hAnsi="Arial" w:cs="Arial"/>
                <w:color w:val="333333"/>
                <w:sz w:val="16"/>
                <w:szCs w:val="16"/>
                <w:vertAlign w:val="subscript"/>
              </w:rPr>
              <w:t>(N0,Na)</w:t>
            </w:r>
          </w:p>
        </w:tc>
        <w:tc>
          <w:tcPr>
            <w:tcW w:w="1307" w:type="dxa"/>
          </w:tcPr>
          <w:p w:rsidR="00DE4B14" w:rsidRPr="00FC102F" w:rsidRDefault="00DE4B14" w:rsidP="0071743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6.0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600.00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B85AD4" w:rsidP="00B85AD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09" w:author="DarioFD" w:date="2012-03-07T13:03:00Z">
              <w:r>
                <w:rPr>
                  <w:rFonts w:ascii="Arial" w:hAnsi="Arial" w:cs="Arial"/>
                  <w:sz w:val="16"/>
                  <w:szCs w:val="16"/>
                </w:rPr>
                <w:t>ng</w:t>
              </w:r>
              <w:r w:rsidRPr="00DE4B14">
                <w:rPr>
                  <w:rFonts w:ascii="Arial" w:hAnsi="Arial" w:cs="Arial"/>
                  <w:sz w:val="16"/>
                  <w:szCs w:val="16"/>
                  <w:vertAlign w:val="superscript"/>
                </w:rPr>
                <w:t>-1</w:t>
              </w:r>
              <w:r>
                <w:rPr>
                  <w:rFonts w:ascii="Arial" w:hAnsi="Arial" w:cs="Arial"/>
                  <w:sz w:val="16"/>
                  <w:szCs w:val="16"/>
                  <w:vertAlign w:val="superscript"/>
                </w:rPr>
                <w:t xml:space="preserve"> </w:t>
              </w:r>
            </w:ins>
          </w:p>
        </w:tc>
        <w:tc>
          <w:tcPr>
            <w:tcW w:w="4692" w:type="dxa"/>
          </w:tcPr>
          <w:p w:rsidR="00DE4B14" w:rsidRPr="00FC102F" w:rsidRDefault="00DE4B14" w:rsidP="0009318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hAnsi="Arial" w:cs="Arial"/>
                <w:sz w:val="16"/>
                <w:szCs w:val="16"/>
                <w:lang w:val="en-US"/>
              </w:rPr>
              <w:t xml:space="preserve">Half-sat of </w:t>
            </w:r>
            <w:r>
              <w:rPr>
                <w:rFonts w:ascii="Arial" w:hAnsi="Arial" w:cs="Arial"/>
                <w:sz w:val="16"/>
                <w:szCs w:val="16"/>
                <w:lang w:val="en-US"/>
              </w:rPr>
              <w:t>IFN-</w:t>
            </w:r>
            <w:r>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NK</w:t>
            </w:r>
            <w:r w:rsidRPr="00FC102F">
              <w:rPr>
                <w:rFonts w:ascii="Arial" w:hAnsi="Arial" w:cs="Arial"/>
                <w:sz w:val="16"/>
                <w:szCs w:val="16"/>
                <w:lang w:val="en-US"/>
              </w:rPr>
              <w:t xml:space="preserve"> activation</w:t>
            </w:r>
          </w:p>
        </w:tc>
      </w:tr>
      <w:tr w:rsidR="00DE4B14" w:rsidRPr="00AE71F6" w:rsidTr="003D219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DC775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sidRPr="00DC7751">
              <w:rPr>
                <w:rFonts w:ascii="Symbol" w:eastAsiaTheme="minorEastAsia" w:hAnsi="Symbol" w:cs="Arial"/>
                <w:color w:val="333333"/>
                <w:sz w:val="16"/>
                <w:szCs w:val="16"/>
                <w:lang w:val="en-US"/>
              </w:rPr>
              <w:t></w:t>
            </w:r>
            <w:r>
              <w:rPr>
                <w:rFonts w:ascii="Arial" w:eastAsiaTheme="minorEastAsia" w:hAnsi="Arial" w:cs="Arial"/>
                <w:color w:val="333333"/>
                <w:sz w:val="16"/>
                <w:szCs w:val="16"/>
                <w:vertAlign w:val="subscript"/>
                <w:lang w:val="en-US"/>
              </w:rPr>
              <w:t>(N0,N</w:t>
            </w:r>
            <w:r w:rsidRPr="00DC7751">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6.0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600.00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10" w:author="DarioFD" w:date="2012-03-07T13:03:00Z">
              <w:r>
                <w:rPr>
                  <w:rFonts w:ascii="Arial" w:hAnsi="Arial" w:cs="Arial"/>
                  <w:sz w:val="16"/>
                  <w:szCs w:val="16"/>
                </w:rPr>
                <w:t>ng</w:t>
              </w:r>
              <w:r w:rsidRPr="00DE4B14">
                <w:rPr>
                  <w:rFonts w:ascii="Arial" w:hAnsi="Arial" w:cs="Arial"/>
                  <w:sz w:val="16"/>
                  <w:szCs w:val="16"/>
                  <w:vertAlign w:val="superscript"/>
                </w:rPr>
                <w:t>-1</w:t>
              </w:r>
            </w:ins>
          </w:p>
        </w:tc>
        <w:tc>
          <w:tcPr>
            <w:tcW w:w="4692" w:type="dxa"/>
            <w:tcBorders>
              <w:left w:val="none" w:sz="0" w:space="0" w:color="auto"/>
              <w:right w:val="none" w:sz="0" w:space="0" w:color="auto"/>
            </w:tcBorders>
          </w:tcPr>
          <w:p w:rsidR="00DE4B14" w:rsidRPr="00CC0083" w:rsidRDefault="00DE4B14"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FC102F">
              <w:rPr>
                <w:rFonts w:ascii="Arial" w:hAnsi="Arial" w:cs="Arial"/>
                <w:sz w:val="16"/>
                <w:szCs w:val="16"/>
                <w:lang w:val="en-US"/>
              </w:rPr>
              <w:t>Half-sat of TNF</w:t>
            </w:r>
            <w:r>
              <w:rPr>
                <w:rFonts w:ascii="Arial" w:hAnsi="Arial" w:cs="Arial"/>
                <w:sz w:val="16"/>
                <w:szCs w:val="16"/>
                <w:lang w:val="en-US"/>
              </w:rPr>
              <w:t>-</w:t>
            </w:r>
            <w:r w:rsidRPr="00CC0083">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NK</w:t>
            </w:r>
            <w:r w:rsidRPr="00FC102F">
              <w:rPr>
                <w:rFonts w:ascii="Arial" w:hAnsi="Arial" w:cs="Arial"/>
                <w:sz w:val="16"/>
                <w:szCs w:val="16"/>
                <w:lang w:val="en-US"/>
              </w:rPr>
              <w:t xml:space="preserve"> activation</w:t>
            </w:r>
          </w:p>
        </w:tc>
      </w:tr>
      <w:tr w:rsidR="00DE4B14" w:rsidRPr="00093189"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984E95">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N</w:t>
            </w:r>
            <w:r w:rsidRPr="00093189">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327C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1.0-17.0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rsidRPr="00FC102F">
              <w:rPr>
                <w:rFonts w:ascii="Arial" w:eastAsiaTheme="minorEastAsia" w:hAnsi="Arial" w:cs="Arial"/>
                <w:color w:val="333333"/>
                <w:sz w:val="16"/>
                <w:szCs w:val="16"/>
                <w:lang w:val="en-US"/>
              </w:rPr>
              <w:t xml:space="preserve"> </w:t>
            </w: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11" w:author="DarioFD" w:date="2012-03-07T13:04:00Z">
              <w:r>
                <w:rPr>
                  <w:rFonts w:ascii="Arial" w:eastAsiaTheme="minorEastAsia" w:hAnsi="Arial" w:cs="Arial"/>
                  <w:color w:val="333333"/>
                  <w:sz w:val="16"/>
                  <w:szCs w:val="16"/>
                  <w:lang w:val="en-US"/>
                </w:rPr>
                <w:t>------</w:t>
              </w:r>
            </w:ins>
          </w:p>
        </w:tc>
        <w:tc>
          <w:tcPr>
            <w:tcW w:w="4692" w:type="dxa"/>
          </w:tcPr>
          <w:p w:rsidR="00DE4B14" w:rsidRPr="00FC102F" w:rsidRDefault="00DE4B14" w:rsidP="0009318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CD137+:CD137L+/NK</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ratio</w:t>
            </w:r>
          </w:p>
        </w:tc>
      </w:tr>
      <w:tr w:rsidR="00DE4B14" w:rsidRPr="00093189"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984E95">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N</w:t>
            </w:r>
            <w:r w:rsidRPr="00093189">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9.0-49.0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12" w:author="DarioFD" w:date="2012-03-07T13:04:00Z">
              <w:r>
                <w:rPr>
                  <w:rFonts w:ascii="Arial" w:eastAsiaTheme="minorEastAsia" w:hAnsi="Arial" w:cs="Arial"/>
                  <w:color w:val="333333"/>
                  <w:sz w:val="16"/>
                  <w:szCs w:val="16"/>
                  <w:lang w:val="en-US"/>
                </w:rPr>
                <w:t>------</w:t>
              </w:r>
            </w:ins>
          </w:p>
        </w:tc>
        <w:tc>
          <w:tcPr>
            <w:tcW w:w="4692" w:type="dxa"/>
            <w:tcBorders>
              <w:left w:val="none" w:sz="0" w:space="0" w:color="auto"/>
              <w:right w:val="none" w:sz="0" w:space="0" w:color="auto"/>
            </w:tcBorders>
          </w:tcPr>
          <w:p w:rsidR="00DE4B14" w:rsidRPr="00FC102F" w:rsidRDefault="00DE4B14" w:rsidP="0009318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r>
              <w:rPr>
                <w:rFonts w:ascii="Arial" w:eastAsiaTheme="minorEastAsia" w:hAnsi="Arial" w:cs="Arial"/>
                <w:color w:val="333333"/>
                <w:sz w:val="16"/>
                <w:szCs w:val="16"/>
                <w:lang w:val="en-US"/>
              </w:rPr>
              <w:t>CD137+:CD137L+/</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ratio</w:t>
            </w:r>
          </w:p>
        </w:tc>
      </w:tr>
      <w:tr w:rsidR="00DE4B14" w:rsidRPr="00AE71F6"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A625A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8.333E</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-2.75E</w:t>
            </w:r>
            <w:r w:rsidRPr="00FC102F">
              <w:rPr>
                <w:rFonts w:ascii="Arial" w:eastAsiaTheme="minorEastAsia" w:hAnsi="Arial" w:cs="Arial"/>
                <w:color w:val="333333"/>
                <w:sz w:val="16"/>
                <w:szCs w:val="16"/>
                <w:vertAlign w:val="superscript"/>
                <w:lang w:val="en-US"/>
              </w:rPr>
              <w:t>-6</w:t>
            </w:r>
          </w:p>
        </w:tc>
        <w:tc>
          <w:tcPr>
            <w:tcW w:w="1398" w:type="dxa"/>
          </w:tcPr>
          <w:p w:rsidR="00DE4B14" w:rsidRPr="00FC102F" w:rsidRDefault="00DE4B14" w:rsidP="00EE7E9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&lt;EndNote&gt;&lt;Cite&gt;&lt;Author&gt;Wigginton&lt;/Author&gt;&lt;Year&gt;2001&lt;/Year&gt;&lt;RecNum&gt;563&lt;/RecNum&gt;&lt;DisplayText&gt;[66]&lt;/DisplayText&gt;&lt;record&gt;&lt;rec-number&gt;563&lt;/rec-number&gt;&lt;foreign-keys&gt;&lt;key app="EN" db-id="rzwf00dpt2zpz6edw0avdp5ds5xw90e2x2r2"&gt;563&lt;/key&gt;&lt;/foreign-keys&gt;&lt;ref-type name="Journal Article"&gt;17&lt;/ref-type&gt;&lt;contributors&gt;&lt;authors&gt;&lt;author&gt;Wigginton, J. E.&lt;/author&gt;&lt;author&gt;Kirschner, D.&lt;/author&gt;&lt;/authors&gt;&lt;/contributors&gt;&lt;auth-address&gt;Department of Microbiology and Immunology, University of Michigan Medical School, Ann Arbor, MI 48109, USA.&lt;/auth-address&gt;&lt;titles&gt;&lt;title&gt;A model to predict cell-mediated immune regulatory mechanisms during human infection with Mycobacterium tuberculosis&lt;/title&gt;&lt;secondary-title&gt;J Immunol&lt;/secondary-title&gt;&lt;/titles&gt;&lt;periodical&gt;&lt;full-title&gt;J Immunol&lt;/full-title&gt;&lt;/periodical&gt;&lt;pages&gt;1951-67&lt;/pages&gt;&lt;volume&gt;166&lt;/volume&gt;&lt;number&gt;3&lt;/number&gt;&lt;edition&gt;2001/02/13&lt;/edition&gt;&lt;keywords&gt;&lt;keyword&gt;Acute Disease&lt;/keyword&gt;&lt;keyword&gt;Animals&lt;/keyword&gt;&lt;keyword&gt;Disease Progression&lt;/keyword&gt;&lt;keyword&gt;Humans&lt;/keyword&gt;&lt;keyword&gt;Immunity, Cellular&lt;/keyword&gt;&lt;keyword&gt;Interleukin-10/biosynthesis/deficiency/genetics&lt;/keyword&gt;&lt;keyword&gt;Macrophage Activation/genetics/immunology&lt;/keyword&gt;&lt;keyword&gt;Macrophages/*immunology/metabolism/microbiology&lt;/keyword&gt;&lt;keyword&gt;Mice&lt;/keyword&gt;&lt;keyword&gt;Mice, Knockout&lt;/keyword&gt;&lt;keyword&gt;*Models, Immunological&lt;/keyword&gt;&lt;keyword&gt;Mycobacterium tuberculosis/growth &amp;amp; development/*immunology&lt;/keyword&gt;&lt;keyword&gt;Sequence Deletion&lt;/keyword&gt;&lt;keyword&gt;Tuberculosis/etiology/*immunology/microbiology/prevention &amp;amp; control&lt;/keyword&gt;&lt;/keywords&gt;&lt;dates&gt;&lt;year&gt;2001&lt;/year&gt;&lt;pub-dates&gt;&lt;date&gt;Feb 1&lt;/date&gt;&lt;/pub-dates&gt;&lt;/dates&gt;&lt;isbn&gt;0022-1767 (Print)&amp;#xD;0022-1767 (Linking)&lt;/isbn&gt;&lt;accession-num&gt;11160244&lt;/accession-num&gt;&lt;work-type&gt;Comparative Study&amp;#xD;Research Support, Non-U.S. Gov&amp;apos;t&amp;#xD;Research Support, U.S. Gov&amp;apos;t, P.H.S.&lt;/work-type&gt;&lt;urls&gt;&lt;related-urls&gt;&lt;url&gt;http://www.ncbi.nlm.nih.gov/pubmed/11160244&lt;/url&gt;&lt;/related-urls&gt;&lt;/urls&gt;&lt;language&gt;eng&lt;/language&gt;&lt;/record&gt;&lt;/Cite&gt;&lt;/EndNote&gt;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6" w:tooltip="Wigginton, 2001 #563" w:history="1">
              <w:r w:rsidR="00DE4B14">
                <w:rPr>
                  <w:rFonts w:ascii="Arial" w:eastAsiaTheme="minorEastAsia" w:hAnsi="Arial" w:cs="Arial"/>
                  <w:noProof/>
                  <w:color w:val="333333"/>
                  <w:sz w:val="16"/>
                  <w:szCs w:val="16"/>
                  <w:lang w:val="en-US"/>
                </w:rPr>
                <w:t>66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274F4A"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IFN-</w:t>
            </w:r>
            <w:r w:rsidRPr="00274F4A">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sidRPr="00274F4A">
              <w:rPr>
                <w:rFonts w:ascii="Arial" w:eastAsiaTheme="minorEastAsia" w:hAnsi="Arial" w:cs="Arial"/>
                <w:color w:val="333333"/>
                <w:sz w:val="16"/>
                <w:szCs w:val="16"/>
                <w:vertAlign w:val="subscript"/>
                <w:lang w:val="en-US"/>
              </w:rPr>
              <w:t>0</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9C6B50">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s</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4.166E</w:t>
            </w:r>
            <w:r w:rsidRPr="00FC102F">
              <w:rPr>
                <w:rFonts w:ascii="Arial" w:eastAsiaTheme="minorEastAsia" w:hAnsi="Arial" w:cs="Arial"/>
                <w:color w:val="333333"/>
                <w:sz w:val="16"/>
                <w:szCs w:val="16"/>
                <w:vertAlign w:val="superscript"/>
                <w:lang w:val="en-US"/>
              </w:rPr>
              <w:t>-5</w:t>
            </w:r>
            <w:r w:rsidRPr="00FC102F">
              <w:rPr>
                <w:rFonts w:ascii="Arial" w:eastAsiaTheme="minorEastAsia" w:hAnsi="Arial" w:cs="Arial"/>
                <w:color w:val="333333"/>
                <w:sz w:val="16"/>
                <w:szCs w:val="16"/>
                <w:lang w:val="en-US"/>
              </w:rPr>
              <w:t>-4.166E</w:t>
            </w:r>
            <w:r w:rsidRPr="00FC102F">
              <w:rPr>
                <w:rFonts w:ascii="Arial" w:eastAsiaTheme="minorEastAsia" w:hAnsi="Arial" w:cs="Arial"/>
                <w:color w:val="333333"/>
                <w:sz w:val="16"/>
                <w:szCs w:val="16"/>
                <w:vertAlign w:val="superscript"/>
                <w:lang w:val="en-US"/>
              </w:rPr>
              <w:t>-3</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IFN-</w:t>
            </w:r>
            <w:r w:rsidRPr="00274F4A">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Pr>
                <w:rFonts w:ascii="Arial" w:eastAsiaTheme="minorEastAsia" w:hAnsi="Arial" w:cs="Arial"/>
                <w:color w:val="333333"/>
                <w:sz w:val="16"/>
                <w:szCs w:val="16"/>
                <w:vertAlign w:val="subscript"/>
                <w:lang w:val="en-US"/>
              </w:rPr>
              <w:t>s</w:t>
            </w:r>
          </w:p>
        </w:tc>
      </w:tr>
      <w:tr w:rsidR="00DE4B14" w:rsidRPr="00AE71F6" w:rsidTr="00CC0083">
        <w:trPr>
          <w:trHeight w:val="26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4773C3">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IT</w:t>
            </w:r>
          </w:p>
        </w:tc>
        <w:tc>
          <w:tcPr>
            <w:tcW w:w="1307" w:type="dxa"/>
          </w:tcPr>
          <w:p w:rsidR="00DE4B14" w:rsidRPr="00FC102F" w:rsidRDefault="00DE4B14" w:rsidP="000B3A6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w:t>
            </w:r>
            <w:r>
              <w:rPr>
                <w:rFonts w:ascii="Arial" w:eastAsiaTheme="minorEastAsia" w:hAnsi="Arial" w:cs="Arial"/>
                <w:color w:val="333333"/>
                <w:sz w:val="16"/>
                <w:szCs w:val="16"/>
                <w:lang w:val="en-US"/>
              </w:rPr>
              <w:t>8</w:t>
            </w:r>
            <w:r w:rsidRPr="00FC102F">
              <w:rPr>
                <w:rFonts w:ascii="Arial" w:eastAsiaTheme="minorEastAsia" w:hAnsi="Arial" w:cs="Arial"/>
                <w:color w:val="333333"/>
                <w:sz w:val="16"/>
                <w:szCs w:val="16"/>
                <w:lang w:val="en-US"/>
              </w:rPr>
              <w:t>.0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PEVuZE5vdGU+PENpdGU+PEF1dGhvcj5TaHVmb3JkPC9BdXRob3I+PFllYXI+MTk5NzwvWWVhcj48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PEVuZE5vdGU+PENpdGU+PEF1dGhvcj5TaHVmb3JkPC9BdXRob3I+PFllYXI+MTk5NzwvWWVhcj48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7" w:tooltip="Shuford, 1997 #610" w:history="1">
              <w:r w:rsidR="00DE4B14">
                <w:rPr>
                  <w:rFonts w:ascii="Arial" w:eastAsiaTheme="minorEastAsia" w:hAnsi="Arial" w:cs="Arial"/>
                  <w:noProof/>
                  <w:color w:val="333333"/>
                  <w:sz w:val="16"/>
                  <w:szCs w:val="16"/>
                  <w:lang w:val="en-US"/>
                </w:rPr>
                <w:t>67</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rPr>
                <w:rFonts w:ascii="Arial" w:eastAsiaTheme="minorEastAsia" w:hAnsi="Arial" w:cs="Arial"/>
                <w:color w:val="333333"/>
                <w:sz w:val="16"/>
                <w:szCs w:val="16"/>
                <w:lang w:val="en-US"/>
              </w:rPr>
              <w:t xml:space="preserve"> </w: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8" w:tooltip="Zhang, 2007 #623" w:history="1">
              <w:r w:rsidR="00DE4B14">
                <w:rPr>
                  <w:rFonts w:ascii="Arial" w:eastAsiaTheme="minorEastAsia" w:hAnsi="Arial" w:cs="Arial"/>
                  <w:noProof/>
                  <w:color w:val="333333"/>
                  <w:sz w:val="16"/>
                  <w:szCs w:val="16"/>
                  <w:lang w:val="en-US"/>
                </w:rPr>
                <w:t>68</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274F4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of </w:t>
            </w:r>
            <w:r>
              <w:rPr>
                <w:rFonts w:ascii="Arial" w:eastAsiaTheme="minorEastAsia" w:hAnsi="Arial" w:cs="Arial"/>
                <w:color w:val="333333"/>
                <w:sz w:val="16"/>
                <w:szCs w:val="16"/>
                <w:lang w:val="en-US"/>
              </w:rPr>
              <w:t>IFN-</w:t>
            </w:r>
            <w:r>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92164C">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lastRenderedPageBreak/>
              <w:t></w:t>
            </w:r>
            <w:r w:rsidRPr="00463FBC">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FA5B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11</w:t>
            </w:r>
            <w:r>
              <w:rPr>
                <w:rFonts w:ascii="Arial" w:eastAsiaTheme="minorEastAsia" w:hAnsi="Arial" w:cs="Arial"/>
                <w:color w:val="333333"/>
                <w:sz w:val="16"/>
                <w:szCs w:val="16"/>
                <w:lang w:val="en-US"/>
              </w:rPr>
              <w:t>-3.33E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274F4A" w:rsidRDefault="00DE4B14" w:rsidP="00274F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sidRPr="00274F4A">
              <w:rPr>
                <w:rFonts w:ascii="Arial" w:eastAsiaTheme="minorEastAsia" w:hAnsi="Arial" w:cs="Arial"/>
                <w:color w:val="333333"/>
                <w:sz w:val="16"/>
                <w:szCs w:val="16"/>
                <w:vertAlign w:val="subscript"/>
                <w:lang w:val="en-US"/>
              </w:rPr>
              <w:t>0</w:t>
            </w:r>
          </w:p>
        </w:tc>
      </w:tr>
      <w:tr w:rsidR="00DE4B14" w:rsidRPr="00AE71F6" w:rsidTr="00CC0083">
        <w:trPr>
          <w:trHeight w:val="25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92164C">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463FBC">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s</w:t>
            </w:r>
          </w:p>
        </w:tc>
        <w:tc>
          <w:tcPr>
            <w:tcW w:w="1307" w:type="dxa"/>
          </w:tcPr>
          <w:p w:rsidR="00DE4B14" w:rsidRPr="00FC102F" w:rsidRDefault="00DE4B14" w:rsidP="00AD198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10</w:t>
            </w:r>
            <w:r>
              <w:rPr>
                <w:rFonts w:ascii="Arial" w:eastAsiaTheme="minorEastAsia" w:hAnsi="Arial" w:cs="Arial"/>
                <w:color w:val="333333"/>
                <w:sz w:val="16"/>
                <w:szCs w:val="16"/>
                <w:lang w:val="en-US"/>
              </w:rPr>
              <w:t>-3.33E</w:t>
            </w:r>
            <w:r w:rsidRPr="00164A79">
              <w:rPr>
                <w:rFonts w:ascii="Arial" w:eastAsiaTheme="minorEastAsia" w:hAnsi="Arial" w:cs="Arial"/>
                <w:color w:val="333333"/>
                <w:sz w:val="16"/>
                <w:szCs w:val="16"/>
                <w:vertAlign w:val="superscript"/>
                <w:lang w:val="en-US"/>
              </w:rPr>
              <w:t>-7</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PEVuZE5vdGU+PENpdGU+PEF1dGhvcj5Sb2phczwvQXV0aG9yPjxZZWFyPjE5OTk8L1llYXI+PFJl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PEVuZE5vdGU+PENpdGU+PEF1dGhvcj5Sb2phczwvQXV0aG9yPjxZZWFyPjE5OTk8L1llYXI+PFJl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9" w:tooltip="Rojas, 1999 #612" w:history="1">
              <w:r w:rsidR="00DE4B14">
                <w:rPr>
                  <w:rFonts w:ascii="Arial" w:eastAsiaTheme="minorEastAsia" w:hAnsi="Arial" w:cs="Arial"/>
                  <w:noProof/>
                  <w:color w:val="333333"/>
                  <w:sz w:val="16"/>
                  <w:szCs w:val="16"/>
                  <w:lang w:val="en-US"/>
                </w:rPr>
                <w:t>69</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PEVuZE5vdGU+PENpdGU+PEF1dGhvcj5MaTwvQXV0aG9yPjxZZWFyPjE5OTc8L1llYXI+PFJlY051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PEVuZE5vdGU+PENpdGU+PEF1dGhvcj5MaTwvQXV0aG9yPjxZZWFyPjE5OTc8L1llYXI+PFJlY051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0" w:tooltip="Li, 1997 #613" w:history="1">
              <w:r w:rsidR="00DE4B14">
                <w:rPr>
                  <w:rFonts w:ascii="Arial" w:eastAsiaTheme="minorEastAsia" w:hAnsi="Arial" w:cs="Arial"/>
                  <w:noProof/>
                  <w:color w:val="333333"/>
                  <w:sz w:val="16"/>
                  <w:szCs w:val="16"/>
                  <w:lang w:val="en-US"/>
                </w:rPr>
                <w:t>70</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274F4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Pr>
                <w:rFonts w:ascii="Arial" w:eastAsiaTheme="minorEastAsia" w:hAnsi="Arial" w:cs="Arial"/>
                <w:color w:val="333333"/>
                <w:sz w:val="16"/>
                <w:szCs w:val="16"/>
                <w:vertAlign w:val="subscript"/>
                <w:lang w:val="en-US"/>
              </w:rPr>
              <w:t>s</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463FBC">
              <w:rPr>
                <w:rFonts w:ascii="Arial" w:eastAsiaTheme="minorEastAsia" w:hAnsi="Arial" w:cs="Arial"/>
                <w:color w:val="333333"/>
                <w:sz w:val="16"/>
                <w:szCs w:val="16"/>
                <w:lang w:val="en-US"/>
              </w:rPr>
              <w:t>IT</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1.0-3.0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8" w:tooltip="Zhang, 2007 #623" w:history="1">
              <w:r w:rsidR="00DE4B14">
                <w:rPr>
                  <w:rFonts w:ascii="Arial" w:eastAsiaTheme="minorEastAsia" w:hAnsi="Arial" w:cs="Arial"/>
                  <w:noProof/>
                  <w:color w:val="333333"/>
                  <w:sz w:val="16"/>
                  <w:szCs w:val="16"/>
                  <w:lang w:val="en-US"/>
                </w:rPr>
                <w:t>68</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of </w:t>
            </w: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p>
        </w:tc>
      </w:tr>
      <w:tr w:rsidR="00DE4B14" w:rsidRPr="00274F4A"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7E45C1">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1.0-2.0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PEVuZE5vdGU+PENpdGU+PEF1dGhvcj5KdXJhZG88L0F1dGhvcj48WWVhcj4yMDA4PC9ZZWFyPjxS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==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PEVuZE5vdGU+PENpdGU+PEF1dGhvcj5KdXJhZG88L0F1dGhvcj48WWVhcj4yMDA4PC9ZZWFyPjxS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==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12" w:tooltip="Jurado, 2008 #607" w:history="1">
              <w:r w:rsidR="00DE4B14">
                <w:rPr>
                  <w:rFonts w:ascii="Arial" w:eastAsiaTheme="minorEastAsia" w:hAnsi="Arial" w:cs="Arial"/>
                  <w:noProof/>
                  <w:color w:val="333333"/>
                  <w:sz w:val="16"/>
                  <w:szCs w:val="16"/>
                  <w:lang w:val="en-US"/>
                </w:rPr>
                <w:t>12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13" w:author="DarioFD" w:date="2012-03-07T13:04:00Z">
              <w:r>
                <w:rPr>
                  <w:rFonts w:ascii="Arial" w:eastAsiaTheme="minorEastAsia" w:hAnsi="Arial" w:cs="Arial"/>
                  <w:color w:val="333333"/>
                  <w:sz w:val="16"/>
                  <w:szCs w:val="16"/>
                  <w:lang w:val="en-US"/>
                </w:rPr>
                <w:t>------</w:t>
              </w:r>
            </w:ins>
          </w:p>
        </w:tc>
        <w:tc>
          <w:tcPr>
            <w:tcW w:w="4692" w:type="dxa"/>
          </w:tcPr>
          <w:p w:rsidR="00DE4B14" w:rsidRPr="00274F4A"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IFN-</w:t>
            </w:r>
            <w:r w:rsidRPr="00274F4A">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274F4A"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s</w:t>
            </w:r>
            <w:proofErr w:type="spellEnd"/>
          </w:p>
        </w:tc>
        <w:tc>
          <w:tcPr>
            <w:tcW w:w="1307" w:type="dxa"/>
            <w:tcBorders>
              <w:left w:val="none" w:sz="0" w:space="0" w:color="auto"/>
              <w:right w:val="none" w:sz="0" w:space="0" w:color="auto"/>
            </w:tcBorders>
          </w:tcPr>
          <w:p w:rsidR="00DE4B14" w:rsidRPr="00FC102F" w:rsidRDefault="00DE4B14" w:rsidP="00FA5B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39.6-52.0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UD</w:t>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14" w:author="DarioFD" w:date="2012-03-07T13:04:00Z">
              <w:r>
                <w:rPr>
                  <w:rFonts w:ascii="Arial" w:eastAsiaTheme="minorEastAsia" w:hAnsi="Arial" w:cs="Arial"/>
                  <w:color w:val="333333"/>
                  <w:sz w:val="16"/>
                  <w:szCs w:val="16"/>
                  <w:lang w:val="en-US"/>
                </w:rPr>
                <w:t>------</w:t>
              </w:r>
            </w:ins>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s</w:t>
            </w:r>
            <w:r>
              <w:rPr>
                <w:rFonts w:ascii="Arial" w:eastAsiaTheme="minorEastAsia" w:hAnsi="Arial" w:cs="Arial"/>
                <w:color w:val="333333"/>
                <w:sz w:val="16"/>
                <w:szCs w:val="16"/>
                <w:lang w:val="en-US"/>
              </w:rPr>
              <w:t xml:space="preserve"> IFN-</w:t>
            </w:r>
            <w:r w:rsidRPr="00274F4A">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 xml:space="preserve">s </w:t>
            </w:r>
            <w:r>
              <w:rPr>
                <w:rFonts w:ascii="Arial" w:eastAsiaTheme="minorEastAsia" w:hAnsi="Arial" w:cs="Arial"/>
                <w:color w:val="333333"/>
                <w:sz w:val="16"/>
                <w:szCs w:val="16"/>
                <w:lang w:val="en-US"/>
              </w:rPr>
              <w:t>ratio</w:t>
            </w:r>
          </w:p>
        </w:tc>
      </w:tr>
      <w:tr w:rsidR="00DE4B14"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0C408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1-5</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w:t>
            </w: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15" w:author="DarioFD" w:date="2012-03-07T13:04:00Z">
              <w:r>
                <w:rPr>
                  <w:rFonts w:ascii="Arial" w:eastAsiaTheme="minorEastAsia" w:hAnsi="Arial" w:cs="Arial"/>
                  <w:color w:val="333333"/>
                  <w:sz w:val="16"/>
                  <w:szCs w:val="16"/>
                  <w:lang w:val="en-US"/>
                </w:rPr>
                <w:t>------</w:t>
              </w:r>
            </w:ins>
          </w:p>
        </w:tc>
        <w:tc>
          <w:tcPr>
            <w:tcW w:w="4692" w:type="dxa"/>
          </w:tcPr>
          <w:p w:rsidR="00DE4B14" w:rsidRPr="00274F4A" w:rsidRDefault="00DE4B14" w:rsidP="00274F4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TNF-</w:t>
            </w:r>
            <w:r>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274F4A"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s</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20.1-27.8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UD</w:t>
            </w: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16" w:author="DarioFD" w:date="2012-03-07T13:04:00Z">
              <w:r>
                <w:rPr>
                  <w:rFonts w:ascii="Arial" w:eastAsiaTheme="minorEastAsia" w:hAnsi="Arial" w:cs="Arial"/>
                  <w:color w:val="333333"/>
                  <w:sz w:val="16"/>
                  <w:szCs w:val="16"/>
                  <w:lang w:val="en-US"/>
                </w:rPr>
                <w:t>------</w:t>
              </w:r>
            </w:ins>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s</w:t>
            </w:r>
            <w:r>
              <w:rPr>
                <w:rFonts w:ascii="Arial" w:eastAsiaTheme="minorEastAsia" w:hAnsi="Arial" w:cs="Arial"/>
                <w:color w:val="333333"/>
                <w:sz w:val="16"/>
                <w:szCs w:val="16"/>
                <w:lang w:val="en-US"/>
              </w:rPr>
              <w:t xml:space="preserve"> TNF-</w:t>
            </w:r>
            <w:r>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 xml:space="preserve">s </w:t>
            </w:r>
            <w:r>
              <w:rPr>
                <w:rFonts w:ascii="Arial" w:eastAsiaTheme="minorEastAsia" w:hAnsi="Arial" w:cs="Arial"/>
                <w:color w:val="333333"/>
                <w:sz w:val="16"/>
                <w:szCs w:val="16"/>
                <w:lang w:val="en-US"/>
              </w:rPr>
              <w:t>ratio</w:t>
            </w:r>
          </w:p>
        </w:tc>
      </w:tr>
      <w:tr w:rsidR="00DE4B14"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AD1980">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7.71E</w:t>
            </w:r>
            <w:r w:rsidRPr="00FF4AFC">
              <w:rPr>
                <w:rFonts w:ascii="Arial" w:eastAsiaTheme="minorEastAsia" w:hAnsi="Arial" w:cs="Arial"/>
                <w:color w:val="333333"/>
                <w:sz w:val="16"/>
                <w:szCs w:val="16"/>
                <w:vertAlign w:val="superscript"/>
                <w:lang w:val="en-US"/>
              </w:rPr>
              <w:t>-5</w:t>
            </w:r>
            <w:r>
              <w:rPr>
                <w:rFonts w:ascii="Arial" w:eastAsiaTheme="minorEastAsia" w:hAnsi="Arial" w:cs="Arial"/>
                <w:color w:val="333333"/>
                <w:sz w:val="16"/>
                <w:szCs w:val="16"/>
                <w:lang w:val="en-US"/>
              </w:rPr>
              <w:t>-7.71E</w:t>
            </w:r>
            <w:r w:rsidRPr="00FF4AFC">
              <w:rPr>
                <w:rFonts w:ascii="Arial" w:eastAsiaTheme="minorEastAsia" w:hAnsi="Arial" w:cs="Arial"/>
                <w:color w:val="333333"/>
                <w:sz w:val="16"/>
                <w:szCs w:val="16"/>
                <w:vertAlign w:val="superscript"/>
                <w:lang w:val="en-US"/>
              </w:rPr>
              <w:t>-3</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Proliferation rate of LT</w:t>
            </w:r>
            <w:r w:rsidRPr="00274F4A">
              <w:rPr>
                <w:rFonts w:ascii="Arial" w:eastAsiaTheme="minorEastAsia" w:hAnsi="Arial" w:cs="Arial"/>
                <w:color w:val="333333"/>
                <w:sz w:val="16"/>
                <w:szCs w:val="16"/>
                <w:vertAlign w:val="subscript"/>
                <w:lang w:val="en-US"/>
              </w:rPr>
              <w:t>0</w:t>
            </w:r>
          </w:p>
        </w:tc>
      </w:tr>
      <w:tr w:rsidR="00DE4B14"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AD1980">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Pr>
                <w:rFonts w:ascii="Arial" w:eastAsiaTheme="minorEastAsia" w:hAnsi="Arial" w:cs="Arial"/>
                <w:color w:val="333333"/>
                <w:sz w:val="16"/>
                <w:szCs w:val="16"/>
                <w:vertAlign w:val="subscript"/>
                <w:lang w:val="en-US"/>
              </w:rPr>
              <w:t>s</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0.0083-0.83</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Proliferation rate of LT</w:t>
            </w:r>
            <w:r>
              <w:rPr>
                <w:rFonts w:ascii="Arial" w:eastAsiaTheme="minorEastAsia" w:hAnsi="Arial" w:cs="Arial"/>
                <w:color w:val="333333"/>
                <w:sz w:val="16"/>
                <w:szCs w:val="16"/>
                <w:vertAlign w:val="subscript"/>
                <w:lang w:val="en-US"/>
              </w:rPr>
              <w:t>s</w:t>
            </w:r>
          </w:p>
        </w:tc>
      </w:tr>
      <w:tr w:rsidR="00DE4B14"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10364D">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IT</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proliferation rate by CD137</w:t>
            </w:r>
          </w:p>
        </w:tc>
      </w:tr>
      <w:tr w:rsidR="00DE4B14"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0766C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.0E-3-</w:t>
            </w: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.0E-1</w:t>
            </w: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rsidRPr="00FC102F">
              <w:rPr>
                <w:rFonts w:ascii="Arial" w:eastAsiaTheme="minorEastAsia" w:hAnsi="Arial" w:cs="Arial"/>
                <w:color w:val="333333"/>
                <w:sz w:val="16"/>
                <w:szCs w:val="16"/>
                <w:lang w:val="en-US"/>
              </w:rPr>
              <w:t xml:space="preserve"> </w:t>
            </w: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Apoptosis rate of LT</w:t>
            </w:r>
            <w:r w:rsidRPr="00274F4A">
              <w:rPr>
                <w:rFonts w:ascii="Arial" w:eastAsiaTheme="minorEastAsia" w:hAnsi="Arial" w:cs="Arial"/>
                <w:color w:val="333333"/>
                <w:sz w:val="16"/>
                <w:szCs w:val="16"/>
                <w:vertAlign w:val="subscript"/>
                <w:lang w:val="en-US"/>
              </w:rPr>
              <w:t>0</w:t>
            </w:r>
          </w:p>
        </w:tc>
      </w:tr>
      <w:tr w:rsidR="00DE4B14" w:rsidRPr="00274F4A"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Pr>
                <w:rFonts w:ascii="Arial" w:eastAsiaTheme="minorEastAsia" w:hAnsi="Arial" w:cs="Arial"/>
                <w:color w:val="333333"/>
                <w:sz w:val="16"/>
                <w:szCs w:val="16"/>
                <w:lang w:val="en-US"/>
              </w:rPr>
              <w:t>T</w:t>
            </w:r>
            <w:r>
              <w:rPr>
                <w:rFonts w:ascii="Arial" w:eastAsiaTheme="minorEastAsia" w:hAnsi="Arial" w:cs="Arial"/>
                <w:color w:val="333333"/>
                <w:sz w:val="16"/>
                <w:szCs w:val="16"/>
                <w:vertAlign w:val="subscript"/>
                <w:lang w:val="en-US"/>
              </w:rPr>
              <w:t>s</w:t>
            </w:r>
            <w:proofErr w:type="spellEnd"/>
          </w:p>
        </w:tc>
        <w:tc>
          <w:tcPr>
            <w:tcW w:w="1307" w:type="dxa"/>
          </w:tcPr>
          <w:p w:rsidR="00DE4B14" w:rsidRPr="00FC102F" w:rsidRDefault="00DE4B14" w:rsidP="00867EE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2.0E-3-2.0E-1</w:t>
            </w:r>
          </w:p>
        </w:tc>
        <w:tc>
          <w:tcPr>
            <w:tcW w:w="1398" w:type="dxa"/>
          </w:tcPr>
          <w:p w:rsidR="00DE4B14" w:rsidRPr="00FC102F" w:rsidRDefault="00DE4B14" w:rsidP="00867EE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867EE7"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7E45C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Apoptosis rate of LT</w:t>
            </w:r>
            <w:r>
              <w:rPr>
                <w:rFonts w:ascii="Arial" w:eastAsiaTheme="minorEastAsia" w:hAnsi="Arial" w:cs="Arial"/>
                <w:color w:val="333333"/>
                <w:sz w:val="16"/>
                <w:szCs w:val="16"/>
                <w:vertAlign w:val="subscript"/>
                <w:lang w:val="en-US"/>
              </w:rPr>
              <w:t>s</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sidRPr="0010364D">
              <w:rPr>
                <w:rFonts w:ascii="Arial" w:eastAsiaTheme="minorEastAsia" w:hAnsi="Arial" w:cs="Arial"/>
                <w:color w:val="333333"/>
                <w:sz w:val="16"/>
                <w:szCs w:val="16"/>
                <w:lang w:val="en-US"/>
              </w:rPr>
              <w:t>IT</w:t>
            </w:r>
            <w:proofErr w:type="spellEnd"/>
          </w:p>
        </w:tc>
        <w:tc>
          <w:tcPr>
            <w:tcW w:w="1307"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2.0-5.0</w:t>
            </w: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867E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7E45C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apoptosis rate by CD137</w:t>
            </w:r>
          </w:p>
        </w:tc>
      </w:tr>
      <w:tr w:rsidR="00DE4B14"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F74A4" w:rsidRDefault="00DE4B14" w:rsidP="00B077F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sidRPr="00A9618B">
              <w:rPr>
                <w:rFonts w:ascii="Arial" w:eastAsiaTheme="minorEastAsia" w:hAnsi="Arial" w:cs="Arial"/>
                <w:color w:val="333333"/>
                <w:sz w:val="16"/>
                <w:szCs w:val="16"/>
                <w:vertAlign w:val="subscript"/>
                <w:lang w:val="en-US"/>
              </w:rPr>
              <w:t>(</w:t>
            </w:r>
            <w:proofErr w:type="spellStart"/>
            <w:r w:rsidRPr="00A9618B">
              <w:rPr>
                <w:rFonts w:ascii="Arial" w:eastAsiaTheme="minorEastAsia" w:hAnsi="Arial" w:cs="Arial"/>
                <w:color w:val="333333"/>
                <w:sz w:val="16"/>
                <w:szCs w:val="16"/>
                <w:vertAlign w:val="subscript"/>
                <w:lang w:val="en-US"/>
              </w:rPr>
              <w:t>T_Ab</w:t>
            </w:r>
            <w:proofErr w:type="spellEnd"/>
            <w:r w:rsidRPr="00A9618B">
              <w:rPr>
                <w:rFonts w:ascii="Arial" w:eastAsiaTheme="minorEastAsia" w:hAnsi="Arial" w:cs="Arial"/>
                <w:color w:val="333333"/>
                <w:sz w:val="16"/>
                <w:szCs w:val="16"/>
                <w:vertAlign w:val="subscript"/>
                <w:lang w:val="en-US"/>
              </w:rPr>
              <w:t>)</w:t>
            </w:r>
          </w:p>
        </w:tc>
        <w:tc>
          <w:tcPr>
            <w:tcW w:w="1307" w:type="dxa"/>
          </w:tcPr>
          <w:p w:rsidR="00DE4B14" w:rsidRDefault="00DE4B14" w:rsidP="00BC4C2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398" w:type="dxa"/>
          </w:tcPr>
          <w:p w:rsidR="00DE4B14" w:rsidRPr="00FC102F" w:rsidRDefault="00DE4B14" w:rsidP="00BC4C2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867EE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17" w:author="DarioFD" w:date="2012-03-07T13:07:00Z">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ins>
          </w:p>
        </w:tc>
        <w:tc>
          <w:tcPr>
            <w:tcW w:w="4692" w:type="dxa"/>
          </w:tcPr>
          <w:p w:rsidR="00DE4B14" w:rsidRPr="007E45C1" w:rsidRDefault="00B85AD4" w:rsidP="007E45C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18" w:author="DarioFD" w:date="2012-03-07T13:05:00Z">
              <w:r>
                <w:rPr>
                  <w:rFonts w:ascii="Arial" w:eastAsiaTheme="minorEastAsia" w:hAnsi="Arial" w:cs="Arial"/>
                  <w:color w:val="333333"/>
                  <w:sz w:val="16"/>
                  <w:szCs w:val="16"/>
                  <w:lang w:val="en-US"/>
                </w:rPr>
                <w:t>LT-</w:t>
              </w:r>
            </w:ins>
            <w:proofErr w:type="spellStart"/>
            <w:ins w:id="219" w:author="DarioFD" w:date="2012-03-07T13:06:00Z">
              <w:r>
                <w:rPr>
                  <w:rFonts w:ascii="Arial" w:eastAsiaTheme="minorEastAsia" w:hAnsi="Arial" w:cs="Arial"/>
                  <w:color w:val="333333"/>
                  <w:sz w:val="16"/>
                  <w:szCs w:val="16"/>
                  <w:lang w:val="en-US"/>
                </w:rPr>
                <w:t>m</w:t>
              </w:r>
            </w:ins>
            <w:ins w:id="220" w:author="DarioFD" w:date="2012-03-07T13:05:00Z">
              <w:r>
                <w:rPr>
                  <w:rFonts w:ascii="Arial" w:eastAsiaTheme="minorEastAsia" w:hAnsi="Arial" w:cs="Arial"/>
                  <w:color w:val="333333"/>
                  <w:sz w:val="16"/>
                  <w:szCs w:val="16"/>
                  <w:lang w:val="en-US"/>
                </w:rPr>
                <w:t>Ab</w:t>
              </w:r>
              <w:proofErr w:type="spellEnd"/>
              <w:r>
                <w:rPr>
                  <w:rFonts w:ascii="Arial" w:eastAsiaTheme="minorEastAsia" w:hAnsi="Arial" w:cs="Arial"/>
                  <w:color w:val="333333"/>
                  <w:sz w:val="16"/>
                  <w:szCs w:val="16"/>
                  <w:lang w:val="en-US"/>
                </w:rPr>
                <w:t xml:space="preserve"> bi</w:t>
              </w:r>
            </w:ins>
            <w:ins w:id="221" w:author="DarioFD" w:date="2012-03-07T13:06:00Z">
              <w:r>
                <w:rPr>
                  <w:rFonts w:ascii="Arial" w:eastAsiaTheme="minorEastAsia" w:hAnsi="Arial" w:cs="Arial"/>
                  <w:color w:val="333333"/>
                  <w:sz w:val="16"/>
                  <w:szCs w:val="16"/>
                  <w:lang w:val="en-US"/>
                </w:rPr>
                <w:t>nding rate</w:t>
              </w:r>
            </w:ins>
          </w:p>
        </w:tc>
      </w:tr>
      <w:tr w:rsidR="00DE4B14" w:rsidRPr="007F414E"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F74A4" w:rsidRDefault="00DE4B14" w:rsidP="00B077F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rRT</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Default="00DE4B14" w:rsidP="00BC4C2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867E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B85AD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22" w:author="DarioFD" w:date="2012-03-07T13:08:00Z">
              <w:r>
                <w:rPr>
                  <w:rFonts w:ascii="Arial" w:eastAsiaTheme="minorEastAsia" w:hAnsi="Arial" w:cs="Arial"/>
                  <w:color w:val="333333"/>
                  <w:sz w:val="16"/>
                  <w:szCs w:val="16"/>
                  <w:lang w:val="en-US"/>
                </w:rPr>
                <w:t>------</w:t>
              </w:r>
            </w:ins>
          </w:p>
        </w:tc>
        <w:tc>
          <w:tcPr>
            <w:tcW w:w="4692" w:type="dxa"/>
            <w:tcBorders>
              <w:left w:val="none" w:sz="0" w:space="0" w:color="auto"/>
              <w:right w:val="none" w:sz="0" w:space="0" w:color="auto"/>
            </w:tcBorders>
          </w:tcPr>
          <w:p w:rsidR="00DE4B14" w:rsidRPr="007E45C1" w:rsidRDefault="00DE4B14" w:rsidP="007E45C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7E45C1">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CD137</w:t>
            </w:r>
            <w:r w:rsidRPr="007E45C1">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7E45C1">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ratio</w:t>
            </w:r>
          </w:p>
        </w:tc>
      </w:tr>
      <w:tr w:rsidR="00DE4B14" w:rsidRPr="00AE71F6"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μα</w:t>
            </w:r>
            <w:r>
              <w:rPr>
                <w:rFonts w:ascii="Arial" w:eastAsiaTheme="minorEastAsia" w:hAnsi="Arial" w:cs="Arial"/>
                <w:color w:val="333333"/>
                <w:sz w:val="16"/>
                <w:szCs w:val="16"/>
                <w:lang w:val="en-US"/>
              </w:rPr>
              <w:t>T</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B85AD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23" w:author="DarioFD" w:date="2012-03-07T13:09:00Z">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ins>
          </w:p>
        </w:tc>
        <w:tc>
          <w:tcPr>
            <w:tcW w:w="4692" w:type="dxa"/>
          </w:tcPr>
          <w:p w:rsidR="00DE4B14" w:rsidRPr="00FC102F" w:rsidRDefault="00DE4B14" w:rsidP="007E45C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6"/>
                <w:lang w:val="en-US"/>
              </w:rPr>
            </w:pPr>
            <w:r w:rsidRPr="00FC102F">
              <w:rPr>
                <w:rFonts w:ascii="Arial" w:hAnsi="Arial" w:cs="Arial"/>
                <w:sz w:val="16"/>
                <w:szCs w:val="16"/>
                <w:lang w:val="en-US"/>
              </w:rPr>
              <w:t xml:space="preserve">Maximum rate of TNF-dependent apoptosis of </w:t>
            </w:r>
            <w:r>
              <w:rPr>
                <w:rFonts w:ascii="Arial" w:hAnsi="Arial" w:cs="Arial"/>
                <w:sz w:val="16"/>
                <w:szCs w:val="16"/>
                <w:lang w:val="en-US"/>
              </w:rPr>
              <w:t>LT</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B077F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sidRPr="00FC102F">
              <w:rPr>
                <w:rFonts w:ascii="Arial" w:eastAsiaTheme="minorEastAsia" w:hAnsi="Arial" w:cs="Arial"/>
                <w:color w:val="333333"/>
                <w:sz w:val="16"/>
                <w:szCs w:val="16"/>
                <w:lang w:val="en-US"/>
              </w:rPr>
              <w:t>α</w:t>
            </w:r>
            <w:r w:rsidRPr="00B077FA">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1.0-10.0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4015A5" w:rsidP="00754E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D11C9F"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24" w:author="DarioFD" w:date="2012-03-07T13:17:00Z">
              <w:r>
                <w:rPr>
                  <w:rFonts w:ascii="Arial" w:hAnsi="Arial" w:cs="Arial"/>
                  <w:sz w:val="16"/>
                  <w:szCs w:val="16"/>
                </w:rPr>
                <w:t>ng</w:t>
              </w:r>
              <w:r w:rsidRPr="00DE4B14">
                <w:rPr>
                  <w:rFonts w:ascii="Arial" w:hAnsi="Arial" w:cs="Arial"/>
                  <w:sz w:val="16"/>
                  <w:szCs w:val="16"/>
                  <w:vertAlign w:val="superscript"/>
                </w:rPr>
                <w:t>-1</w:t>
              </w:r>
            </w:ins>
          </w:p>
        </w:tc>
        <w:tc>
          <w:tcPr>
            <w:tcW w:w="4692" w:type="dxa"/>
            <w:tcBorders>
              <w:left w:val="none" w:sz="0" w:space="0" w:color="auto"/>
              <w:right w:val="none" w:sz="0" w:space="0" w:color="auto"/>
            </w:tcBorders>
          </w:tcPr>
          <w:p w:rsidR="00DE4B14" w:rsidRPr="00FC102F" w:rsidRDefault="00DE4B14" w:rsidP="007E45C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6"/>
                <w:lang w:val="en-US"/>
              </w:rPr>
            </w:pPr>
            <w:r w:rsidRPr="00FC102F">
              <w:rPr>
                <w:rFonts w:ascii="Arial" w:hAnsi="Arial" w:cs="Arial"/>
                <w:sz w:val="16"/>
                <w:szCs w:val="16"/>
                <w:lang w:val="en-US"/>
              </w:rPr>
              <w:t xml:space="preserve">TNF half-sat for TNF-dependent apoptosis of </w:t>
            </w:r>
            <w:r>
              <w:rPr>
                <w:rFonts w:ascii="Arial" w:hAnsi="Arial" w:cs="Arial"/>
                <w:sz w:val="16"/>
                <w:szCs w:val="16"/>
                <w:lang w:val="en-US"/>
              </w:rPr>
              <w:t>LT</w:t>
            </w:r>
          </w:p>
        </w:tc>
      </w:tr>
      <w:tr w:rsidR="00DE4B14" w:rsidRPr="007E45C1"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B077FA">
              <w:rPr>
                <w:rFonts w:ascii="Symbol" w:eastAsiaTheme="minorEastAsia" w:hAnsi="Symbol" w:cs="Arial"/>
                <w:color w:val="333333"/>
                <w:sz w:val="16"/>
                <w:szCs w:val="16"/>
                <w:lang w:val="en-US"/>
              </w:rPr>
              <w:t></w:t>
            </w:r>
            <w:proofErr w:type="spellStart"/>
            <w:r>
              <w:rPr>
                <w:rFonts w:ascii="Arial" w:eastAsiaTheme="minorEastAsia" w:hAnsi="Arial" w:cs="Arial"/>
                <w:color w:val="333333"/>
                <w:sz w:val="16"/>
                <w:szCs w:val="16"/>
                <w:lang w:val="en-US"/>
              </w:rPr>
              <w:t>Ap</w:t>
            </w:r>
            <w:proofErr w:type="spellEnd"/>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2.0-20.0</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&lt;EndNote&gt;&lt;Cite&gt;&lt;Author&gt;Potten C. S.&lt;/Author&gt;&lt;Year&gt;2004&lt;/Year&gt;&lt;RecNum&gt;611&lt;/RecNum&gt;&lt;DisplayText&gt;[71]&lt;/DisplayText&gt;&lt;record&gt;&lt;rec-number&gt;611&lt;/rec-number&gt;&lt;foreign-keys&gt;&lt;key app="EN" db-id="rzwf00dpt2zpz6edw0avdp5ds5xw90e2x2r2"&gt;611&lt;/key&gt;&lt;/foreign-keys&gt;&lt;ref-type name="Book"&gt;6&lt;/ref-type&gt;&lt;contributors&gt;&lt;authors&gt;&lt;author&gt;Potten C. S. ,&lt;/author&gt;&lt;author&gt;Wilson J. W. &lt;/author&gt;&lt;/authors&gt;&lt;/contributors&gt;&lt;titles&gt;&lt;title&gt;Apoptosis: the life and death of cells&lt;/title&gt;&lt;/titles&gt;&lt;section&gt;192&lt;/section&gt;&lt;dates&gt;&lt;year&gt;2004&lt;/year&gt;&lt;/dates&gt;&lt;publisher&gt;Cambridge University Prees&lt;/publisher&gt;&lt;urls&gt;&lt;/urls&gt;&lt;/record&gt;&lt;/Cite&gt;&lt;/EndNote&gt;</w:instrText>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1" w:tooltip="Potten C. S. , 2004 #611" w:history="1">
              <w:r w:rsidR="00DE4B14">
                <w:rPr>
                  <w:rFonts w:ascii="Arial" w:eastAsiaTheme="minorEastAsia" w:hAnsi="Arial" w:cs="Arial"/>
                  <w:noProof/>
                  <w:color w:val="333333"/>
                  <w:sz w:val="16"/>
                  <w:szCs w:val="16"/>
                  <w:lang w:val="en-US"/>
                </w:rPr>
                <w:t>71</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B85AD4" w:rsidP="00B85AD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25" w:author="DarioFD" w:date="2012-03-07T13:09:00Z">
              <w:r>
                <w:rPr>
                  <w:rFonts w:ascii="Arial" w:eastAsiaTheme="minorEastAsia" w:hAnsi="Arial" w:cs="Arial"/>
                  <w:color w:val="333333"/>
                  <w:sz w:val="16"/>
                  <w:szCs w:val="16"/>
                  <w:lang w:val="en-US"/>
                </w:rPr>
                <w:t>h</w:t>
              </w:r>
            </w:ins>
          </w:p>
        </w:tc>
        <w:tc>
          <w:tcPr>
            <w:tcW w:w="4692" w:type="dxa"/>
          </w:tcPr>
          <w:p w:rsidR="00DE4B14" w:rsidRPr="00FC102F" w:rsidRDefault="00DE4B14" w:rsidP="00DC715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Duration of Apoptosis</w:t>
            </w:r>
          </w:p>
        </w:tc>
      </w:tr>
      <w:tr w:rsidR="00DE4B14" w:rsidRPr="0043237D"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μ</w:t>
            </w:r>
            <w:r>
              <w:rPr>
                <w:rFonts w:ascii="Symbol" w:eastAsiaTheme="minorEastAsia" w:hAnsi="Symbol" w:cs="Arial"/>
                <w:color w:val="333333"/>
                <w:sz w:val="16"/>
                <w:szCs w:val="16"/>
                <w:lang w:val="en-US"/>
              </w:rPr>
              <w:t></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0.041-0.16</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D11C9F"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26" w:author="DarioFD" w:date="2012-03-07T13:18:00Z">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ins>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 rate of TNF-</w:t>
            </w:r>
            <w:r w:rsidRPr="00DC7150">
              <w:rPr>
                <w:rFonts w:ascii="Symbol" w:eastAsiaTheme="minorEastAsia" w:hAnsi="Symbol" w:cs="Arial"/>
                <w:color w:val="333333"/>
                <w:sz w:val="16"/>
                <w:szCs w:val="16"/>
                <w:lang w:val="en-US"/>
              </w:rPr>
              <w:t></w:t>
            </w:r>
          </w:p>
        </w:tc>
      </w:tr>
      <w:tr w:rsidR="00DE4B14" w:rsidRPr="007F414E" w:rsidTr="00CC0083">
        <w:trPr>
          <w:trHeight w:val="130"/>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μ</w:t>
            </w:r>
            <w:r w:rsidRPr="007E45C1">
              <w:rPr>
                <w:rFonts w:ascii="Symbol" w:eastAsiaTheme="minorEastAsia" w:hAnsi="Symbol" w:cs="Arial"/>
                <w:color w:val="333333"/>
                <w:sz w:val="16"/>
                <w:szCs w:val="16"/>
                <w:lang w:val="en-US"/>
              </w:rPr>
              <w:t></w:t>
            </w:r>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0.041-0.16</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4015A5" w:rsidP="00754E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PEVuZE5vdGU+PENpdGU+PEF1dGhvcj5Mb3J0YXQtSmFjb2I8L0F1dGhvcj48WWVhcj4xOTk2PC9Z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PEVuZE5vdGU+PENpdGU+PEF1dGhvcj5Mb3J0YXQtSmFjb2I8L0F1dGhvcj48WWVhcj4xOTk2PC9Z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2" w:tooltip="Lortat-Jacob, 1996 #627" w:history="1">
              <w:r w:rsidR="00DE4B14">
                <w:rPr>
                  <w:rFonts w:ascii="Arial" w:eastAsiaTheme="minorEastAsia" w:hAnsi="Arial" w:cs="Arial"/>
                  <w:noProof/>
                  <w:color w:val="333333"/>
                  <w:sz w:val="16"/>
                  <w:szCs w:val="16"/>
                  <w:lang w:val="en-US"/>
                </w:rPr>
                <w:t>72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PEVuZE5vdGU+PENpdGU+PEF1dGhvcj5NaXlha2F3YTwvQXV0aG9yPjxZZWFyPjIwMTE8L1llYXI+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PEVuZE5vdGU+PENpdGU+PEF1dGhvcj5NaXlha2F3YTwvQXV0aG9yPjxZZWFyPjIwMTE8L1llYXI+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3" w:tooltip="Miyakawa, 2011 #800" w:history="1">
              <w:r w:rsidR="00DE4B14">
                <w:rPr>
                  <w:rFonts w:ascii="Arial" w:eastAsiaTheme="minorEastAsia" w:hAnsi="Arial" w:cs="Arial"/>
                  <w:noProof/>
                  <w:color w:val="333333"/>
                  <w:sz w:val="16"/>
                  <w:szCs w:val="16"/>
                  <w:lang w:val="en-US"/>
                </w:rPr>
                <w:t>73</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D11C9F"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ins w:id="227" w:author="DarioFD" w:date="2012-03-07T13:18:00Z">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ins>
          </w:p>
        </w:tc>
        <w:tc>
          <w:tcPr>
            <w:tcW w:w="4692" w:type="dxa"/>
          </w:tcPr>
          <w:p w:rsidR="00DE4B14" w:rsidRPr="00FC102F" w:rsidRDefault="00DE4B14" w:rsidP="00DC715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 rate of IFN-</w:t>
            </w:r>
            <w:r>
              <w:rPr>
                <w:rFonts w:ascii="Symbol" w:eastAsiaTheme="minorEastAsia" w:hAnsi="Symbol" w:cs="Arial"/>
                <w:color w:val="333333"/>
                <w:sz w:val="16"/>
                <w:szCs w:val="16"/>
                <w:lang w:val="en-US"/>
              </w:rPr>
              <w:t></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DE4B14" w:rsidP="00DC7150">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μAg</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sidRPr="00C076E1">
              <w:rPr>
                <w:rFonts w:ascii="Arial" w:eastAsiaTheme="minorEastAsia" w:hAnsi="Arial" w:cs="Arial"/>
                <w:color w:val="333333"/>
                <w:sz w:val="16"/>
                <w:szCs w:val="16"/>
                <w:lang w:val="en-US"/>
              </w:rPr>
              <w:t>0.041</w:t>
            </w:r>
            <w:r w:rsidRPr="00C076E1">
              <w:rPr>
                <w:rFonts w:ascii="Arial" w:eastAsiaTheme="minorEastAsia" w:hAnsi="Arial" w:cs="Arial"/>
                <w:color w:val="333333"/>
                <w:sz w:val="16"/>
                <w:szCs w:val="16"/>
                <w:lang w:val="en-US"/>
              </w:rPr>
              <w:tab/>
              <w:t>0.15</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D11C9F"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28" w:author="DarioFD" w:date="2012-03-07T13:18:00Z">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ins>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Degradation/internalization rate of Ag</w:t>
            </w:r>
          </w:p>
        </w:tc>
      </w:tr>
      <w:tr w:rsidR="00DE4B14" w:rsidRPr="00AE71F6"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453BDA" w:rsidRDefault="00DE4B14" w:rsidP="00453BDA">
            <w:pPr>
              <w:autoSpaceDE w:val="0"/>
              <w:autoSpaceDN w:val="0"/>
              <w:adjustRightInd w:val="0"/>
              <w:jc w:val="both"/>
              <w:rPr>
                <w:rFonts w:ascii="Symbol" w:eastAsiaTheme="minorEastAsia" w:hAnsi="Symbol" w:cs="Arial"/>
                <w:color w:val="333333"/>
                <w:sz w:val="16"/>
                <w:szCs w:val="16"/>
                <w:lang w:val="en-US"/>
              </w:rPr>
            </w:pPr>
            <w:r w:rsidRPr="004A563E">
              <w:rPr>
                <w:rFonts w:ascii="Symbol" w:eastAsiaTheme="minorEastAsia" w:hAnsi="Symbol" w:cs="Arial"/>
                <w:i/>
                <w:color w:val="333333"/>
                <w:sz w:val="16"/>
                <w:szCs w:val="16"/>
                <w:lang w:val="en-US"/>
                <w:rPrChange w:id="229" w:author="DarioFD" w:date="2012-03-07T13:25:00Z">
                  <w:rPr>
                    <w:rFonts w:ascii="Symbol" w:eastAsiaTheme="minorEastAsia" w:hAnsi="Symbol" w:cs="Arial"/>
                    <w:color w:val="333333"/>
                    <w:sz w:val="16"/>
                    <w:szCs w:val="16"/>
                    <w:lang w:val="en-US"/>
                  </w:rPr>
                </w:rPrChange>
              </w:rPr>
              <w:t></w:t>
            </w:r>
            <w:proofErr w:type="spellStart"/>
            <w:r w:rsidRPr="00453BDA">
              <w:rPr>
                <w:rFonts w:ascii="Arial" w:eastAsiaTheme="minorEastAsia" w:hAnsi="Arial" w:cs="Arial"/>
                <w:color w:val="333333"/>
                <w:sz w:val="16"/>
                <w:szCs w:val="16"/>
                <w:lang w:val="en-US"/>
              </w:rPr>
              <w:t>T</w:t>
            </w:r>
            <w:r>
              <w:rPr>
                <w:rFonts w:ascii="Arial" w:eastAsiaTheme="minorEastAsia" w:hAnsi="Arial" w:cs="Arial"/>
                <w:color w:val="333333"/>
                <w:sz w:val="16"/>
                <w:szCs w:val="16"/>
                <w:lang w:val="en-US"/>
              </w:rPr>
              <w:t>ym</w:t>
            </w:r>
            <w:proofErr w:type="spellEnd"/>
          </w:p>
        </w:tc>
        <w:tc>
          <w:tcPr>
            <w:tcW w:w="1307"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sidRPr="00C076E1">
              <w:rPr>
                <w:rFonts w:ascii="Arial" w:eastAsiaTheme="minorEastAsia" w:hAnsi="Arial" w:cs="Arial"/>
                <w:color w:val="333333"/>
                <w:sz w:val="16"/>
                <w:szCs w:val="16"/>
                <w:lang w:val="en-US"/>
              </w:rPr>
              <w:t>0.0001</w:t>
            </w:r>
            <w:r w:rsidRPr="00C076E1">
              <w:rPr>
                <w:rFonts w:ascii="Arial" w:eastAsiaTheme="minorEastAsia" w:hAnsi="Arial" w:cs="Arial"/>
                <w:color w:val="333333"/>
                <w:sz w:val="16"/>
                <w:szCs w:val="16"/>
                <w:lang w:val="en-US"/>
              </w:rPr>
              <w:tab/>
              <w:t>0.1</w:t>
            </w: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Pr>
          <w:p w:rsidR="00DE4B14" w:rsidRPr="00FC102F" w:rsidRDefault="004A563E" w:rsidP="004A563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roofErr w:type="spellStart"/>
            <w:ins w:id="230" w:author="DarioFD" w:date="2012-03-07T13:27:00Z">
              <w:r>
                <w:rPr>
                  <w:rFonts w:ascii="Arial" w:eastAsiaTheme="minorEastAsia" w:hAnsi="Arial" w:cs="Arial"/>
                  <w:color w:val="333333"/>
                  <w:sz w:val="16"/>
                  <w:szCs w:val="16"/>
                  <w:lang w:val="en-US"/>
                </w:rPr>
                <w:t>cpm</w:t>
              </w:r>
              <w:proofErr w:type="spellEnd"/>
              <w:r>
                <w:rPr>
                  <w:rFonts w:ascii="Arial" w:eastAsiaTheme="minorEastAsia" w:hAnsi="Arial" w:cs="Arial"/>
                  <w:color w:val="333333"/>
                  <w:sz w:val="16"/>
                  <w:szCs w:val="16"/>
                  <w:lang w:val="en-US"/>
                </w:rPr>
                <w:t xml:space="preserve"> </w:t>
              </w:r>
              <w:r>
                <w:rPr>
                  <w:rFonts w:ascii="Arial" w:hAnsi="Arial" w:cs="Arial"/>
                  <w:sz w:val="16"/>
                  <w:szCs w:val="16"/>
                </w:rPr>
                <w:t>cell</w:t>
              </w:r>
              <w:r w:rsidRPr="00DE4B14">
                <w:rPr>
                  <w:rFonts w:ascii="Arial" w:hAnsi="Arial" w:cs="Arial"/>
                  <w:sz w:val="16"/>
                  <w:szCs w:val="16"/>
                  <w:vertAlign w:val="superscript"/>
                </w:rPr>
                <w:t>-1</w:t>
              </w:r>
            </w:ins>
          </w:p>
        </w:tc>
        <w:tc>
          <w:tcPr>
            <w:tcW w:w="4692" w:type="dxa"/>
          </w:tcPr>
          <w:p w:rsidR="00DE4B14" w:rsidRPr="00FC102F" w:rsidRDefault="00DE4B14" w:rsidP="0071743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Scaling factor [H3]</w:t>
            </w:r>
            <w:proofErr w:type="spellStart"/>
            <w:r>
              <w:rPr>
                <w:rFonts w:ascii="Arial" w:eastAsiaTheme="minorEastAsia" w:hAnsi="Arial" w:cs="Arial"/>
                <w:color w:val="333333"/>
                <w:sz w:val="16"/>
                <w:szCs w:val="16"/>
                <w:lang w:val="en-US"/>
              </w:rPr>
              <w:t>timidine</w:t>
            </w:r>
            <w:proofErr w:type="spellEnd"/>
            <w:r>
              <w:rPr>
                <w:rFonts w:ascii="Arial" w:eastAsiaTheme="minorEastAsia" w:hAnsi="Arial" w:cs="Arial"/>
                <w:color w:val="333333"/>
                <w:sz w:val="16"/>
                <w:szCs w:val="16"/>
                <w:lang w:val="en-US"/>
              </w:rPr>
              <w:t>-proliferation</w:t>
            </w: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right w:val="none" w:sz="0" w:space="0" w:color="auto"/>
            </w:tcBorders>
          </w:tcPr>
          <w:p w:rsidR="00DE4B14" w:rsidRPr="00FC102F" w:rsidRDefault="004A563E" w:rsidP="006B6C37">
            <w:pPr>
              <w:autoSpaceDE w:val="0"/>
              <w:autoSpaceDN w:val="0"/>
              <w:adjustRightInd w:val="0"/>
              <w:jc w:val="both"/>
              <w:rPr>
                <w:rFonts w:ascii="Arial" w:eastAsiaTheme="minorEastAsia" w:hAnsi="Arial" w:cs="Arial"/>
                <w:color w:val="333333"/>
                <w:sz w:val="16"/>
                <w:szCs w:val="16"/>
                <w:lang w:val="en-US"/>
              </w:rPr>
            </w:pPr>
            <w:proofErr w:type="spellStart"/>
            <w:ins w:id="231" w:author="DarioFD" w:date="2012-03-07T13:28:00Z">
              <w:r>
                <w:rPr>
                  <w:rFonts w:ascii="Arial" w:eastAsiaTheme="minorEastAsia" w:hAnsi="Arial" w:cs="Arial"/>
                  <w:color w:val="333333"/>
                  <w:sz w:val="16"/>
                  <w:szCs w:val="16"/>
                  <w:lang w:val="en-US"/>
                </w:rPr>
                <w:t>m</w:t>
              </w:r>
            </w:ins>
            <w:del w:id="232" w:author="DarioFD" w:date="2012-03-07T13:28:00Z">
              <w:r w:rsidR="00DE4B14" w:rsidDel="004A563E">
                <w:rPr>
                  <w:rFonts w:ascii="Arial" w:eastAsiaTheme="minorEastAsia" w:hAnsi="Arial" w:cs="Arial"/>
                  <w:color w:val="333333"/>
                  <w:sz w:val="16"/>
                  <w:szCs w:val="16"/>
                  <w:lang w:val="en-US"/>
                </w:rPr>
                <w:delText>n</w:delText>
              </w:r>
            </w:del>
            <w:r w:rsidR="00DE4B14">
              <w:rPr>
                <w:rFonts w:ascii="Arial" w:eastAsiaTheme="minorEastAsia" w:hAnsi="Arial" w:cs="Arial"/>
                <w:color w:val="333333"/>
                <w:sz w:val="16"/>
                <w:szCs w:val="16"/>
                <w:lang w:val="en-US"/>
              </w:rPr>
              <w:t>Cells</w:t>
            </w:r>
            <w:proofErr w:type="spellEnd"/>
          </w:p>
        </w:tc>
        <w:tc>
          <w:tcPr>
            <w:tcW w:w="1307" w:type="dxa"/>
            <w:tcBorders>
              <w:left w:val="none" w:sz="0" w:space="0" w:color="auto"/>
              <w:right w:val="none" w:sz="0" w:space="0" w:color="auto"/>
            </w:tcBorders>
          </w:tcPr>
          <w:p w:rsidR="00DE4B14" w:rsidRPr="00FC102F" w:rsidRDefault="00DE4B14" w:rsidP="00C076E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C076E1">
              <w:rPr>
                <w:rFonts w:ascii="Arial" w:eastAsiaTheme="minorEastAsia" w:hAnsi="Arial" w:cs="Arial"/>
                <w:color w:val="333333"/>
                <w:sz w:val="16"/>
                <w:szCs w:val="16"/>
                <w:lang w:val="en-US"/>
              </w:rPr>
              <w:t>00000</w:t>
            </w:r>
            <w:r>
              <w:rPr>
                <w:rFonts w:ascii="Arial" w:eastAsiaTheme="minorEastAsia" w:hAnsi="Arial" w:cs="Arial"/>
                <w:color w:val="333333"/>
                <w:sz w:val="16"/>
                <w:szCs w:val="16"/>
                <w:lang w:val="en-US"/>
              </w:rPr>
              <w:t xml:space="preserve">0- </w:t>
            </w:r>
            <w:r w:rsidRPr="00C076E1">
              <w:rPr>
                <w:rFonts w:ascii="Arial" w:eastAsiaTheme="minorEastAsia" w:hAnsi="Arial" w:cs="Arial"/>
                <w:color w:val="333333"/>
                <w:sz w:val="16"/>
                <w:szCs w:val="16"/>
                <w:lang w:val="en-US"/>
              </w:rPr>
              <w:t>300000</w:t>
            </w:r>
            <w:r>
              <w:rPr>
                <w:rFonts w:ascii="Arial" w:eastAsiaTheme="minorEastAsia" w:hAnsi="Arial" w:cs="Arial"/>
                <w:color w:val="333333"/>
                <w:sz w:val="16"/>
                <w:szCs w:val="16"/>
                <w:lang w:val="en-US"/>
              </w:rPr>
              <w:t>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4A563E"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ins w:id="233" w:author="DarioFD" w:date="2012-03-07T13:29:00Z">
              <w:r>
                <w:rPr>
                  <w:rFonts w:ascii="Arial" w:eastAsiaTheme="minorEastAsia" w:hAnsi="Arial" w:cs="Arial"/>
                  <w:color w:val="333333"/>
                  <w:sz w:val="16"/>
                  <w:szCs w:val="16"/>
                  <w:lang w:val="en-US"/>
                </w:rPr>
                <w:t>cell</w:t>
              </w:r>
            </w:ins>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Maximum number of cell supported by the media</w:t>
            </w:r>
          </w:p>
        </w:tc>
      </w:tr>
      <w:tr w:rsidR="00DE4B14" w:rsidRPr="00AE71F6" w:rsidTr="00CC0083">
        <w:trPr>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
        </w:tc>
        <w:tc>
          <w:tcPr>
            <w:tcW w:w="1307" w:type="dxa"/>
          </w:tcPr>
          <w:p w:rsidR="00DE4B14" w:rsidRPr="00FC102F" w:rsidRDefault="00DE4B14" w:rsidP="00C076E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398"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1566"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c>
          <w:tcPr>
            <w:tcW w:w="4692" w:type="dxa"/>
          </w:tcPr>
          <w:p w:rsidR="00DE4B14" w:rsidRPr="00FC102F" w:rsidRDefault="00DE4B14" w:rsidP="004B1D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16"/>
                <w:szCs w:val="16"/>
                <w:lang w:val="en-US"/>
              </w:rPr>
            </w:pPr>
          </w:p>
        </w:tc>
      </w:tr>
      <w:tr w:rsidR="00DE4B14" w:rsidRPr="00AE71F6" w:rsidTr="00CC0083">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
        </w:tc>
        <w:tc>
          <w:tcPr>
            <w:tcW w:w="1307" w:type="dxa"/>
          </w:tcPr>
          <w:p w:rsidR="00DE4B14" w:rsidRPr="00FC102F" w:rsidRDefault="00DE4B14" w:rsidP="00C076E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398" w:type="dxa"/>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1566" w:type="dxa"/>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c>
          <w:tcPr>
            <w:tcW w:w="4692" w:type="dxa"/>
          </w:tcPr>
          <w:p w:rsidR="00DE4B14" w:rsidRPr="00FC102F" w:rsidRDefault="00DE4B14" w:rsidP="004B1D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333333"/>
                <w:sz w:val="16"/>
                <w:szCs w:val="16"/>
                <w:lang w:val="en-US"/>
              </w:rPr>
            </w:pPr>
          </w:p>
        </w:tc>
      </w:tr>
    </w:tbl>
    <w:p w:rsidR="003D30A5" w:rsidRPr="00DE142D" w:rsidRDefault="003D30A5" w:rsidP="00E74CB7">
      <w:pPr>
        <w:autoSpaceDE w:val="0"/>
        <w:autoSpaceDN w:val="0"/>
        <w:adjustRightInd w:val="0"/>
        <w:spacing w:after="0" w:line="240" w:lineRule="auto"/>
        <w:jc w:val="both"/>
        <w:rPr>
          <w:rFonts w:eastAsiaTheme="minorEastAsia" w:cstheme="minorHAnsi"/>
          <w:color w:val="333333"/>
          <w:sz w:val="24"/>
          <w:szCs w:val="24"/>
          <w:lang w:val="en-US"/>
        </w:rPr>
      </w:pPr>
    </w:p>
    <w:sectPr w:rsidR="003D30A5" w:rsidRPr="00DE142D" w:rsidSect="00D13698">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Luciano" w:date="2012-03-06T14:29:00Z" w:initials="L">
    <w:p w:rsidR="00C76A2C" w:rsidRDefault="00C76A2C" w:rsidP="003E126E">
      <w:pPr>
        <w:pStyle w:val="Textocomentario"/>
      </w:pPr>
      <w:r>
        <w:rPr>
          <w:rStyle w:val="Refdecomentario"/>
        </w:rPr>
        <w:annotationRef/>
      </w:r>
      <w:r>
        <w:t xml:space="preserve">Es chocante ver el objetivo del trabajo sin introducir antes que problemas viene a resolver. </w:t>
      </w:r>
    </w:p>
  </w:comment>
  <w:comment w:id="55" w:author="Luciano" w:date="2012-03-06T14:30:00Z" w:initials="L">
    <w:p w:rsidR="00C76A2C" w:rsidRDefault="00C76A2C" w:rsidP="003E126E">
      <w:pPr>
        <w:pStyle w:val="Textocomentario"/>
      </w:pPr>
      <w:r>
        <w:rPr>
          <w:rStyle w:val="Refdecomentario"/>
        </w:rPr>
        <w:annotationRef/>
      </w:r>
      <w:r>
        <w:t xml:space="preserve">Aunque me gusta la idea de citarme a </w:t>
      </w:r>
      <w:proofErr w:type="spellStart"/>
      <w:r>
        <w:t>mi</w:t>
      </w:r>
      <w:proofErr w:type="spellEnd"/>
      <w:r>
        <w:t xml:space="preserve"> mismo, esto no estrictamente cierto. Creo que lo vamos a tener que volar. Es un </w:t>
      </w:r>
      <w:proofErr w:type="spellStart"/>
      <w:r>
        <w:t>paper</w:t>
      </w:r>
      <w:proofErr w:type="spellEnd"/>
      <w:r>
        <w:t xml:space="preserve">, no un subsidio, no </w:t>
      </w:r>
      <w:proofErr w:type="spellStart"/>
      <w:r>
        <w:t>tenes</w:t>
      </w:r>
      <w:proofErr w:type="spellEnd"/>
      <w:r>
        <w:t xml:space="preserve"> que demostrar que </w:t>
      </w:r>
      <w:proofErr w:type="spellStart"/>
      <w:r>
        <w:t>venis</w:t>
      </w:r>
      <w:proofErr w:type="spellEnd"/>
      <w:r>
        <w:t xml:space="preserve"> trabajando en el tema. </w:t>
      </w:r>
    </w:p>
  </w:comment>
  <w:comment w:id="69" w:author="Luciano" w:date="2012-03-06T14:31:00Z" w:initials="L">
    <w:p w:rsidR="00C76A2C" w:rsidRDefault="00C76A2C" w:rsidP="003E126E">
      <w:pPr>
        <w:pStyle w:val="Textocomentario"/>
      </w:pPr>
      <w:r>
        <w:rPr>
          <w:rStyle w:val="Refdecomentario"/>
        </w:rPr>
        <w:annotationRef/>
      </w:r>
      <w:r>
        <w:t xml:space="preserve">De </w:t>
      </w:r>
      <w:proofErr w:type="spellStart"/>
      <w:r>
        <w:t>que</w:t>
      </w:r>
      <w:proofErr w:type="spellEnd"/>
      <w:r>
        <w:t xml:space="preserve"> manera lo usaste como </w:t>
      </w:r>
      <w:proofErr w:type="spellStart"/>
      <w:r>
        <w:t>background</w:t>
      </w:r>
      <w:proofErr w:type="spellEnd"/>
      <w:r>
        <w:t xml:space="preserve">? </w:t>
      </w:r>
      <w:proofErr w:type="spellStart"/>
      <w:r>
        <w:t>Explayate</w:t>
      </w:r>
      <w:proofErr w:type="spellEnd"/>
      <w:r>
        <w:t xml:space="preserve"> </w:t>
      </w:r>
      <w:proofErr w:type="spellStart"/>
      <w:r>
        <w:t>mas</w:t>
      </w:r>
      <w:proofErr w:type="spellEnd"/>
      <w:r>
        <w:t xml:space="preserve">. </w:t>
      </w:r>
    </w:p>
    <w:p w:rsidR="00C76A2C" w:rsidRDefault="00C76A2C" w:rsidP="003E126E">
      <w:pPr>
        <w:pStyle w:val="Textocomentario"/>
      </w:pPr>
      <w:r>
        <w:t>Las posibilidades son:</w:t>
      </w:r>
    </w:p>
    <w:p w:rsidR="00C76A2C" w:rsidRDefault="00C76A2C" w:rsidP="003E126E">
      <w:pPr>
        <w:pStyle w:val="Textocomentario"/>
      </w:pPr>
      <w:r>
        <w:t>1. Te inspiraste en el laxamente.</w:t>
      </w:r>
    </w:p>
    <w:p w:rsidR="00C76A2C" w:rsidRDefault="00C76A2C" w:rsidP="003E126E">
      <w:pPr>
        <w:pStyle w:val="Textocomentario"/>
      </w:pPr>
      <w:r>
        <w:t xml:space="preserve">2. Lo seguiste estrictamente solo ampliando las cosas no cubiertas por el modelo. </w:t>
      </w:r>
    </w:p>
    <w:p w:rsidR="00C76A2C" w:rsidRDefault="00C76A2C" w:rsidP="003E126E">
      <w:pPr>
        <w:pStyle w:val="Textocomentario"/>
      </w:pPr>
      <w:r>
        <w:t>3. Una mezcla entre 1 y2.</w:t>
      </w:r>
    </w:p>
    <w:p w:rsidR="00C76A2C" w:rsidRDefault="00C76A2C" w:rsidP="003E126E">
      <w:pPr>
        <w:pStyle w:val="Textocomentario"/>
      </w:pPr>
      <w:r>
        <w:t xml:space="preserve">Si es dos, </w:t>
      </w:r>
      <w:proofErr w:type="spellStart"/>
      <w:r>
        <w:t>deci</w:t>
      </w:r>
      <w:proofErr w:type="spellEnd"/>
      <w:r>
        <w:t xml:space="preserve"> cuantas ecuaciones y </w:t>
      </w:r>
      <w:proofErr w:type="spellStart"/>
      <w:r>
        <w:t>parametros</w:t>
      </w:r>
      <w:proofErr w:type="spellEnd"/>
      <w:r>
        <w:t xml:space="preserve"> son tomados de Marino. </w:t>
      </w:r>
    </w:p>
    <w:p w:rsidR="00C76A2C" w:rsidRDefault="00C76A2C" w:rsidP="003E126E">
      <w:pPr>
        <w:pStyle w:val="Textocomentario"/>
      </w:pPr>
      <w:r>
        <w:t xml:space="preserve"> </w:t>
      </w:r>
    </w:p>
  </w:comment>
  <w:comment w:id="70" w:author="Luciano" w:date="2012-03-06T14:31:00Z" w:initials="L">
    <w:p w:rsidR="00C76A2C" w:rsidRDefault="00C76A2C" w:rsidP="003E126E">
      <w:pPr>
        <w:pStyle w:val="Textocomentario"/>
      </w:pPr>
      <w:r>
        <w:rPr>
          <w:rStyle w:val="Refdecomentario"/>
        </w:rPr>
        <w:annotationRef/>
      </w:r>
      <w:proofErr w:type="spellStart"/>
      <w:r>
        <w:t>Aca</w:t>
      </w:r>
      <w:proofErr w:type="spellEnd"/>
      <w:r>
        <w:t xml:space="preserve"> </w:t>
      </w:r>
      <w:proofErr w:type="spellStart"/>
      <w:r>
        <w:t>tenes</w:t>
      </w:r>
      <w:proofErr w:type="spellEnd"/>
      <w:r>
        <w:t xml:space="preserve"> que tener cuidado. </w:t>
      </w:r>
    </w:p>
    <w:p w:rsidR="00C76A2C" w:rsidRDefault="00C76A2C" w:rsidP="003E126E">
      <w:pPr>
        <w:pStyle w:val="Textocomentario"/>
      </w:pPr>
      <w:r>
        <w:t xml:space="preserve">En realidad, no </w:t>
      </w:r>
      <w:proofErr w:type="spellStart"/>
      <w:r>
        <w:t>se</w:t>
      </w:r>
      <w:proofErr w:type="spellEnd"/>
      <w:r>
        <w:t xml:space="preserve"> si la definición técnica de ODE es la correcta. </w:t>
      </w:r>
    </w:p>
  </w:comment>
  <w:comment w:id="121" w:author="Luciano Moffatt" w:date="2012-03-09T12:08:00Z" w:initials="L.M.">
    <w:p w:rsidR="007C1BEF" w:rsidRDefault="007C1BEF">
      <w:pPr>
        <w:pStyle w:val="Textocomentario"/>
      </w:pPr>
      <w:r>
        <w:rPr>
          <w:rStyle w:val="Refdecomentario"/>
        </w:rPr>
        <w:annotationRef/>
      </w:r>
      <w:r w:rsidR="00E63668">
        <w:t>Cambiar k(</w:t>
      </w:r>
      <w:proofErr w:type="spellStart"/>
      <w:r w:rsidR="00E63668">
        <w:t>axag</w:t>
      </w:r>
      <w:proofErr w:type="spellEnd"/>
      <w:r w:rsidR="00E63668">
        <w:t>)2 a k(</w:t>
      </w:r>
      <w:proofErr w:type="spellStart"/>
      <w:r w:rsidR="00E63668">
        <w:t>AxAg</w:t>
      </w:r>
      <w:proofErr w:type="spellEnd"/>
      <w:r w:rsidR="00E63668">
        <w:t>)</w:t>
      </w:r>
      <w:proofErr w:type="spellStart"/>
      <w:r w:rsidR="00E63668">
        <w:t>gamaalfa</w:t>
      </w:r>
      <w:proofErr w:type="spellEnd"/>
    </w:p>
  </w:comment>
  <w:comment w:id="123" w:author="Luciano Moffatt" w:date="2012-03-09T09:47:00Z" w:initials="L.M.">
    <w:p w:rsidR="00C76A2C" w:rsidRDefault="00C76A2C">
      <w:pPr>
        <w:pStyle w:val="Textocomentario"/>
      </w:pPr>
      <w:r>
        <w:rPr>
          <w:rStyle w:val="Refdecomentario"/>
        </w:rPr>
        <w:annotationRef/>
      </w:r>
      <w:r>
        <w:t xml:space="preserve">Ojo!! El signo del segundo </w:t>
      </w:r>
      <w:proofErr w:type="spellStart"/>
      <w:r>
        <w:t>termino</w:t>
      </w:r>
      <w:proofErr w:type="spellEnd"/>
      <w:r>
        <w:t xml:space="preserve"> estaba mal!!!</w:t>
      </w:r>
    </w:p>
    <w:p w:rsidR="00C76A2C" w:rsidRDefault="00C76A2C">
      <w:pPr>
        <w:pStyle w:val="Textocomentario"/>
      </w:pPr>
      <w:r>
        <w:t xml:space="preserve">En el </w:t>
      </w:r>
      <w:r w:rsidR="00702891">
        <w:t>programa</w:t>
      </w:r>
      <w:r>
        <w:t xml:space="preserve"> </w:t>
      </w:r>
      <w:proofErr w:type="spellStart"/>
      <w:r>
        <w:t>esta</w:t>
      </w:r>
      <w:proofErr w:type="spellEnd"/>
      <w:r>
        <w:t xml:space="preserve"> </w:t>
      </w:r>
      <w:proofErr w:type="spellStart"/>
      <w:r>
        <w:t>bien,pero</w:t>
      </w:r>
      <w:proofErr w:type="spellEnd"/>
      <w:r>
        <w:t xml:space="preserve">  </w:t>
      </w:r>
      <w:r w:rsidR="00702891">
        <w:t xml:space="preserve">el </w:t>
      </w:r>
      <w:proofErr w:type="spellStart"/>
      <w:r w:rsidR="00702891">
        <w:t>subinidice</w:t>
      </w:r>
      <w:proofErr w:type="spellEnd"/>
      <w:r w:rsidR="00702891">
        <w:t xml:space="preserve"> de </w:t>
      </w:r>
      <w:r>
        <w:t>k(</w:t>
      </w:r>
      <w:proofErr w:type="spellStart"/>
      <w:r>
        <w:t>axAg</w:t>
      </w:r>
      <w:proofErr w:type="spellEnd"/>
      <w:r>
        <w:t xml:space="preserve">)1 y 2 </w:t>
      </w:r>
      <w:proofErr w:type="spellStart"/>
      <w:r>
        <w:t>estan</w:t>
      </w:r>
      <w:proofErr w:type="spellEnd"/>
      <w:r>
        <w:t xml:space="preserve"> </w:t>
      </w:r>
      <w:r w:rsidR="00702891">
        <w:t xml:space="preserve">al </w:t>
      </w:r>
      <w:r>
        <w:t xml:space="preserve"> revés!!</w:t>
      </w:r>
    </w:p>
  </w:comment>
  <w:comment w:id="124" w:author="Luciano Moffatt" w:date="2012-03-08T21:16:00Z" w:initials="L.M.">
    <w:p w:rsidR="00756C6D" w:rsidRDefault="00756C6D">
      <w:pPr>
        <w:pStyle w:val="Textocomentario"/>
      </w:pPr>
      <w:r>
        <w:rPr>
          <w:rStyle w:val="Refdecomentario"/>
        </w:rPr>
        <w:annotationRef/>
      </w:r>
      <w:r>
        <w:t xml:space="preserve">Porque el comentario de que los valores de </w:t>
      </w:r>
      <w:proofErr w:type="spellStart"/>
      <w:r>
        <w:t>mAb</w:t>
      </w:r>
      <w:proofErr w:type="spellEnd"/>
      <w:r>
        <w:t xml:space="preserve"> son constantes?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vMinionNormal_Rm">
    <w:panose1 w:val="00000000000000000000"/>
    <w:charset w:val="00"/>
    <w:family w:val="roman"/>
    <w:notTrueType/>
    <w:pitch w:val="default"/>
    <w:sig w:usb0="00000003" w:usb1="00000000" w:usb2="00000000" w:usb3="00000000" w:csb0="00000001" w:csb1="00000000"/>
  </w:font>
  <w:font w:name="AdvTimes">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dvP800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T208">
    <w:panose1 w:val="00000000000000000000"/>
    <w:charset w:val="00"/>
    <w:family w:val="auto"/>
    <w:notTrueType/>
    <w:pitch w:val="default"/>
    <w:sig w:usb0="00000003" w:usb1="00000000" w:usb2="00000000" w:usb3="00000000" w:csb0="00000001" w:csb1="00000000"/>
  </w:font>
  <w:font w:name="AdvMT_MI">
    <w:panose1 w:val="00000000000000000000"/>
    <w:charset w:val="00"/>
    <w:family w:val="auto"/>
    <w:notTrueType/>
    <w:pitch w:val="default"/>
    <w:sig w:usb0="00000003" w:usb1="00000000" w:usb2="00000000" w:usb3="00000000" w:csb0="00000001" w:csb1="00000000"/>
  </w:font>
  <w:font w:name="AdvMT_SY">
    <w:panose1 w:val="00000000000000000000"/>
    <w:charset w:val="00"/>
    <w:family w:val="auto"/>
    <w:notTrueType/>
    <w:pitch w:val="default"/>
    <w:sig w:usb0="00000003" w:usb1="00000000" w:usb2="00000000" w:usb3="00000000" w:csb0="00000001" w:csb1="00000000"/>
  </w:font>
  <w:font w:name="PBPCK H+ Adv P 4 D F 614">
    <w:altName w:val="Adv P 4 DF"/>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GULV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utch801BT-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GULVI">
    <w:panose1 w:val="00000000000000000000"/>
    <w:charset w:val="00"/>
    <w:family w:val="auto"/>
    <w:notTrueType/>
    <w:pitch w:val="default"/>
    <w:sig w:usb0="00000003" w:usb1="00000000" w:usb2="00000000" w:usb3="00000000" w:csb0="00000001" w:csb1="00000000"/>
  </w:font>
  <w:font w:name="AdvPSA35F">
    <w:panose1 w:val="00000000000000000000"/>
    <w:charset w:val="00"/>
    <w:family w:val="swiss"/>
    <w:notTrueType/>
    <w:pitch w:val="default"/>
    <w:sig w:usb0="00000003" w:usb1="00000000" w:usb2="00000000" w:usb3="00000000" w:csb0="00000001" w:csb1="00000000"/>
  </w:font>
  <w:font w:name="AdvPSA360">
    <w:panose1 w:val="00000000000000000000"/>
    <w:charset w:val="00"/>
    <w:family w:val="swiss"/>
    <w:notTrueType/>
    <w:pitch w:val="default"/>
    <w:sig w:usb0="00000003" w:usb1="00000000" w:usb2="00000000" w:usb3="00000000" w:csb0="00000001" w:csb1="00000000"/>
  </w:font>
  <w:font w:name="AdvPS88D1">
    <w:panose1 w:val="00000000000000000000"/>
    <w:charset w:val="00"/>
    <w:family w:val="roman"/>
    <w:notTrueType/>
    <w:pitch w:val="default"/>
    <w:sig w:usb0="00000003" w:usb1="00000000" w:usb2="00000000" w:usb3="00000000" w:csb0="00000001" w:csb1="00000000"/>
  </w:font>
  <w:font w:name="AdvPS88D4">
    <w:panose1 w:val="00000000000000000000"/>
    <w:charset w:val="00"/>
    <w:family w:val="roman"/>
    <w:notTrueType/>
    <w:pitch w:val="default"/>
    <w:sig w:usb0="00000003" w:usb1="00000000" w:usb2="00000000" w:usb3="00000000" w:csb0="00000001" w:csb1="00000000"/>
  </w:font>
  <w:font w:name="PBPCJ F+ Adv P 4 D F 60 F">
    <w:altName w:val="Adv P 4 DF 60 F"/>
    <w:panose1 w:val="00000000000000000000"/>
    <w:charset w:val="00"/>
    <w:family w:val="roman"/>
    <w:notTrueType/>
    <w:pitch w:val="default"/>
    <w:sig w:usb0="00000003" w:usb1="00000000" w:usb2="00000000" w:usb3="00000000" w:csb0="00000001" w:csb1="00000000"/>
  </w:font>
  <w:font w:name="PBPCP I+ Adv Mac Mth Sy N">
    <w:altName w:val="Adv Mac Mth Sy N"/>
    <w:panose1 w:val="00000000000000000000"/>
    <w:charset w:val="00"/>
    <w:family w:val="roman"/>
    <w:notTrueType/>
    <w:pitch w:val="default"/>
    <w:sig w:usb0="00000003" w:usb1="00000000" w:usb2="00000000" w:usb3="00000000" w:csb0="00000001" w:csb1="00000000"/>
  </w:font>
  <w:font w:name="AdvOT6c1def61.B">
    <w:panose1 w:val="00000000000000000000"/>
    <w:charset w:val="00"/>
    <w:family w:val="swiss"/>
    <w:notTrueType/>
    <w:pitch w:val="default"/>
    <w:sig w:usb0="00000003" w:usb1="00000000" w:usb2="00000000" w:usb3="00000000" w:csb0="00000001" w:csb1="00000000"/>
  </w:font>
  <w:font w:name="AdvPSJOANNA">
    <w:panose1 w:val="00000000000000000000"/>
    <w:charset w:val="00"/>
    <w:family w:val="roman"/>
    <w:notTrueType/>
    <w:pitch w:val="default"/>
    <w:sig w:usb0="00000003" w:usb1="00000000" w:usb2="00000000" w:usb3="00000000" w:csb0="00000001" w:csb1="00000000"/>
  </w:font>
  <w:font w:name="AdvPSJOANNA-I">
    <w:panose1 w:val="00000000000000000000"/>
    <w:charset w:val="00"/>
    <w:family w:val="roman"/>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AdvMacMthIt">
    <w:panose1 w:val="00000000000000000000"/>
    <w:charset w:val="00"/>
    <w:family w:val="auto"/>
    <w:notTrueType/>
    <w:pitch w:val="default"/>
    <w:sig w:usb0="00000003" w:usb1="00000000" w:usb2="00000000" w:usb3="00000000" w:csb0="00000001" w:csb1="00000000"/>
  </w:font>
  <w:font w:name="AdvMacMthSyN">
    <w:panose1 w:val="00000000000000000000"/>
    <w:charset w:val="00"/>
    <w:family w:val="auto"/>
    <w:notTrueType/>
    <w:pitch w:val="default"/>
    <w:sig w:usb0="00000003" w:usb1="00000000" w:usb2="00000000" w:usb3="00000000" w:csb0="00000001" w:csb1="00000000"/>
  </w:font>
  <w:font w:name="AdvMc_Times-i">
    <w:panose1 w:val="00000000000000000000"/>
    <w:charset w:val="00"/>
    <w:family w:val="roman"/>
    <w:notTrueType/>
    <w:pitch w:val="default"/>
    <w:sig w:usb0="00000003" w:usb1="00000000" w:usb2="00000000" w:usb3="00000000" w:csb0="00000001" w:csb1="00000000"/>
  </w:font>
  <w:font w:name="AdvT044">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GreekSlantedBold">
    <w:panose1 w:val="00000000000000000000"/>
    <w:charset w:val="00"/>
    <w:family w:val="auto"/>
    <w:notTrueType/>
    <w:pitch w:val="default"/>
    <w:sig w:usb0="00000003" w:usb1="00000000" w:usb2="00000000" w:usb3="00000000" w:csb0="00000001" w:csb1="00000000"/>
  </w:font>
  <w:font w:name="TapScript">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GVAgora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60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trackRevisions/>
  <w:defaultTabStop w:val="708"/>
  <w:hyphenationZone w:val="425"/>
  <w:drawingGridHorizontalSpacing w:val="110"/>
  <w:displayHorizontalDrawingGridEvery w:val="2"/>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f00dpt2zpz6edw0avdp5ds5xw90e2x2r2&quot;&gt;Paper&lt;record-ids&gt;&lt;item&gt;3&lt;/item&gt;&lt;item&gt;7&lt;/item&gt;&lt;item&gt;46&lt;/item&gt;&lt;item&gt;77&lt;/item&gt;&lt;item&gt;84&lt;/item&gt;&lt;item&gt;86&lt;/item&gt;&lt;item&gt;89&lt;/item&gt;&lt;item&gt;172&lt;/item&gt;&lt;item&gt;258&lt;/item&gt;&lt;item&gt;340&lt;/item&gt;&lt;item&gt;342&lt;/item&gt;&lt;item&gt;344&lt;/item&gt;&lt;item&gt;371&lt;/item&gt;&lt;item&gt;413&lt;/item&gt;&lt;item&gt;416&lt;/item&gt;&lt;item&gt;417&lt;/item&gt;&lt;item&gt;419&lt;/item&gt;&lt;item&gt;437&lt;/item&gt;&lt;item&gt;438&lt;/item&gt;&lt;item&gt;439&lt;/item&gt;&lt;item&gt;443&lt;/item&gt;&lt;item&gt;444&lt;/item&gt;&lt;item&gt;445&lt;/item&gt;&lt;item&gt;448&lt;/item&gt;&lt;item&gt;450&lt;/item&gt;&lt;item&gt;451&lt;/item&gt;&lt;item&gt;452&lt;/item&gt;&lt;item&gt;453&lt;/item&gt;&lt;item&gt;454&lt;/item&gt;&lt;item&gt;455&lt;/item&gt;&lt;item&gt;456&lt;/item&gt;&lt;item&gt;458&lt;/item&gt;&lt;item&gt;460&lt;/item&gt;&lt;item&gt;461&lt;/item&gt;&lt;item&gt;462&lt;/item&gt;&lt;item&gt;463&lt;/item&gt;&lt;item&gt;500&lt;/item&gt;&lt;item&gt;563&lt;/item&gt;&lt;item&gt;567&lt;/item&gt;&lt;item&gt;572&lt;/item&gt;&lt;item&gt;605&lt;/item&gt;&lt;item&gt;606&lt;/item&gt;&lt;item&gt;607&lt;/item&gt;&lt;item&gt;608&lt;/item&gt;&lt;item&gt;609&lt;/item&gt;&lt;item&gt;610&lt;/item&gt;&lt;item&gt;611&lt;/item&gt;&lt;item&gt;612&lt;/item&gt;&lt;item&gt;613&lt;/item&gt;&lt;item&gt;615&lt;/item&gt;&lt;item&gt;623&lt;/item&gt;&lt;item&gt;626&lt;/item&gt;&lt;item&gt;627&lt;/item&gt;&lt;item&gt;628&lt;/item&gt;&lt;item&gt;638&lt;/item&gt;&lt;item&gt;642&lt;/item&gt;&lt;item&gt;646&lt;/item&gt;&lt;item&gt;651&lt;/item&gt;&lt;item&gt;655&lt;/item&gt;&lt;item&gt;657&lt;/item&gt;&lt;item&gt;660&lt;/item&gt;&lt;item&gt;661&lt;/item&gt;&lt;item&gt;662&lt;/item&gt;&lt;item&gt;668&lt;/item&gt;&lt;item&gt;675&lt;/item&gt;&lt;item&gt;708&lt;/item&gt;&lt;item&gt;716&lt;/item&gt;&lt;item&gt;718&lt;/item&gt;&lt;item&gt;736&lt;/item&gt;&lt;item&gt;738&lt;/item&gt;&lt;item&gt;740&lt;/item&gt;&lt;item&gt;741&lt;/item&gt;&lt;item&gt;784&lt;/item&gt;&lt;item&gt;800&lt;/item&gt;&lt;/record-ids&gt;&lt;/item&gt;&lt;/Libraries&gt;"/>
  </w:docVars>
  <w:rsids>
    <w:rsidRoot w:val="00014101"/>
    <w:rsid w:val="000026AC"/>
    <w:rsid w:val="00003E2A"/>
    <w:rsid w:val="0000582F"/>
    <w:rsid w:val="00010DBB"/>
    <w:rsid w:val="00012A86"/>
    <w:rsid w:val="00014101"/>
    <w:rsid w:val="000148C4"/>
    <w:rsid w:val="000159DD"/>
    <w:rsid w:val="00016639"/>
    <w:rsid w:val="00017849"/>
    <w:rsid w:val="00023074"/>
    <w:rsid w:val="000231D4"/>
    <w:rsid w:val="000274E8"/>
    <w:rsid w:val="000308A8"/>
    <w:rsid w:val="0003311D"/>
    <w:rsid w:val="00040578"/>
    <w:rsid w:val="00041D8A"/>
    <w:rsid w:val="00050BBE"/>
    <w:rsid w:val="000519E8"/>
    <w:rsid w:val="00053363"/>
    <w:rsid w:val="00055951"/>
    <w:rsid w:val="00056491"/>
    <w:rsid w:val="00066DD8"/>
    <w:rsid w:val="000766C1"/>
    <w:rsid w:val="00076E26"/>
    <w:rsid w:val="0008238F"/>
    <w:rsid w:val="00093189"/>
    <w:rsid w:val="000944DC"/>
    <w:rsid w:val="0009553D"/>
    <w:rsid w:val="000A0C67"/>
    <w:rsid w:val="000A60B1"/>
    <w:rsid w:val="000B3A6E"/>
    <w:rsid w:val="000B4597"/>
    <w:rsid w:val="000B704B"/>
    <w:rsid w:val="000C07EA"/>
    <w:rsid w:val="000C1141"/>
    <w:rsid w:val="000C2DA1"/>
    <w:rsid w:val="000C408B"/>
    <w:rsid w:val="000C517E"/>
    <w:rsid w:val="000D0C7D"/>
    <w:rsid w:val="000D44FE"/>
    <w:rsid w:val="000D650A"/>
    <w:rsid w:val="000E1FBD"/>
    <w:rsid w:val="000E61DB"/>
    <w:rsid w:val="000E62B5"/>
    <w:rsid w:val="000F1474"/>
    <w:rsid w:val="000F1E88"/>
    <w:rsid w:val="000F3857"/>
    <w:rsid w:val="0010189F"/>
    <w:rsid w:val="00101BD6"/>
    <w:rsid w:val="00101ED4"/>
    <w:rsid w:val="0010364D"/>
    <w:rsid w:val="00107022"/>
    <w:rsid w:val="00121B0C"/>
    <w:rsid w:val="001275C4"/>
    <w:rsid w:val="00130801"/>
    <w:rsid w:val="0013463D"/>
    <w:rsid w:val="00134DB2"/>
    <w:rsid w:val="00142369"/>
    <w:rsid w:val="0014596F"/>
    <w:rsid w:val="00145A31"/>
    <w:rsid w:val="00147794"/>
    <w:rsid w:val="001479D7"/>
    <w:rsid w:val="00155213"/>
    <w:rsid w:val="00155A9B"/>
    <w:rsid w:val="00155F25"/>
    <w:rsid w:val="00156D4A"/>
    <w:rsid w:val="00164A79"/>
    <w:rsid w:val="00172CCE"/>
    <w:rsid w:val="001732D6"/>
    <w:rsid w:val="00176802"/>
    <w:rsid w:val="0017700A"/>
    <w:rsid w:val="0018059D"/>
    <w:rsid w:val="0018783E"/>
    <w:rsid w:val="0019669A"/>
    <w:rsid w:val="0019798A"/>
    <w:rsid w:val="001A4F4D"/>
    <w:rsid w:val="001B14E2"/>
    <w:rsid w:val="001B2A55"/>
    <w:rsid w:val="001B6348"/>
    <w:rsid w:val="001C3D15"/>
    <w:rsid w:val="001C50A9"/>
    <w:rsid w:val="001C65F0"/>
    <w:rsid w:val="001C6DCB"/>
    <w:rsid w:val="001D2CE3"/>
    <w:rsid w:val="001D551D"/>
    <w:rsid w:val="001D6D67"/>
    <w:rsid w:val="001D77C4"/>
    <w:rsid w:val="001E566F"/>
    <w:rsid w:val="001E6052"/>
    <w:rsid w:val="001E66EB"/>
    <w:rsid w:val="001F193F"/>
    <w:rsid w:val="001F7801"/>
    <w:rsid w:val="00202125"/>
    <w:rsid w:val="00202B72"/>
    <w:rsid w:val="002049B0"/>
    <w:rsid w:val="00220B58"/>
    <w:rsid w:val="00221C3E"/>
    <w:rsid w:val="00221EF4"/>
    <w:rsid w:val="00222185"/>
    <w:rsid w:val="00223900"/>
    <w:rsid w:val="002265DC"/>
    <w:rsid w:val="00233C55"/>
    <w:rsid w:val="00234498"/>
    <w:rsid w:val="002451DC"/>
    <w:rsid w:val="002562C7"/>
    <w:rsid w:val="00256C36"/>
    <w:rsid w:val="0025743B"/>
    <w:rsid w:val="00262805"/>
    <w:rsid w:val="00263693"/>
    <w:rsid w:val="00264F6F"/>
    <w:rsid w:val="00266D90"/>
    <w:rsid w:val="00270417"/>
    <w:rsid w:val="00270940"/>
    <w:rsid w:val="00271FE3"/>
    <w:rsid w:val="0027319B"/>
    <w:rsid w:val="00274F4A"/>
    <w:rsid w:val="002825C4"/>
    <w:rsid w:val="00283B68"/>
    <w:rsid w:val="00292E87"/>
    <w:rsid w:val="002930E3"/>
    <w:rsid w:val="002936E8"/>
    <w:rsid w:val="002A0852"/>
    <w:rsid w:val="002A0883"/>
    <w:rsid w:val="002A09CA"/>
    <w:rsid w:val="002A143D"/>
    <w:rsid w:val="002A1AF3"/>
    <w:rsid w:val="002A2701"/>
    <w:rsid w:val="002A587B"/>
    <w:rsid w:val="002B3ECA"/>
    <w:rsid w:val="002B563C"/>
    <w:rsid w:val="002B5FF8"/>
    <w:rsid w:val="002C24FA"/>
    <w:rsid w:val="002C635D"/>
    <w:rsid w:val="002D00ED"/>
    <w:rsid w:val="002D26E9"/>
    <w:rsid w:val="002D720D"/>
    <w:rsid w:val="002E326A"/>
    <w:rsid w:val="002E4BCF"/>
    <w:rsid w:val="002E4D8E"/>
    <w:rsid w:val="002E57AF"/>
    <w:rsid w:val="002F69E5"/>
    <w:rsid w:val="0030512A"/>
    <w:rsid w:val="00311C67"/>
    <w:rsid w:val="003219F7"/>
    <w:rsid w:val="00322537"/>
    <w:rsid w:val="00324C97"/>
    <w:rsid w:val="00327C19"/>
    <w:rsid w:val="00330EAA"/>
    <w:rsid w:val="003316F1"/>
    <w:rsid w:val="00333AD9"/>
    <w:rsid w:val="003367E6"/>
    <w:rsid w:val="00340B69"/>
    <w:rsid w:val="00356093"/>
    <w:rsid w:val="00367F9A"/>
    <w:rsid w:val="0037215A"/>
    <w:rsid w:val="003732EC"/>
    <w:rsid w:val="00373318"/>
    <w:rsid w:val="003748A7"/>
    <w:rsid w:val="00375979"/>
    <w:rsid w:val="003770F6"/>
    <w:rsid w:val="00377709"/>
    <w:rsid w:val="00382A90"/>
    <w:rsid w:val="00384219"/>
    <w:rsid w:val="00384FED"/>
    <w:rsid w:val="00385670"/>
    <w:rsid w:val="00385AC0"/>
    <w:rsid w:val="00385B99"/>
    <w:rsid w:val="00385F2D"/>
    <w:rsid w:val="003959C6"/>
    <w:rsid w:val="00397AC8"/>
    <w:rsid w:val="003A04F6"/>
    <w:rsid w:val="003B0852"/>
    <w:rsid w:val="003B2018"/>
    <w:rsid w:val="003C04ED"/>
    <w:rsid w:val="003C4E42"/>
    <w:rsid w:val="003D2198"/>
    <w:rsid w:val="003D30A5"/>
    <w:rsid w:val="003D46E6"/>
    <w:rsid w:val="003D7B0F"/>
    <w:rsid w:val="003E126E"/>
    <w:rsid w:val="003E2138"/>
    <w:rsid w:val="003E2B50"/>
    <w:rsid w:val="003E38A2"/>
    <w:rsid w:val="003E5BA6"/>
    <w:rsid w:val="003F097F"/>
    <w:rsid w:val="003F11D8"/>
    <w:rsid w:val="003F368E"/>
    <w:rsid w:val="003F517E"/>
    <w:rsid w:val="004015A5"/>
    <w:rsid w:val="00402E68"/>
    <w:rsid w:val="004035A9"/>
    <w:rsid w:val="00411DC6"/>
    <w:rsid w:val="00415380"/>
    <w:rsid w:val="004157F0"/>
    <w:rsid w:val="00421BE6"/>
    <w:rsid w:val="004223B6"/>
    <w:rsid w:val="0043237D"/>
    <w:rsid w:val="00434636"/>
    <w:rsid w:val="0043582A"/>
    <w:rsid w:val="004379EE"/>
    <w:rsid w:val="004419F1"/>
    <w:rsid w:val="00444C42"/>
    <w:rsid w:val="004479E6"/>
    <w:rsid w:val="004513E3"/>
    <w:rsid w:val="00453BDA"/>
    <w:rsid w:val="00463FBC"/>
    <w:rsid w:val="0047174D"/>
    <w:rsid w:val="00471873"/>
    <w:rsid w:val="00474EB0"/>
    <w:rsid w:val="004773C3"/>
    <w:rsid w:val="00482D08"/>
    <w:rsid w:val="00482F7B"/>
    <w:rsid w:val="004866F3"/>
    <w:rsid w:val="004868CF"/>
    <w:rsid w:val="00492D87"/>
    <w:rsid w:val="00492DC8"/>
    <w:rsid w:val="004A13EC"/>
    <w:rsid w:val="004A31A4"/>
    <w:rsid w:val="004A563E"/>
    <w:rsid w:val="004A7ED8"/>
    <w:rsid w:val="004B1D40"/>
    <w:rsid w:val="004B1DF1"/>
    <w:rsid w:val="004B6E1C"/>
    <w:rsid w:val="004C3758"/>
    <w:rsid w:val="004C6947"/>
    <w:rsid w:val="004C6B29"/>
    <w:rsid w:val="004C6E43"/>
    <w:rsid w:val="004D593F"/>
    <w:rsid w:val="004E52B1"/>
    <w:rsid w:val="004F0713"/>
    <w:rsid w:val="004F273F"/>
    <w:rsid w:val="004F4F28"/>
    <w:rsid w:val="004F6AAB"/>
    <w:rsid w:val="005002CE"/>
    <w:rsid w:val="00500B30"/>
    <w:rsid w:val="005031A8"/>
    <w:rsid w:val="00503A0B"/>
    <w:rsid w:val="00505C10"/>
    <w:rsid w:val="005071EA"/>
    <w:rsid w:val="00521991"/>
    <w:rsid w:val="00522145"/>
    <w:rsid w:val="005226D3"/>
    <w:rsid w:val="00525740"/>
    <w:rsid w:val="00534C39"/>
    <w:rsid w:val="00534D50"/>
    <w:rsid w:val="005367BA"/>
    <w:rsid w:val="00540B0A"/>
    <w:rsid w:val="00543CEE"/>
    <w:rsid w:val="00551116"/>
    <w:rsid w:val="00553E96"/>
    <w:rsid w:val="0056163B"/>
    <w:rsid w:val="00564DD0"/>
    <w:rsid w:val="00571FDC"/>
    <w:rsid w:val="005728D8"/>
    <w:rsid w:val="00575010"/>
    <w:rsid w:val="00575143"/>
    <w:rsid w:val="005810E2"/>
    <w:rsid w:val="005831EF"/>
    <w:rsid w:val="00584A6D"/>
    <w:rsid w:val="00584EB4"/>
    <w:rsid w:val="00585265"/>
    <w:rsid w:val="00595337"/>
    <w:rsid w:val="005A221E"/>
    <w:rsid w:val="005A2E42"/>
    <w:rsid w:val="005A4EA9"/>
    <w:rsid w:val="005B4698"/>
    <w:rsid w:val="005B59EC"/>
    <w:rsid w:val="005B5C8C"/>
    <w:rsid w:val="005B696C"/>
    <w:rsid w:val="005B7D58"/>
    <w:rsid w:val="005C30E3"/>
    <w:rsid w:val="005C3125"/>
    <w:rsid w:val="005C3D5C"/>
    <w:rsid w:val="005D1BBF"/>
    <w:rsid w:val="005D3E86"/>
    <w:rsid w:val="005D46CE"/>
    <w:rsid w:val="005E0B52"/>
    <w:rsid w:val="005E2572"/>
    <w:rsid w:val="005F2DAB"/>
    <w:rsid w:val="005F2FE2"/>
    <w:rsid w:val="00600441"/>
    <w:rsid w:val="0060181A"/>
    <w:rsid w:val="006045A6"/>
    <w:rsid w:val="0060553D"/>
    <w:rsid w:val="00613F8F"/>
    <w:rsid w:val="006152F6"/>
    <w:rsid w:val="0061623D"/>
    <w:rsid w:val="00620CB4"/>
    <w:rsid w:val="00624100"/>
    <w:rsid w:val="0063072A"/>
    <w:rsid w:val="006308C1"/>
    <w:rsid w:val="00636AA2"/>
    <w:rsid w:val="0064018C"/>
    <w:rsid w:val="00643CC8"/>
    <w:rsid w:val="006476D5"/>
    <w:rsid w:val="006477A5"/>
    <w:rsid w:val="00647EB4"/>
    <w:rsid w:val="0065065D"/>
    <w:rsid w:val="006506E6"/>
    <w:rsid w:val="006563A9"/>
    <w:rsid w:val="00656F4C"/>
    <w:rsid w:val="00662075"/>
    <w:rsid w:val="0066547B"/>
    <w:rsid w:val="00670443"/>
    <w:rsid w:val="0067788A"/>
    <w:rsid w:val="00684B37"/>
    <w:rsid w:val="006A51ED"/>
    <w:rsid w:val="006B1817"/>
    <w:rsid w:val="006B4F82"/>
    <w:rsid w:val="006B6C37"/>
    <w:rsid w:val="006B7091"/>
    <w:rsid w:val="006B7A6A"/>
    <w:rsid w:val="006C0D1D"/>
    <w:rsid w:val="006D11DC"/>
    <w:rsid w:val="006D2832"/>
    <w:rsid w:val="006D2B5B"/>
    <w:rsid w:val="006F1100"/>
    <w:rsid w:val="006F58F8"/>
    <w:rsid w:val="006F6743"/>
    <w:rsid w:val="006F7C98"/>
    <w:rsid w:val="007013C4"/>
    <w:rsid w:val="00702891"/>
    <w:rsid w:val="00717437"/>
    <w:rsid w:val="007232C1"/>
    <w:rsid w:val="0072711F"/>
    <w:rsid w:val="007301E7"/>
    <w:rsid w:val="00730DE0"/>
    <w:rsid w:val="00732063"/>
    <w:rsid w:val="007320F4"/>
    <w:rsid w:val="00736118"/>
    <w:rsid w:val="00736F25"/>
    <w:rsid w:val="007429CC"/>
    <w:rsid w:val="00742EA3"/>
    <w:rsid w:val="00743777"/>
    <w:rsid w:val="00743900"/>
    <w:rsid w:val="00744B66"/>
    <w:rsid w:val="007468B5"/>
    <w:rsid w:val="0074741E"/>
    <w:rsid w:val="00754E3C"/>
    <w:rsid w:val="00756C6D"/>
    <w:rsid w:val="00756EFD"/>
    <w:rsid w:val="00762DEB"/>
    <w:rsid w:val="007635F5"/>
    <w:rsid w:val="00767014"/>
    <w:rsid w:val="00771587"/>
    <w:rsid w:val="00772016"/>
    <w:rsid w:val="007722FB"/>
    <w:rsid w:val="00775620"/>
    <w:rsid w:val="00776FEB"/>
    <w:rsid w:val="00783FDA"/>
    <w:rsid w:val="0079120E"/>
    <w:rsid w:val="00791ABE"/>
    <w:rsid w:val="0079547E"/>
    <w:rsid w:val="007962C9"/>
    <w:rsid w:val="007971F4"/>
    <w:rsid w:val="007B1FB4"/>
    <w:rsid w:val="007B48F8"/>
    <w:rsid w:val="007B5287"/>
    <w:rsid w:val="007C1BEF"/>
    <w:rsid w:val="007C5FD3"/>
    <w:rsid w:val="007D02F1"/>
    <w:rsid w:val="007E45C1"/>
    <w:rsid w:val="007E7E25"/>
    <w:rsid w:val="007F0D09"/>
    <w:rsid w:val="007F414E"/>
    <w:rsid w:val="007F42B2"/>
    <w:rsid w:val="007F486A"/>
    <w:rsid w:val="008001BC"/>
    <w:rsid w:val="008002F3"/>
    <w:rsid w:val="00807660"/>
    <w:rsid w:val="00810450"/>
    <w:rsid w:val="00816070"/>
    <w:rsid w:val="00816D70"/>
    <w:rsid w:val="00823FE9"/>
    <w:rsid w:val="008241D9"/>
    <w:rsid w:val="00831D20"/>
    <w:rsid w:val="00834504"/>
    <w:rsid w:val="00834CD8"/>
    <w:rsid w:val="00840D22"/>
    <w:rsid w:val="00841690"/>
    <w:rsid w:val="008419D6"/>
    <w:rsid w:val="00844024"/>
    <w:rsid w:val="008508A4"/>
    <w:rsid w:val="00851D4E"/>
    <w:rsid w:val="008523E9"/>
    <w:rsid w:val="00860C80"/>
    <w:rsid w:val="00864566"/>
    <w:rsid w:val="00867C3C"/>
    <w:rsid w:val="00867EE7"/>
    <w:rsid w:val="00870E1F"/>
    <w:rsid w:val="008730C6"/>
    <w:rsid w:val="00873A92"/>
    <w:rsid w:val="00873E95"/>
    <w:rsid w:val="0087663E"/>
    <w:rsid w:val="008771F0"/>
    <w:rsid w:val="0088495E"/>
    <w:rsid w:val="008873B1"/>
    <w:rsid w:val="0089284F"/>
    <w:rsid w:val="0089371D"/>
    <w:rsid w:val="00893A59"/>
    <w:rsid w:val="00897EDB"/>
    <w:rsid w:val="008A370C"/>
    <w:rsid w:val="008A6C0C"/>
    <w:rsid w:val="008B09C6"/>
    <w:rsid w:val="008B3C1A"/>
    <w:rsid w:val="008C41CB"/>
    <w:rsid w:val="008D0A31"/>
    <w:rsid w:val="008F2656"/>
    <w:rsid w:val="008F3A79"/>
    <w:rsid w:val="008F6850"/>
    <w:rsid w:val="008F7EEF"/>
    <w:rsid w:val="00906DFD"/>
    <w:rsid w:val="00906EDF"/>
    <w:rsid w:val="0091653F"/>
    <w:rsid w:val="009175B5"/>
    <w:rsid w:val="00917D73"/>
    <w:rsid w:val="00920C1E"/>
    <w:rsid w:val="0092164C"/>
    <w:rsid w:val="00921FDC"/>
    <w:rsid w:val="0092226E"/>
    <w:rsid w:val="00925C30"/>
    <w:rsid w:val="00930AFD"/>
    <w:rsid w:val="009312C3"/>
    <w:rsid w:val="0093183B"/>
    <w:rsid w:val="00933CC9"/>
    <w:rsid w:val="0093473A"/>
    <w:rsid w:val="00937ADC"/>
    <w:rsid w:val="00940821"/>
    <w:rsid w:val="009412FC"/>
    <w:rsid w:val="0094296D"/>
    <w:rsid w:val="00946C0C"/>
    <w:rsid w:val="00953472"/>
    <w:rsid w:val="00955436"/>
    <w:rsid w:val="00972973"/>
    <w:rsid w:val="0097645B"/>
    <w:rsid w:val="009769F8"/>
    <w:rsid w:val="00984E95"/>
    <w:rsid w:val="00996488"/>
    <w:rsid w:val="00997051"/>
    <w:rsid w:val="009A269D"/>
    <w:rsid w:val="009A2C31"/>
    <w:rsid w:val="009A4452"/>
    <w:rsid w:val="009A732A"/>
    <w:rsid w:val="009B184D"/>
    <w:rsid w:val="009B3D16"/>
    <w:rsid w:val="009B41D8"/>
    <w:rsid w:val="009B4B36"/>
    <w:rsid w:val="009B5DE8"/>
    <w:rsid w:val="009B6638"/>
    <w:rsid w:val="009C5618"/>
    <w:rsid w:val="009C6B50"/>
    <w:rsid w:val="009D0286"/>
    <w:rsid w:val="009D57D6"/>
    <w:rsid w:val="009D74EA"/>
    <w:rsid w:val="009D7EC8"/>
    <w:rsid w:val="009E02E5"/>
    <w:rsid w:val="009E43BE"/>
    <w:rsid w:val="009E543F"/>
    <w:rsid w:val="009E558E"/>
    <w:rsid w:val="009E60B1"/>
    <w:rsid w:val="009F4E9D"/>
    <w:rsid w:val="00A03AE1"/>
    <w:rsid w:val="00A04A81"/>
    <w:rsid w:val="00A11329"/>
    <w:rsid w:val="00A113E0"/>
    <w:rsid w:val="00A1289C"/>
    <w:rsid w:val="00A13C32"/>
    <w:rsid w:val="00A14FD2"/>
    <w:rsid w:val="00A155D9"/>
    <w:rsid w:val="00A16BC0"/>
    <w:rsid w:val="00A16C61"/>
    <w:rsid w:val="00A17734"/>
    <w:rsid w:val="00A27DF4"/>
    <w:rsid w:val="00A35AB9"/>
    <w:rsid w:val="00A40177"/>
    <w:rsid w:val="00A44302"/>
    <w:rsid w:val="00A45CE0"/>
    <w:rsid w:val="00A46F5A"/>
    <w:rsid w:val="00A47B8E"/>
    <w:rsid w:val="00A52C3C"/>
    <w:rsid w:val="00A55C2C"/>
    <w:rsid w:val="00A56CBB"/>
    <w:rsid w:val="00A61F48"/>
    <w:rsid w:val="00A625A1"/>
    <w:rsid w:val="00A64CB1"/>
    <w:rsid w:val="00A7114E"/>
    <w:rsid w:val="00A747BB"/>
    <w:rsid w:val="00A7611C"/>
    <w:rsid w:val="00A809A8"/>
    <w:rsid w:val="00A875FA"/>
    <w:rsid w:val="00A92238"/>
    <w:rsid w:val="00A9618B"/>
    <w:rsid w:val="00A96D3F"/>
    <w:rsid w:val="00A97E12"/>
    <w:rsid w:val="00AA3B57"/>
    <w:rsid w:val="00AA541D"/>
    <w:rsid w:val="00AA7377"/>
    <w:rsid w:val="00AB30D7"/>
    <w:rsid w:val="00AB5108"/>
    <w:rsid w:val="00AB6E1D"/>
    <w:rsid w:val="00AC0918"/>
    <w:rsid w:val="00AC25F6"/>
    <w:rsid w:val="00AC408A"/>
    <w:rsid w:val="00AC779E"/>
    <w:rsid w:val="00AD0434"/>
    <w:rsid w:val="00AD1980"/>
    <w:rsid w:val="00AD2EF0"/>
    <w:rsid w:val="00AD5242"/>
    <w:rsid w:val="00AD5DA4"/>
    <w:rsid w:val="00AE1958"/>
    <w:rsid w:val="00AE6540"/>
    <w:rsid w:val="00AE71F6"/>
    <w:rsid w:val="00AE7B54"/>
    <w:rsid w:val="00AF3820"/>
    <w:rsid w:val="00AF5338"/>
    <w:rsid w:val="00B03C0B"/>
    <w:rsid w:val="00B077FA"/>
    <w:rsid w:val="00B101CD"/>
    <w:rsid w:val="00B215FB"/>
    <w:rsid w:val="00B22F14"/>
    <w:rsid w:val="00B27160"/>
    <w:rsid w:val="00B30E08"/>
    <w:rsid w:val="00B337A6"/>
    <w:rsid w:val="00B37D0F"/>
    <w:rsid w:val="00B46C90"/>
    <w:rsid w:val="00B50F22"/>
    <w:rsid w:val="00B51715"/>
    <w:rsid w:val="00B51A20"/>
    <w:rsid w:val="00B576D8"/>
    <w:rsid w:val="00B70249"/>
    <w:rsid w:val="00B70B28"/>
    <w:rsid w:val="00B7605C"/>
    <w:rsid w:val="00B81F5E"/>
    <w:rsid w:val="00B82CFD"/>
    <w:rsid w:val="00B82EEC"/>
    <w:rsid w:val="00B85AD4"/>
    <w:rsid w:val="00B90E56"/>
    <w:rsid w:val="00B92FCF"/>
    <w:rsid w:val="00B97C2F"/>
    <w:rsid w:val="00BA2042"/>
    <w:rsid w:val="00BA277F"/>
    <w:rsid w:val="00BA750D"/>
    <w:rsid w:val="00BB20BE"/>
    <w:rsid w:val="00BB3ACC"/>
    <w:rsid w:val="00BB546D"/>
    <w:rsid w:val="00BB7148"/>
    <w:rsid w:val="00BB7CB4"/>
    <w:rsid w:val="00BB7EF4"/>
    <w:rsid w:val="00BC09A1"/>
    <w:rsid w:val="00BC0F17"/>
    <w:rsid w:val="00BC1473"/>
    <w:rsid w:val="00BC33DC"/>
    <w:rsid w:val="00BC4C24"/>
    <w:rsid w:val="00BC72BB"/>
    <w:rsid w:val="00BD61CB"/>
    <w:rsid w:val="00BE20ED"/>
    <w:rsid w:val="00BE4ECB"/>
    <w:rsid w:val="00BE5C15"/>
    <w:rsid w:val="00BE699F"/>
    <w:rsid w:val="00BF0806"/>
    <w:rsid w:val="00C03C6C"/>
    <w:rsid w:val="00C03EC3"/>
    <w:rsid w:val="00C04BD8"/>
    <w:rsid w:val="00C076E1"/>
    <w:rsid w:val="00C1300E"/>
    <w:rsid w:val="00C14A50"/>
    <w:rsid w:val="00C2092F"/>
    <w:rsid w:val="00C220FC"/>
    <w:rsid w:val="00C27738"/>
    <w:rsid w:val="00C4090A"/>
    <w:rsid w:val="00C424C1"/>
    <w:rsid w:val="00C43D29"/>
    <w:rsid w:val="00C44A91"/>
    <w:rsid w:val="00C46E75"/>
    <w:rsid w:val="00C50A79"/>
    <w:rsid w:val="00C51631"/>
    <w:rsid w:val="00C6005E"/>
    <w:rsid w:val="00C60FE5"/>
    <w:rsid w:val="00C61B82"/>
    <w:rsid w:val="00C63DB9"/>
    <w:rsid w:val="00C64433"/>
    <w:rsid w:val="00C64CED"/>
    <w:rsid w:val="00C65424"/>
    <w:rsid w:val="00C67CFD"/>
    <w:rsid w:val="00C73022"/>
    <w:rsid w:val="00C73336"/>
    <w:rsid w:val="00C74F78"/>
    <w:rsid w:val="00C76A2C"/>
    <w:rsid w:val="00C82E8F"/>
    <w:rsid w:val="00C85BBF"/>
    <w:rsid w:val="00C877FC"/>
    <w:rsid w:val="00C924C0"/>
    <w:rsid w:val="00C92A9B"/>
    <w:rsid w:val="00C92AE9"/>
    <w:rsid w:val="00C9736B"/>
    <w:rsid w:val="00CA15B9"/>
    <w:rsid w:val="00CB2168"/>
    <w:rsid w:val="00CB5C1D"/>
    <w:rsid w:val="00CB5EFC"/>
    <w:rsid w:val="00CB7B74"/>
    <w:rsid w:val="00CC0083"/>
    <w:rsid w:val="00CC44F7"/>
    <w:rsid w:val="00CD0541"/>
    <w:rsid w:val="00CD6F6D"/>
    <w:rsid w:val="00CD7E9F"/>
    <w:rsid w:val="00CE071F"/>
    <w:rsid w:val="00CE71C7"/>
    <w:rsid w:val="00CF3C37"/>
    <w:rsid w:val="00CF4481"/>
    <w:rsid w:val="00CF5879"/>
    <w:rsid w:val="00CF58BC"/>
    <w:rsid w:val="00D00BAF"/>
    <w:rsid w:val="00D00E54"/>
    <w:rsid w:val="00D03015"/>
    <w:rsid w:val="00D044E9"/>
    <w:rsid w:val="00D10E64"/>
    <w:rsid w:val="00D11C9F"/>
    <w:rsid w:val="00D1226C"/>
    <w:rsid w:val="00D13698"/>
    <w:rsid w:val="00D13CDE"/>
    <w:rsid w:val="00D22B66"/>
    <w:rsid w:val="00D305BC"/>
    <w:rsid w:val="00D338E4"/>
    <w:rsid w:val="00D409CE"/>
    <w:rsid w:val="00D41125"/>
    <w:rsid w:val="00D43FF5"/>
    <w:rsid w:val="00D50894"/>
    <w:rsid w:val="00D64292"/>
    <w:rsid w:val="00D64E21"/>
    <w:rsid w:val="00D67A34"/>
    <w:rsid w:val="00D72829"/>
    <w:rsid w:val="00D73D6A"/>
    <w:rsid w:val="00D75CC3"/>
    <w:rsid w:val="00D75D8D"/>
    <w:rsid w:val="00D76F5A"/>
    <w:rsid w:val="00D77632"/>
    <w:rsid w:val="00D80076"/>
    <w:rsid w:val="00D802FA"/>
    <w:rsid w:val="00D81882"/>
    <w:rsid w:val="00D877DB"/>
    <w:rsid w:val="00D90817"/>
    <w:rsid w:val="00D90D08"/>
    <w:rsid w:val="00DA00B8"/>
    <w:rsid w:val="00DA1538"/>
    <w:rsid w:val="00DA4BED"/>
    <w:rsid w:val="00DA53F5"/>
    <w:rsid w:val="00DB043E"/>
    <w:rsid w:val="00DB105E"/>
    <w:rsid w:val="00DB6F24"/>
    <w:rsid w:val="00DB71D0"/>
    <w:rsid w:val="00DC302A"/>
    <w:rsid w:val="00DC7150"/>
    <w:rsid w:val="00DC7751"/>
    <w:rsid w:val="00DE142D"/>
    <w:rsid w:val="00DE287E"/>
    <w:rsid w:val="00DE442F"/>
    <w:rsid w:val="00DE4B14"/>
    <w:rsid w:val="00DE6856"/>
    <w:rsid w:val="00DF5CE6"/>
    <w:rsid w:val="00E112EA"/>
    <w:rsid w:val="00E1244A"/>
    <w:rsid w:val="00E14F81"/>
    <w:rsid w:val="00E205AB"/>
    <w:rsid w:val="00E23ACB"/>
    <w:rsid w:val="00E2413E"/>
    <w:rsid w:val="00E24C66"/>
    <w:rsid w:val="00E25F31"/>
    <w:rsid w:val="00E26748"/>
    <w:rsid w:val="00E30732"/>
    <w:rsid w:val="00E328B2"/>
    <w:rsid w:val="00E37A19"/>
    <w:rsid w:val="00E40899"/>
    <w:rsid w:val="00E5049A"/>
    <w:rsid w:val="00E50B77"/>
    <w:rsid w:val="00E51FCD"/>
    <w:rsid w:val="00E52495"/>
    <w:rsid w:val="00E55809"/>
    <w:rsid w:val="00E57EAA"/>
    <w:rsid w:val="00E62C32"/>
    <w:rsid w:val="00E63668"/>
    <w:rsid w:val="00E702BE"/>
    <w:rsid w:val="00E719DF"/>
    <w:rsid w:val="00E737E5"/>
    <w:rsid w:val="00E74CB7"/>
    <w:rsid w:val="00E76B45"/>
    <w:rsid w:val="00E81D51"/>
    <w:rsid w:val="00E8247A"/>
    <w:rsid w:val="00E8250F"/>
    <w:rsid w:val="00E858B0"/>
    <w:rsid w:val="00E86866"/>
    <w:rsid w:val="00E8784A"/>
    <w:rsid w:val="00E9051A"/>
    <w:rsid w:val="00E90A8A"/>
    <w:rsid w:val="00E91FDF"/>
    <w:rsid w:val="00E93967"/>
    <w:rsid w:val="00E93B5B"/>
    <w:rsid w:val="00E95C64"/>
    <w:rsid w:val="00E97F10"/>
    <w:rsid w:val="00EA2AB8"/>
    <w:rsid w:val="00EB2801"/>
    <w:rsid w:val="00EB3AAA"/>
    <w:rsid w:val="00EB5367"/>
    <w:rsid w:val="00EC0E81"/>
    <w:rsid w:val="00EC4C4C"/>
    <w:rsid w:val="00EC4F16"/>
    <w:rsid w:val="00EC57DF"/>
    <w:rsid w:val="00ED13F6"/>
    <w:rsid w:val="00ED30CC"/>
    <w:rsid w:val="00ED59D2"/>
    <w:rsid w:val="00ED5FE0"/>
    <w:rsid w:val="00EE0044"/>
    <w:rsid w:val="00EE27D6"/>
    <w:rsid w:val="00EE337B"/>
    <w:rsid w:val="00EE3CD1"/>
    <w:rsid w:val="00EE6998"/>
    <w:rsid w:val="00EE7E94"/>
    <w:rsid w:val="00EF37A6"/>
    <w:rsid w:val="00EF5ABE"/>
    <w:rsid w:val="00EF7C45"/>
    <w:rsid w:val="00F06BCF"/>
    <w:rsid w:val="00F0701F"/>
    <w:rsid w:val="00F1277A"/>
    <w:rsid w:val="00F23B13"/>
    <w:rsid w:val="00F27703"/>
    <w:rsid w:val="00F27A0D"/>
    <w:rsid w:val="00F303F5"/>
    <w:rsid w:val="00F3248D"/>
    <w:rsid w:val="00F32DB5"/>
    <w:rsid w:val="00F505B7"/>
    <w:rsid w:val="00F5146B"/>
    <w:rsid w:val="00F52EE2"/>
    <w:rsid w:val="00F535FC"/>
    <w:rsid w:val="00F53706"/>
    <w:rsid w:val="00F546E6"/>
    <w:rsid w:val="00F553CA"/>
    <w:rsid w:val="00F55CD1"/>
    <w:rsid w:val="00F62DA2"/>
    <w:rsid w:val="00F705C0"/>
    <w:rsid w:val="00F721B0"/>
    <w:rsid w:val="00F76117"/>
    <w:rsid w:val="00F80039"/>
    <w:rsid w:val="00F82FED"/>
    <w:rsid w:val="00F91DA9"/>
    <w:rsid w:val="00F9482A"/>
    <w:rsid w:val="00F951B8"/>
    <w:rsid w:val="00FA0EA1"/>
    <w:rsid w:val="00FA2B9D"/>
    <w:rsid w:val="00FA3256"/>
    <w:rsid w:val="00FA3647"/>
    <w:rsid w:val="00FA5BAE"/>
    <w:rsid w:val="00FA62A6"/>
    <w:rsid w:val="00FA63FD"/>
    <w:rsid w:val="00FB1C7B"/>
    <w:rsid w:val="00FB6EBF"/>
    <w:rsid w:val="00FC04C1"/>
    <w:rsid w:val="00FC102F"/>
    <w:rsid w:val="00FC16D2"/>
    <w:rsid w:val="00FC3184"/>
    <w:rsid w:val="00FC3AE3"/>
    <w:rsid w:val="00FC3C02"/>
    <w:rsid w:val="00FC5047"/>
    <w:rsid w:val="00FD2602"/>
    <w:rsid w:val="00FD60F9"/>
    <w:rsid w:val="00FF06E7"/>
    <w:rsid w:val="00FF0AF4"/>
    <w:rsid w:val="00FF1250"/>
    <w:rsid w:val="00FF3931"/>
    <w:rsid w:val="00FF4AFC"/>
    <w:rsid w:val="00FF65ED"/>
    <w:rsid w:val="00FF74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2">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BE"/>
  </w:style>
  <w:style w:type="paragraph" w:styleId="Ttulo1">
    <w:name w:val="heading 1"/>
    <w:basedOn w:val="Normal"/>
    <w:link w:val="Ttulo1Car"/>
    <w:uiPriority w:val="9"/>
    <w:qFormat/>
    <w:rsid w:val="0001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F55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7A1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37A1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37A1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37A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37A1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14101"/>
  </w:style>
  <w:style w:type="character" w:customStyle="1" w:styleId="apple-converted-space">
    <w:name w:val="apple-converted-space"/>
    <w:basedOn w:val="Fuentedeprrafopredeter"/>
    <w:rsid w:val="00014101"/>
  </w:style>
  <w:style w:type="character" w:styleId="Hipervnculo">
    <w:name w:val="Hyperlink"/>
    <w:basedOn w:val="Fuentedeprrafopredeter"/>
    <w:uiPriority w:val="99"/>
    <w:unhideWhenUsed/>
    <w:rsid w:val="00014101"/>
    <w:rPr>
      <w:color w:val="0000FF"/>
      <w:u w:val="single"/>
    </w:rPr>
  </w:style>
  <w:style w:type="character" w:customStyle="1" w:styleId="Ttulo1Car">
    <w:name w:val="Título 1 Car"/>
    <w:basedOn w:val="Fuentedeprrafopredeter"/>
    <w:link w:val="Ttulo1"/>
    <w:uiPriority w:val="9"/>
    <w:rsid w:val="00014101"/>
    <w:rPr>
      <w:rFonts w:ascii="Times New Roman" w:eastAsia="Times New Roman" w:hAnsi="Times New Roman" w:cs="Times New Roman"/>
      <w:b/>
      <w:bCs/>
      <w:kern w:val="36"/>
      <w:sz w:val="48"/>
      <w:szCs w:val="48"/>
      <w:lang w:eastAsia="es-AR"/>
    </w:rPr>
  </w:style>
  <w:style w:type="character" w:styleId="Textodelmarcadordeposicin">
    <w:name w:val="Placeholder Text"/>
    <w:basedOn w:val="Fuentedeprrafopredeter"/>
    <w:uiPriority w:val="99"/>
    <w:semiHidden/>
    <w:rsid w:val="00E8250F"/>
    <w:rPr>
      <w:color w:val="808080"/>
    </w:rPr>
  </w:style>
  <w:style w:type="paragraph" w:styleId="Textodeglobo">
    <w:name w:val="Balloon Text"/>
    <w:basedOn w:val="Normal"/>
    <w:link w:val="TextodegloboCar"/>
    <w:uiPriority w:val="99"/>
    <w:semiHidden/>
    <w:unhideWhenUsed/>
    <w:rsid w:val="00E82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50F"/>
    <w:rPr>
      <w:rFonts w:ascii="Tahoma" w:hAnsi="Tahoma" w:cs="Tahoma"/>
      <w:sz w:val="16"/>
      <w:szCs w:val="16"/>
    </w:rPr>
  </w:style>
  <w:style w:type="character" w:customStyle="1" w:styleId="mb">
    <w:name w:val="mb"/>
    <w:basedOn w:val="Fuentedeprrafopredeter"/>
    <w:rsid w:val="00953472"/>
  </w:style>
  <w:style w:type="character" w:customStyle="1" w:styleId="Ttulo3Car">
    <w:name w:val="Título 3 Car"/>
    <w:basedOn w:val="Fuentedeprrafopredeter"/>
    <w:link w:val="Ttulo3"/>
    <w:uiPriority w:val="9"/>
    <w:rsid w:val="00E37A1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37A1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37A1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37A1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37A19"/>
    <w:rPr>
      <w:rFonts w:asciiTheme="majorHAnsi" w:eastAsiaTheme="majorEastAsia" w:hAnsiTheme="majorHAnsi" w:cstheme="majorBidi"/>
      <w:i/>
      <w:iCs/>
      <w:color w:val="404040" w:themeColor="text1" w:themeTint="BF"/>
    </w:rPr>
  </w:style>
  <w:style w:type="paragraph" w:styleId="Lista">
    <w:name w:val="List"/>
    <w:basedOn w:val="Normal"/>
    <w:uiPriority w:val="99"/>
    <w:unhideWhenUsed/>
    <w:rsid w:val="00E37A19"/>
    <w:pPr>
      <w:ind w:left="360" w:hanging="360"/>
      <w:contextualSpacing/>
    </w:pPr>
  </w:style>
  <w:style w:type="paragraph" w:styleId="Lista2">
    <w:name w:val="List 2"/>
    <w:basedOn w:val="Normal"/>
    <w:uiPriority w:val="99"/>
    <w:unhideWhenUsed/>
    <w:rsid w:val="00E37A19"/>
    <w:pPr>
      <w:ind w:left="720" w:hanging="360"/>
      <w:contextualSpacing/>
    </w:pPr>
  </w:style>
  <w:style w:type="paragraph" w:styleId="Continuarlista">
    <w:name w:val="List Continue"/>
    <w:basedOn w:val="Normal"/>
    <w:uiPriority w:val="99"/>
    <w:unhideWhenUsed/>
    <w:rsid w:val="00E37A19"/>
    <w:pPr>
      <w:spacing w:after="120"/>
      <w:ind w:left="360"/>
      <w:contextualSpacing/>
    </w:pPr>
  </w:style>
  <w:style w:type="paragraph" w:styleId="Textoindependiente">
    <w:name w:val="Body Text"/>
    <w:basedOn w:val="Normal"/>
    <w:link w:val="TextoindependienteCar"/>
    <w:uiPriority w:val="99"/>
    <w:unhideWhenUsed/>
    <w:rsid w:val="00E37A19"/>
    <w:pPr>
      <w:spacing w:after="120"/>
    </w:pPr>
  </w:style>
  <w:style w:type="character" w:customStyle="1" w:styleId="TextoindependienteCar">
    <w:name w:val="Texto independiente Car"/>
    <w:basedOn w:val="Fuentedeprrafopredeter"/>
    <w:link w:val="Textoindependiente"/>
    <w:uiPriority w:val="99"/>
    <w:rsid w:val="00E37A19"/>
  </w:style>
  <w:style w:type="character" w:customStyle="1" w:styleId="Ttulo2Car">
    <w:name w:val="Título 2 Car"/>
    <w:basedOn w:val="Fuentedeprrafopredeter"/>
    <w:link w:val="Ttulo2"/>
    <w:uiPriority w:val="9"/>
    <w:semiHidden/>
    <w:rsid w:val="00F553CA"/>
    <w:rPr>
      <w:rFonts w:asciiTheme="majorHAnsi" w:eastAsiaTheme="majorEastAsia" w:hAnsiTheme="majorHAnsi" w:cstheme="majorBidi"/>
      <w:b/>
      <w:bCs/>
      <w:color w:val="4F81BD" w:themeColor="accent1"/>
      <w:sz w:val="26"/>
      <w:szCs w:val="26"/>
    </w:rPr>
  </w:style>
  <w:style w:type="character" w:customStyle="1" w:styleId="hps">
    <w:name w:val="hps"/>
    <w:basedOn w:val="Fuentedeprrafopredeter"/>
    <w:rsid w:val="00D80076"/>
  </w:style>
  <w:style w:type="table" w:styleId="Tablaconcuadrcula">
    <w:name w:val="Table Grid"/>
    <w:basedOn w:val="Tablanormal"/>
    <w:uiPriority w:val="59"/>
    <w:rsid w:val="00851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Fuentedeprrafopredeter"/>
    <w:rsid w:val="00FC16D2"/>
  </w:style>
  <w:style w:type="character" w:styleId="nfasis">
    <w:name w:val="Emphasis"/>
    <w:basedOn w:val="Fuentedeprrafopredeter"/>
    <w:uiPriority w:val="20"/>
    <w:qFormat/>
    <w:rsid w:val="00A64CB1"/>
    <w:rPr>
      <w:i/>
      <w:iCs/>
    </w:rPr>
  </w:style>
  <w:style w:type="character" w:styleId="Hipervnculovisitado">
    <w:name w:val="FollowedHyperlink"/>
    <w:basedOn w:val="Fuentedeprrafopredeter"/>
    <w:uiPriority w:val="99"/>
    <w:semiHidden/>
    <w:unhideWhenUsed/>
    <w:rsid w:val="00647EB4"/>
    <w:rPr>
      <w:color w:val="800080" w:themeColor="followedHyperlink"/>
      <w:u w:val="single"/>
    </w:rPr>
  </w:style>
  <w:style w:type="character" w:customStyle="1" w:styleId="citation">
    <w:name w:val="citation"/>
    <w:basedOn w:val="Fuentedeprrafopredeter"/>
    <w:rsid w:val="006B1817"/>
  </w:style>
  <w:style w:type="paragraph" w:styleId="Epgrafe">
    <w:name w:val="caption"/>
    <w:basedOn w:val="Normal"/>
    <w:next w:val="Normal"/>
    <w:uiPriority w:val="35"/>
    <w:unhideWhenUsed/>
    <w:qFormat/>
    <w:rsid w:val="00A46F5A"/>
    <w:pPr>
      <w:spacing w:line="240" w:lineRule="auto"/>
    </w:pPr>
    <w:rPr>
      <w:b/>
      <w:bCs/>
      <w:color w:val="4F81BD" w:themeColor="accent1"/>
      <w:sz w:val="18"/>
      <w:szCs w:val="18"/>
    </w:rPr>
  </w:style>
  <w:style w:type="table" w:customStyle="1" w:styleId="Sombreadoclaro1">
    <w:name w:val="Sombreado claro1"/>
    <w:basedOn w:val="Tablanormal"/>
    <w:uiPriority w:val="60"/>
    <w:rsid w:val="00A46F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94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4296D"/>
    <w:rPr>
      <w:rFonts w:ascii="Courier New" w:eastAsia="Times New Roman" w:hAnsi="Courier New" w:cs="Courier New"/>
      <w:sz w:val="20"/>
      <w:szCs w:val="20"/>
      <w:lang w:eastAsia="es-AR"/>
    </w:rPr>
  </w:style>
  <w:style w:type="character" w:styleId="Refdecomentario">
    <w:name w:val="annotation reference"/>
    <w:basedOn w:val="Fuentedeprrafopredeter"/>
    <w:uiPriority w:val="99"/>
    <w:semiHidden/>
    <w:unhideWhenUsed/>
    <w:rsid w:val="003E126E"/>
    <w:rPr>
      <w:sz w:val="16"/>
      <w:szCs w:val="16"/>
    </w:rPr>
  </w:style>
  <w:style w:type="paragraph" w:styleId="Textocomentario">
    <w:name w:val="annotation text"/>
    <w:basedOn w:val="Normal"/>
    <w:link w:val="TextocomentarioCar"/>
    <w:uiPriority w:val="99"/>
    <w:semiHidden/>
    <w:unhideWhenUsed/>
    <w:rsid w:val="003E12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26E"/>
    <w:rPr>
      <w:sz w:val="20"/>
      <w:szCs w:val="20"/>
    </w:rPr>
  </w:style>
  <w:style w:type="paragraph" w:styleId="Asuntodelcomentario">
    <w:name w:val="annotation subject"/>
    <w:basedOn w:val="Textocomentario"/>
    <w:next w:val="Textocomentario"/>
    <w:link w:val="AsuntodelcomentarioCar"/>
    <w:uiPriority w:val="99"/>
    <w:semiHidden/>
    <w:unhideWhenUsed/>
    <w:rsid w:val="00C76A2C"/>
    <w:rPr>
      <w:b/>
      <w:bCs/>
    </w:rPr>
  </w:style>
  <w:style w:type="character" w:customStyle="1" w:styleId="AsuntodelcomentarioCar">
    <w:name w:val="Asunto del comentario Car"/>
    <w:basedOn w:val="TextocomentarioCar"/>
    <w:link w:val="Asuntodelcomentario"/>
    <w:uiPriority w:val="99"/>
    <w:semiHidden/>
    <w:rsid w:val="00C76A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465">
      <w:bodyDiv w:val="1"/>
      <w:marLeft w:val="0"/>
      <w:marRight w:val="0"/>
      <w:marTop w:val="0"/>
      <w:marBottom w:val="0"/>
      <w:divBdr>
        <w:top w:val="none" w:sz="0" w:space="0" w:color="auto"/>
        <w:left w:val="none" w:sz="0" w:space="0" w:color="auto"/>
        <w:bottom w:val="none" w:sz="0" w:space="0" w:color="auto"/>
        <w:right w:val="none" w:sz="0" w:space="0" w:color="auto"/>
      </w:divBdr>
    </w:div>
    <w:div w:id="210895049">
      <w:bodyDiv w:val="1"/>
      <w:marLeft w:val="0"/>
      <w:marRight w:val="0"/>
      <w:marTop w:val="0"/>
      <w:marBottom w:val="0"/>
      <w:divBdr>
        <w:top w:val="none" w:sz="0" w:space="0" w:color="auto"/>
        <w:left w:val="none" w:sz="0" w:space="0" w:color="auto"/>
        <w:bottom w:val="none" w:sz="0" w:space="0" w:color="auto"/>
        <w:right w:val="none" w:sz="0" w:space="0" w:color="auto"/>
      </w:divBdr>
    </w:div>
    <w:div w:id="232401163">
      <w:bodyDiv w:val="1"/>
      <w:marLeft w:val="0"/>
      <w:marRight w:val="0"/>
      <w:marTop w:val="0"/>
      <w:marBottom w:val="0"/>
      <w:divBdr>
        <w:top w:val="none" w:sz="0" w:space="0" w:color="auto"/>
        <w:left w:val="none" w:sz="0" w:space="0" w:color="auto"/>
        <w:bottom w:val="none" w:sz="0" w:space="0" w:color="auto"/>
        <w:right w:val="none" w:sz="0" w:space="0" w:color="auto"/>
      </w:divBdr>
    </w:div>
    <w:div w:id="279142551">
      <w:bodyDiv w:val="1"/>
      <w:marLeft w:val="0"/>
      <w:marRight w:val="0"/>
      <w:marTop w:val="0"/>
      <w:marBottom w:val="0"/>
      <w:divBdr>
        <w:top w:val="none" w:sz="0" w:space="0" w:color="auto"/>
        <w:left w:val="none" w:sz="0" w:space="0" w:color="auto"/>
        <w:bottom w:val="none" w:sz="0" w:space="0" w:color="auto"/>
        <w:right w:val="none" w:sz="0" w:space="0" w:color="auto"/>
      </w:divBdr>
    </w:div>
    <w:div w:id="289285768">
      <w:bodyDiv w:val="1"/>
      <w:marLeft w:val="0"/>
      <w:marRight w:val="0"/>
      <w:marTop w:val="0"/>
      <w:marBottom w:val="0"/>
      <w:divBdr>
        <w:top w:val="none" w:sz="0" w:space="0" w:color="auto"/>
        <w:left w:val="none" w:sz="0" w:space="0" w:color="auto"/>
        <w:bottom w:val="none" w:sz="0" w:space="0" w:color="auto"/>
        <w:right w:val="none" w:sz="0" w:space="0" w:color="auto"/>
      </w:divBdr>
    </w:div>
    <w:div w:id="359623191">
      <w:bodyDiv w:val="1"/>
      <w:marLeft w:val="0"/>
      <w:marRight w:val="0"/>
      <w:marTop w:val="0"/>
      <w:marBottom w:val="0"/>
      <w:divBdr>
        <w:top w:val="none" w:sz="0" w:space="0" w:color="auto"/>
        <w:left w:val="none" w:sz="0" w:space="0" w:color="auto"/>
        <w:bottom w:val="none" w:sz="0" w:space="0" w:color="auto"/>
        <w:right w:val="none" w:sz="0" w:space="0" w:color="auto"/>
      </w:divBdr>
    </w:div>
    <w:div w:id="427628153">
      <w:bodyDiv w:val="1"/>
      <w:marLeft w:val="0"/>
      <w:marRight w:val="0"/>
      <w:marTop w:val="0"/>
      <w:marBottom w:val="0"/>
      <w:divBdr>
        <w:top w:val="none" w:sz="0" w:space="0" w:color="auto"/>
        <w:left w:val="none" w:sz="0" w:space="0" w:color="auto"/>
        <w:bottom w:val="none" w:sz="0" w:space="0" w:color="auto"/>
        <w:right w:val="none" w:sz="0" w:space="0" w:color="auto"/>
      </w:divBdr>
    </w:div>
    <w:div w:id="500198161">
      <w:bodyDiv w:val="1"/>
      <w:marLeft w:val="0"/>
      <w:marRight w:val="0"/>
      <w:marTop w:val="0"/>
      <w:marBottom w:val="0"/>
      <w:divBdr>
        <w:top w:val="none" w:sz="0" w:space="0" w:color="auto"/>
        <w:left w:val="none" w:sz="0" w:space="0" w:color="auto"/>
        <w:bottom w:val="none" w:sz="0" w:space="0" w:color="auto"/>
        <w:right w:val="none" w:sz="0" w:space="0" w:color="auto"/>
      </w:divBdr>
    </w:div>
    <w:div w:id="525487083">
      <w:bodyDiv w:val="1"/>
      <w:marLeft w:val="0"/>
      <w:marRight w:val="0"/>
      <w:marTop w:val="0"/>
      <w:marBottom w:val="0"/>
      <w:divBdr>
        <w:top w:val="none" w:sz="0" w:space="0" w:color="auto"/>
        <w:left w:val="none" w:sz="0" w:space="0" w:color="auto"/>
        <w:bottom w:val="none" w:sz="0" w:space="0" w:color="auto"/>
        <w:right w:val="none" w:sz="0" w:space="0" w:color="auto"/>
      </w:divBdr>
    </w:div>
    <w:div w:id="533464599">
      <w:bodyDiv w:val="1"/>
      <w:marLeft w:val="0"/>
      <w:marRight w:val="0"/>
      <w:marTop w:val="0"/>
      <w:marBottom w:val="0"/>
      <w:divBdr>
        <w:top w:val="none" w:sz="0" w:space="0" w:color="auto"/>
        <w:left w:val="none" w:sz="0" w:space="0" w:color="auto"/>
        <w:bottom w:val="none" w:sz="0" w:space="0" w:color="auto"/>
        <w:right w:val="none" w:sz="0" w:space="0" w:color="auto"/>
      </w:divBdr>
    </w:div>
    <w:div w:id="623343126">
      <w:bodyDiv w:val="1"/>
      <w:marLeft w:val="0"/>
      <w:marRight w:val="0"/>
      <w:marTop w:val="0"/>
      <w:marBottom w:val="0"/>
      <w:divBdr>
        <w:top w:val="none" w:sz="0" w:space="0" w:color="auto"/>
        <w:left w:val="none" w:sz="0" w:space="0" w:color="auto"/>
        <w:bottom w:val="none" w:sz="0" w:space="0" w:color="auto"/>
        <w:right w:val="none" w:sz="0" w:space="0" w:color="auto"/>
      </w:divBdr>
    </w:div>
    <w:div w:id="751242162">
      <w:bodyDiv w:val="1"/>
      <w:marLeft w:val="0"/>
      <w:marRight w:val="0"/>
      <w:marTop w:val="0"/>
      <w:marBottom w:val="0"/>
      <w:divBdr>
        <w:top w:val="none" w:sz="0" w:space="0" w:color="auto"/>
        <w:left w:val="none" w:sz="0" w:space="0" w:color="auto"/>
        <w:bottom w:val="none" w:sz="0" w:space="0" w:color="auto"/>
        <w:right w:val="none" w:sz="0" w:space="0" w:color="auto"/>
      </w:divBdr>
    </w:div>
    <w:div w:id="771828424">
      <w:bodyDiv w:val="1"/>
      <w:marLeft w:val="0"/>
      <w:marRight w:val="0"/>
      <w:marTop w:val="0"/>
      <w:marBottom w:val="0"/>
      <w:divBdr>
        <w:top w:val="none" w:sz="0" w:space="0" w:color="auto"/>
        <w:left w:val="none" w:sz="0" w:space="0" w:color="auto"/>
        <w:bottom w:val="none" w:sz="0" w:space="0" w:color="auto"/>
        <w:right w:val="none" w:sz="0" w:space="0" w:color="auto"/>
      </w:divBdr>
    </w:div>
    <w:div w:id="795679826">
      <w:bodyDiv w:val="1"/>
      <w:marLeft w:val="0"/>
      <w:marRight w:val="0"/>
      <w:marTop w:val="0"/>
      <w:marBottom w:val="0"/>
      <w:divBdr>
        <w:top w:val="none" w:sz="0" w:space="0" w:color="auto"/>
        <w:left w:val="none" w:sz="0" w:space="0" w:color="auto"/>
        <w:bottom w:val="none" w:sz="0" w:space="0" w:color="auto"/>
        <w:right w:val="none" w:sz="0" w:space="0" w:color="auto"/>
      </w:divBdr>
    </w:div>
    <w:div w:id="854729142">
      <w:bodyDiv w:val="1"/>
      <w:marLeft w:val="0"/>
      <w:marRight w:val="0"/>
      <w:marTop w:val="0"/>
      <w:marBottom w:val="0"/>
      <w:divBdr>
        <w:top w:val="none" w:sz="0" w:space="0" w:color="auto"/>
        <w:left w:val="none" w:sz="0" w:space="0" w:color="auto"/>
        <w:bottom w:val="none" w:sz="0" w:space="0" w:color="auto"/>
        <w:right w:val="none" w:sz="0" w:space="0" w:color="auto"/>
      </w:divBdr>
    </w:div>
    <w:div w:id="973481449">
      <w:bodyDiv w:val="1"/>
      <w:marLeft w:val="0"/>
      <w:marRight w:val="0"/>
      <w:marTop w:val="0"/>
      <w:marBottom w:val="0"/>
      <w:divBdr>
        <w:top w:val="none" w:sz="0" w:space="0" w:color="auto"/>
        <w:left w:val="none" w:sz="0" w:space="0" w:color="auto"/>
        <w:bottom w:val="none" w:sz="0" w:space="0" w:color="auto"/>
        <w:right w:val="none" w:sz="0" w:space="0" w:color="auto"/>
      </w:divBdr>
    </w:div>
    <w:div w:id="999844094">
      <w:bodyDiv w:val="1"/>
      <w:marLeft w:val="0"/>
      <w:marRight w:val="0"/>
      <w:marTop w:val="0"/>
      <w:marBottom w:val="0"/>
      <w:divBdr>
        <w:top w:val="none" w:sz="0" w:space="0" w:color="auto"/>
        <w:left w:val="none" w:sz="0" w:space="0" w:color="auto"/>
        <w:bottom w:val="none" w:sz="0" w:space="0" w:color="auto"/>
        <w:right w:val="none" w:sz="0" w:space="0" w:color="auto"/>
      </w:divBdr>
    </w:div>
    <w:div w:id="1023551741">
      <w:bodyDiv w:val="1"/>
      <w:marLeft w:val="0"/>
      <w:marRight w:val="0"/>
      <w:marTop w:val="0"/>
      <w:marBottom w:val="0"/>
      <w:divBdr>
        <w:top w:val="none" w:sz="0" w:space="0" w:color="auto"/>
        <w:left w:val="none" w:sz="0" w:space="0" w:color="auto"/>
        <w:bottom w:val="none" w:sz="0" w:space="0" w:color="auto"/>
        <w:right w:val="none" w:sz="0" w:space="0" w:color="auto"/>
      </w:divBdr>
    </w:div>
    <w:div w:id="1089539093">
      <w:bodyDiv w:val="1"/>
      <w:marLeft w:val="0"/>
      <w:marRight w:val="0"/>
      <w:marTop w:val="0"/>
      <w:marBottom w:val="0"/>
      <w:divBdr>
        <w:top w:val="none" w:sz="0" w:space="0" w:color="auto"/>
        <w:left w:val="none" w:sz="0" w:space="0" w:color="auto"/>
        <w:bottom w:val="none" w:sz="0" w:space="0" w:color="auto"/>
        <w:right w:val="none" w:sz="0" w:space="0" w:color="auto"/>
      </w:divBdr>
    </w:div>
    <w:div w:id="1091316025">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44203708">
      <w:bodyDiv w:val="1"/>
      <w:marLeft w:val="0"/>
      <w:marRight w:val="0"/>
      <w:marTop w:val="0"/>
      <w:marBottom w:val="0"/>
      <w:divBdr>
        <w:top w:val="none" w:sz="0" w:space="0" w:color="auto"/>
        <w:left w:val="none" w:sz="0" w:space="0" w:color="auto"/>
        <w:bottom w:val="none" w:sz="0" w:space="0" w:color="auto"/>
        <w:right w:val="none" w:sz="0" w:space="0" w:color="auto"/>
      </w:divBdr>
    </w:div>
    <w:div w:id="1212033674">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1276599976">
      <w:bodyDiv w:val="1"/>
      <w:marLeft w:val="0"/>
      <w:marRight w:val="0"/>
      <w:marTop w:val="0"/>
      <w:marBottom w:val="0"/>
      <w:divBdr>
        <w:top w:val="none" w:sz="0" w:space="0" w:color="auto"/>
        <w:left w:val="none" w:sz="0" w:space="0" w:color="auto"/>
        <w:bottom w:val="none" w:sz="0" w:space="0" w:color="auto"/>
        <w:right w:val="none" w:sz="0" w:space="0" w:color="auto"/>
      </w:divBdr>
    </w:div>
    <w:div w:id="1286034870">
      <w:bodyDiv w:val="1"/>
      <w:marLeft w:val="0"/>
      <w:marRight w:val="0"/>
      <w:marTop w:val="0"/>
      <w:marBottom w:val="0"/>
      <w:divBdr>
        <w:top w:val="none" w:sz="0" w:space="0" w:color="auto"/>
        <w:left w:val="none" w:sz="0" w:space="0" w:color="auto"/>
        <w:bottom w:val="none" w:sz="0" w:space="0" w:color="auto"/>
        <w:right w:val="none" w:sz="0" w:space="0" w:color="auto"/>
      </w:divBdr>
    </w:div>
    <w:div w:id="1299067003">
      <w:bodyDiv w:val="1"/>
      <w:marLeft w:val="0"/>
      <w:marRight w:val="0"/>
      <w:marTop w:val="0"/>
      <w:marBottom w:val="0"/>
      <w:divBdr>
        <w:top w:val="none" w:sz="0" w:space="0" w:color="auto"/>
        <w:left w:val="none" w:sz="0" w:space="0" w:color="auto"/>
        <w:bottom w:val="none" w:sz="0" w:space="0" w:color="auto"/>
        <w:right w:val="none" w:sz="0" w:space="0" w:color="auto"/>
      </w:divBdr>
    </w:div>
    <w:div w:id="1381436940">
      <w:bodyDiv w:val="1"/>
      <w:marLeft w:val="0"/>
      <w:marRight w:val="0"/>
      <w:marTop w:val="0"/>
      <w:marBottom w:val="0"/>
      <w:divBdr>
        <w:top w:val="none" w:sz="0" w:space="0" w:color="auto"/>
        <w:left w:val="none" w:sz="0" w:space="0" w:color="auto"/>
        <w:bottom w:val="none" w:sz="0" w:space="0" w:color="auto"/>
        <w:right w:val="none" w:sz="0" w:space="0" w:color="auto"/>
      </w:divBdr>
    </w:div>
    <w:div w:id="1399212410">
      <w:bodyDiv w:val="1"/>
      <w:marLeft w:val="0"/>
      <w:marRight w:val="0"/>
      <w:marTop w:val="0"/>
      <w:marBottom w:val="0"/>
      <w:divBdr>
        <w:top w:val="none" w:sz="0" w:space="0" w:color="auto"/>
        <w:left w:val="none" w:sz="0" w:space="0" w:color="auto"/>
        <w:bottom w:val="none" w:sz="0" w:space="0" w:color="auto"/>
        <w:right w:val="none" w:sz="0" w:space="0" w:color="auto"/>
      </w:divBdr>
    </w:div>
    <w:div w:id="1487475962">
      <w:bodyDiv w:val="1"/>
      <w:marLeft w:val="0"/>
      <w:marRight w:val="0"/>
      <w:marTop w:val="0"/>
      <w:marBottom w:val="0"/>
      <w:divBdr>
        <w:top w:val="none" w:sz="0" w:space="0" w:color="auto"/>
        <w:left w:val="none" w:sz="0" w:space="0" w:color="auto"/>
        <w:bottom w:val="none" w:sz="0" w:space="0" w:color="auto"/>
        <w:right w:val="none" w:sz="0" w:space="0" w:color="auto"/>
      </w:divBdr>
    </w:div>
    <w:div w:id="1578637343">
      <w:bodyDiv w:val="1"/>
      <w:marLeft w:val="0"/>
      <w:marRight w:val="0"/>
      <w:marTop w:val="0"/>
      <w:marBottom w:val="0"/>
      <w:divBdr>
        <w:top w:val="none" w:sz="0" w:space="0" w:color="auto"/>
        <w:left w:val="none" w:sz="0" w:space="0" w:color="auto"/>
        <w:bottom w:val="none" w:sz="0" w:space="0" w:color="auto"/>
        <w:right w:val="none" w:sz="0" w:space="0" w:color="auto"/>
      </w:divBdr>
    </w:div>
    <w:div w:id="1626539927">
      <w:bodyDiv w:val="1"/>
      <w:marLeft w:val="0"/>
      <w:marRight w:val="0"/>
      <w:marTop w:val="0"/>
      <w:marBottom w:val="0"/>
      <w:divBdr>
        <w:top w:val="none" w:sz="0" w:space="0" w:color="auto"/>
        <w:left w:val="none" w:sz="0" w:space="0" w:color="auto"/>
        <w:bottom w:val="none" w:sz="0" w:space="0" w:color="auto"/>
        <w:right w:val="none" w:sz="0" w:space="0" w:color="auto"/>
      </w:divBdr>
    </w:div>
    <w:div w:id="1760446724">
      <w:bodyDiv w:val="1"/>
      <w:marLeft w:val="0"/>
      <w:marRight w:val="0"/>
      <w:marTop w:val="0"/>
      <w:marBottom w:val="0"/>
      <w:divBdr>
        <w:top w:val="none" w:sz="0" w:space="0" w:color="auto"/>
        <w:left w:val="none" w:sz="0" w:space="0" w:color="auto"/>
        <w:bottom w:val="none" w:sz="0" w:space="0" w:color="auto"/>
        <w:right w:val="none" w:sz="0" w:space="0" w:color="auto"/>
      </w:divBdr>
    </w:div>
    <w:div w:id="1772891078">
      <w:bodyDiv w:val="1"/>
      <w:marLeft w:val="0"/>
      <w:marRight w:val="0"/>
      <w:marTop w:val="0"/>
      <w:marBottom w:val="0"/>
      <w:divBdr>
        <w:top w:val="none" w:sz="0" w:space="0" w:color="auto"/>
        <w:left w:val="none" w:sz="0" w:space="0" w:color="auto"/>
        <w:bottom w:val="none" w:sz="0" w:space="0" w:color="auto"/>
        <w:right w:val="none" w:sz="0" w:space="0" w:color="auto"/>
      </w:divBdr>
    </w:div>
    <w:div w:id="1807117684">
      <w:bodyDiv w:val="1"/>
      <w:marLeft w:val="0"/>
      <w:marRight w:val="0"/>
      <w:marTop w:val="0"/>
      <w:marBottom w:val="0"/>
      <w:divBdr>
        <w:top w:val="none" w:sz="0" w:space="0" w:color="auto"/>
        <w:left w:val="none" w:sz="0" w:space="0" w:color="auto"/>
        <w:bottom w:val="none" w:sz="0" w:space="0" w:color="auto"/>
        <w:right w:val="none" w:sz="0" w:space="0" w:color="auto"/>
      </w:divBdr>
    </w:div>
    <w:div w:id="1934896780">
      <w:bodyDiv w:val="1"/>
      <w:marLeft w:val="0"/>
      <w:marRight w:val="0"/>
      <w:marTop w:val="0"/>
      <w:marBottom w:val="0"/>
      <w:divBdr>
        <w:top w:val="none" w:sz="0" w:space="0" w:color="auto"/>
        <w:left w:val="none" w:sz="0" w:space="0" w:color="auto"/>
        <w:bottom w:val="none" w:sz="0" w:space="0" w:color="auto"/>
        <w:right w:val="none" w:sz="0" w:space="0" w:color="auto"/>
      </w:divBdr>
    </w:div>
    <w:div w:id="1957833444">
      <w:bodyDiv w:val="1"/>
      <w:marLeft w:val="0"/>
      <w:marRight w:val="0"/>
      <w:marTop w:val="0"/>
      <w:marBottom w:val="0"/>
      <w:divBdr>
        <w:top w:val="none" w:sz="0" w:space="0" w:color="auto"/>
        <w:left w:val="none" w:sz="0" w:space="0" w:color="auto"/>
        <w:bottom w:val="none" w:sz="0" w:space="0" w:color="auto"/>
        <w:right w:val="none" w:sz="0" w:space="0" w:color="auto"/>
      </w:divBdr>
    </w:div>
    <w:div w:id="1998802376">
      <w:bodyDiv w:val="1"/>
      <w:marLeft w:val="0"/>
      <w:marRight w:val="0"/>
      <w:marTop w:val="0"/>
      <w:marBottom w:val="0"/>
      <w:divBdr>
        <w:top w:val="none" w:sz="0" w:space="0" w:color="auto"/>
        <w:left w:val="none" w:sz="0" w:space="0" w:color="auto"/>
        <w:bottom w:val="none" w:sz="0" w:space="0" w:color="auto"/>
        <w:right w:val="none" w:sz="0" w:space="0" w:color="auto"/>
      </w:divBdr>
    </w:div>
    <w:div w:id="2036954415">
      <w:bodyDiv w:val="1"/>
      <w:marLeft w:val="0"/>
      <w:marRight w:val="0"/>
      <w:marTop w:val="0"/>
      <w:marBottom w:val="0"/>
      <w:divBdr>
        <w:top w:val="none" w:sz="0" w:space="0" w:color="auto"/>
        <w:left w:val="none" w:sz="0" w:space="0" w:color="auto"/>
        <w:bottom w:val="none" w:sz="0" w:space="0" w:color="auto"/>
        <w:right w:val="none" w:sz="0" w:space="0" w:color="auto"/>
      </w:divBdr>
    </w:div>
    <w:div w:id="21157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oleObject" Target="embeddings/oleObject37.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hyperlink" Target="http://www.google.com.ar/url?sa=t&amp;rct=j&amp;q=triate+thymidine&amp;source=web&amp;cd=1&amp;ved=0CCEQFjAA&amp;url=http%3A%2F%2Flinkinghub.elsevier.com%2Fretrieve%2Fpii%2F0027510769901146&amp;ei=L0NFT4quL8KyiQL368m5Dg&amp;usg=AFQjCNEmIeh8UrHSZP4nXVdW_d-oCzaI7Q&amp;sig2=WPa8Q2RI2uaxH3ydcEOQFQ"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2170D-A7EA-457E-B363-13B87A80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32</Pages>
  <Words>22699</Words>
  <Characters>124850</Characters>
  <Application>Microsoft Office Word</Application>
  <DocSecurity>0</DocSecurity>
  <Lines>1040</Lines>
  <Paragraphs>294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DarioFD</dc:creator>
  <cp:lastModifiedBy>Luciano Moffatt</cp:lastModifiedBy>
  <cp:revision>8</cp:revision>
  <cp:lastPrinted>2011-11-11T14:17:00Z</cp:lastPrinted>
  <dcterms:created xsi:type="dcterms:W3CDTF">2012-03-08T18:51:00Z</dcterms:created>
  <dcterms:modified xsi:type="dcterms:W3CDTF">2012-03-09T16:09:00Z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